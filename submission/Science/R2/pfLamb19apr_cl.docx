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8638" w14:textId="77777777" w:rsidR="00AC6EC8" w:rsidRDefault="00AC6EC8" w:rsidP="00817C1D">
      <w:pPr>
        <w:pStyle w:val="Overline"/>
      </w:pPr>
      <w:r w:rsidRPr="0003273D">
        <w:t>OVERLIN</w:t>
      </w:r>
      <w:r>
        <w:t>E</w:t>
      </w:r>
    </w:p>
    <w:p w14:paraId="25EAE810" w14:textId="77777777" w:rsidR="00411CD8" w:rsidRDefault="00411CD8" w:rsidP="005F4446">
      <w:pPr>
        <w:pStyle w:val="Head"/>
        <w:sectPr w:rsidR="00411CD8" w:rsidSect="00411CD8">
          <w:headerReference w:type="default" r:id="rId8"/>
          <w:footerReference w:type="default" r:id="rId9"/>
          <w:headerReference w:type="first" r:id="rId10"/>
          <w:footerReference w:type="first" r:id="rId11"/>
          <w:type w:val="continuous"/>
          <w:pgSz w:w="12240" w:h="15840" w:code="1"/>
          <w:pgMar w:top="1296" w:right="835" w:bottom="1325" w:left="965" w:header="245" w:footer="245" w:gutter="0"/>
          <w:cols w:num="2" w:space="720" w:equalWidth="0">
            <w:col w:w="7313" w:space="2"/>
            <w:col w:w="3125"/>
          </w:cols>
          <w:titlePg/>
        </w:sectPr>
      </w:pPr>
    </w:p>
    <w:p w14:paraId="5E3EA545" w14:textId="77777777" w:rsidR="001C5095" w:rsidRDefault="00F87BA0" w:rsidP="005F4446">
      <w:pPr>
        <w:pStyle w:val="Head"/>
        <w:rPr>
          <w:lang w:val="en-CA"/>
        </w:rPr>
      </w:pPr>
      <w:r w:rsidRPr="00F87BA0">
        <w:rPr>
          <w:lang w:val="en-CA"/>
        </w:rPr>
        <w:t xml:space="preserve">Braiding Indigenous </w:t>
      </w:r>
      <w:r w:rsidR="001C5095">
        <w:rPr>
          <w:lang w:val="en-CA"/>
        </w:rPr>
        <w:t>r</w:t>
      </w:r>
      <w:r w:rsidRPr="00F87BA0">
        <w:rPr>
          <w:lang w:val="en-CA"/>
        </w:rPr>
        <w:t xml:space="preserve">ights and </w:t>
      </w:r>
    </w:p>
    <w:p w14:paraId="3FD57FDC" w14:textId="24572A4D" w:rsidR="00AC6EC8" w:rsidRDefault="001C5095" w:rsidP="005F4446">
      <w:pPr>
        <w:pStyle w:val="Head"/>
      </w:pPr>
      <w:r>
        <w:rPr>
          <w:lang w:val="en-CA"/>
        </w:rPr>
        <w:t>e</w:t>
      </w:r>
      <w:r w:rsidR="00F87BA0" w:rsidRPr="00F87BA0">
        <w:rPr>
          <w:lang w:val="en-CA"/>
        </w:rPr>
        <w:t xml:space="preserve">ndangered </w:t>
      </w:r>
      <w:r>
        <w:rPr>
          <w:lang w:val="en-CA"/>
        </w:rPr>
        <w:t>s</w:t>
      </w:r>
      <w:r w:rsidR="00F87BA0" w:rsidRPr="00F87BA0">
        <w:rPr>
          <w:lang w:val="en-CA"/>
        </w:rPr>
        <w:t xml:space="preserve">pecies </w:t>
      </w:r>
      <w:r>
        <w:rPr>
          <w:lang w:val="en-CA"/>
        </w:rPr>
        <w:t>l</w:t>
      </w:r>
      <w:r w:rsidR="00F87BA0" w:rsidRPr="00F87BA0">
        <w:rPr>
          <w:lang w:val="en-CA"/>
        </w:rPr>
        <w:t xml:space="preserve">aw </w:t>
      </w:r>
    </w:p>
    <w:p w14:paraId="7C96F0C9" w14:textId="527C2C02" w:rsidR="00817C1D" w:rsidRDefault="00086F5F" w:rsidP="0003273D">
      <w:pPr>
        <w:pStyle w:val="Deck"/>
        <w:rPr>
          <w:lang w:val="en-CA"/>
          <w:rPrChange w:id="9" w:author="Clayton Lamb" w:date="2023-04-19T10:16:00Z">
            <w:rPr/>
          </w:rPrChange>
        </w:rPr>
      </w:pPr>
      <w:r w:rsidRPr="00086F5F">
        <w:rPr>
          <w:lang w:val="en-CA"/>
        </w:rPr>
        <w:t xml:space="preserve">Indigenous </w:t>
      </w:r>
      <w:r w:rsidR="007240BA">
        <w:rPr>
          <w:lang w:val="en-CA"/>
        </w:rPr>
        <w:t>r</w:t>
      </w:r>
      <w:r w:rsidRPr="00086F5F">
        <w:rPr>
          <w:lang w:val="en-CA"/>
        </w:rPr>
        <w:t xml:space="preserve">ights can pick up where endangered species laws fall short in recovering species to </w:t>
      </w:r>
      <w:proofErr w:type="gramStart"/>
      <w:r w:rsidRPr="00086F5F">
        <w:rPr>
          <w:lang w:val="en-CA"/>
        </w:rPr>
        <w:t>culturally-meaningful</w:t>
      </w:r>
      <w:proofErr w:type="gramEnd"/>
      <w:r w:rsidRPr="00086F5F">
        <w:rPr>
          <w:lang w:val="en-CA"/>
        </w:rPr>
        <w:t xml:space="preserve"> levels.</w:t>
      </w:r>
    </w:p>
    <w:p w14:paraId="45A0555E" w14:textId="77777777" w:rsidR="00262238" w:rsidRPr="00D44336" w:rsidRDefault="00262238" w:rsidP="00D44336">
      <w:pPr>
        <w:rPr>
          <w:lang w:val="en-CA"/>
        </w:rPr>
      </w:pPr>
    </w:p>
    <w:p w14:paraId="32F7C4DA" w14:textId="677F9440" w:rsidR="00B97486" w:rsidRPr="00B97486" w:rsidRDefault="00B97486" w:rsidP="00B97486">
      <w:pPr>
        <w:pStyle w:val="Authors"/>
      </w:pPr>
      <w:commentRangeStart w:id="10"/>
      <w:commentRangeStart w:id="11"/>
      <w:r w:rsidRPr="002F4B57">
        <w:rPr>
          <w:b w:val="0"/>
          <w:i/>
        </w:rPr>
        <w:t>By</w:t>
      </w:r>
      <w:commentRangeEnd w:id="10"/>
      <w:r w:rsidR="002B03D9">
        <w:rPr>
          <w:rStyle w:val="CommentReference"/>
          <w:rFonts w:ascii="Times New Roman" w:hAnsi="Times New Roman"/>
          <w:b w:val="0"/>
          <w:noProof w:val="0"/>
        </w:rPr>
        <w:commentReference w:id="10"/>
      </w:r>
      <w:commentRangeEnd w:id="11"/>
      <w:r w:rsidR="00312DBB">
        <w:rPr>
          <w:rStyle w:val="CommentReference"/>
          <w:rFonts w:ascii="Times New Roman" w:hAnsi="Times New Roman"/>
          <w:b w:val="0"/>
          <w:noProof w:val="0"/>
        </w:rPr>
        <w:commentReference w:id="11"/>
      </w:r>
      <w:r>
        <w:t xml:space="preserve"> </w:t>
      </w:r>
      <w:r w:rsidR="00F87BA0" w:rsidRPr="00F87BA0">
        <w:rPr>
          <w:lang w:val="en-CA"/>
        </w:rPr>
        <w:t xml:space="preserve">Clayton </w:t>
      </w:r>
      <w:r w:rsidR="007240BA">
        <w:rPr>
          <w:lang w:val="en-CA"/>
        </w:rPr>
        <w:t xml:space="preserve">T. </w:t>
      </w:r>
      <w:r w:rsidR="00F87BA0" w:rsidRPr="00F87BA0">
        <w:rPr>
          <w:lang w:val="en-CA"/>
        </w:rPr>
        <w:t>Lamb</w:t>
      </w:r>
      <w:r w:rsidR="00F87BA0" w:rsidRPr="00F87BA0">
        <w:rPr>
          <w:vertAlign w:val="superscript"/>
          <w:lang w:val="en-CA"/>
        </w:rPr>
        <w:t>1</w:t>
      </w:r>
      <w:r w:rsidR="001E57AB">
        <w:rPr>
          <w:vertAlign w:val="superscript"/>
          <w:lang w:val="en-CA"/>
        </w:rPr>
        <w:t>,2</w:t>
      </w:r>
      <w:r w:rsidR="00F87BA0" w:rsidRPr="00F87BA0">
        <w:rPr>
          <w:lang w:val="en-CA"/>
        </w:rPr>
        <w:t>*, Roland Willson</w:t>
      </w:r>
      <w:r w:rsidR="001E57AB">
        <w:rPr>
          <w:vertAlign w:val="superscript"/>
          <w:lang w:val="en-CA"/>
        </w:rPr>
        <w:t>3</w:t>
      </w:r>
      <w:r w:rsidR="00F87BA0" w:rsidRPr="00F87BA0">
        <w:rPr>
          <w:lang w:val="en-CA"/>
        </w:rPr>
        <w:t>*, Ally</w:t>
      </w:r>
      <w:r w:rsidR="007240BA">
        <w:rPr>
          <w:lang w:val="en-CA"/>
        </w:rPr>
        <w:t>son K.</w:t>
      </w:r>
      <w:r w:rsidR="00F87BA0" w:rsidRPr="00F87BA0">
        <w:rPr>
          <w:lang w:val="en-CA"/>
        </w:rPr>
        <w:t xml:space="preserve"> Menzies</w:t>
      </w:r>
      <w:r w:rsidR="001E57AB">
        <w:rPr>
          <w:vertAlign w:val="superscript"/>
          <w:lang w:val="en-CA"/>
        </w:rPr>
        <w:t>4</w:t>
      </w:r>
      <w:r w:rsidR="00F87BA0" w:rsidRPr="00F87BA0">
        <w:rPr>
          <w:lang w:val="en-CA"/>
        </w:rPr>
        <w:t>, Naomi Owens-Beek</w:t>
      </w:r>
      <w:r w:rsidR="001E57AB">
        <w:rPr>
          <w:vertAlign w:val="superscript"/>
          <w:lang w:val="en-CA"/>
        </w:rPr>
        <w:t>5</w:t>
      </w:r>
      <w:r w:rsidR="00F87BA0" w:rsidRPr="00F87BA0">
        <w:rPr>
          <w:lang w:val="en-CA"/>
        </w:rPr>
        <w:t>, Michael Price</w:t>
      </w:r>
      <w:r w:rsidR="001E57AB">
        <w:rPr>
          <w:vertAlign w:val="superscript"/>
          <w:lang w:val="en-CA"/>
        </w:rPr>
        <w:t>6</w:t>
      </w:r>
      <w:r w:rsidR="00F87BA0" w:rsidRPr="00F87BA0">
        <w:rPr>
          <w:lang w:val="en-CA"/>
        </w:rPr>
        <w:t>, Scott McNay</w:t>
      </w:r>
      <w:r w:rsidR="001E57AB">
        <w:rPr>
          <w:vertAlign w:val="superscript"/>
          <w:lang w:val="en-CA"/>
        </w:rPr>
        <w:t>7</w:t>
      </w:r>
      <w:r w:rsidR="00F87BA0" w:rsidRPr="00F87BA0">
        <w:rPr>
          <w:lang w:val="en-CA"/>
        </w:rPr>
        <w:t xml:space="preserve">, </w:t>
      </w:r>
      <w:r w:rsidR="002A5189">
        <w:rPr>
          <w:lang w:val="en-CA"/>
        </w:rPr>
        <w:t>Sarah P.</w:t>
      </w:r>
      <w:r w:rsidR="002A5189" w:rsidRPr="00F87BA0">
        <w:rPr>
          <w:lang w:val="en-CA"/>
        </w:rPr>
        <w:t xml:space="preserve"> </w:t>
      </w:r>
      <w:r w:rsidR="00F87BA0" w:rsidRPr="00F87BA0">
        <w:rPr>
          <w:lang w:val="en-CA"/>
        </w:rPr>
        <w:t>Otto</w:t>
      </w:r>
      <w:r w:rsidR="001E57AB">
        <w:rPr>
          <w:vertAlign w:val="superscript"/>
          <w:lang w:val="en-CA"/>
        </w:rPr>
        <w:t>8</w:t>
      </w:r>
      <w:r w:rsidR="00F87BA0" w:rsidRPr="00F87BA0">
        <w:rPr>
          <w:lang w:val="en-CA"/>
        </w:rPr>
        <w:t>, Mateen Hessami</w:t>
      </w:r>
      <w:r w:rsidR="001E57AB">
        <w:rPr>
          <w:vertAlign w:val="superscript"/>
          <w:lang w:val="en-CA"/>
        </w:rPr>
        <w:t>2</w:t>
      </w:r>
      <w:r w:rsidR="00F87BA0" w:rsidRPr="00F87BA0">
        <w:rPr>
          <w:lang w:val="en-CA"/>
        </w:rPr>
        <w:t>, Jesse N. Popp</w:t>
      </w:r>
      <w:r w:rsidR="001E57AB">
        <w:rPr>
          <w:vertAlign w:val="superscript"/>
          <w:lang w:val="en-CA"/>
        </w:rPr>
        <w:t>4</w:t>
      </w:r>
      <w:r w:rsidR="00F87BA0" w:rsidRPr="00F87BA0">
        <w:rPr>
          <w:lang w:val="en-CA"/>
        </w:rPr>
        <w:t>, Mark Hebblewhite</w:t>
      </w:r>
      <w:r w:rsidR="00F87BA0" w:rsidRPr="00F87BA0">
        <w:rPr>
          <w:vertAlign w:val="superscript"/>
          <w:lang w:val="en-CA"/>
        </w:rPr>
        <w:t>9</w:t>
      </w:r>
      <w:r w:rsidR="00F87BA0" w:rsidRPr="00F87BA0">
        <w:rPr>
          <w:lang w:val="en-CA"/>
        </w:rPr>
        <w:t xml:space="preserve">, Adam </w:t>
      </w:r>
      <w:r w:rsidR="007240BA">
        <w:rPr>
          <w:lang w:val="en-CA"/>
        </w:rPr>
        <w:t xml:space="preserve">T. </w:t>
      </w:r>
      <w:r w:rsidR="00F87BA0" w:rsidRPr="00F87BA0">
        <w:rPr>
          <w:lang w:val="en-CA"/>
        </w:rPr>
        <w:t>Ford</w:t>
      </w:r>
      <w:r w:rsidR="00F87BA0" w:rsidRPr="00F87BA0">
        <w:rPr>
          <w:vertAlign w:val="superscript"/>
          <w:lang w:val="en-CA"/>
        </w:rPr>
        <w:t>1</w:t>
      </w:r>
      <w:r w:rsidR="001E57AB">
        <w:rPr>
          <w:vertAlign w:val="superscript"/>
          <w:lang w:val="en-CA"/>
        </w:rPr>
        <w:t>,2</w:t>
      </w:r>
    </w:p>
    <w:p w14:paraId="6647A088" w14:textId="77777777" w:rsidR="00AC6EC8" w:rsidRDefault="00AC6EC8">
      <w:pPr>
        <w:pStyle w:val="Deck"/>
        <w:sectPr w:rsidR="00AC6EC8" w:rsidSect="00411CD8">
          <w:type w:val="continuous"/>
          <w:pgSz w:w="12240" w:h="15840" w:code="1"/>
          <w:pgMar w:top="1296" w:right="835" w:bottom="1325" w:left="965" w:header="245" w:footer="245" w:gutter="0"/>
          <w:cols w:space="450"/>
          <w:titlePg/>
        </w:sectPr>
      </w:pPr>
    </w:p>
    <w:p w14:paraId="64E66A3B" w14:textId="4CFBCEAC" w:rsidR="007C28D2" w:rsidDel="004C7DAF" w:rsidRDefault="007C28D2">
      <w:pPr>
        <w:pStyle w:val="AuthorAttribute"/>
        <w:framePr w:w="3072" w:h="2563" w:hRule="exact" w:wrap="around" w:vAnchor="page" w:y="11942"/>
        <w:jc w:val="both"/>
        <w:rPr>
          <w:del w:id="12" w:author="Brad Wible" w:date="2023-04-19T10:32:00Z"/>
        </w:rPr>
        <w:pPrChange w:id="13" w:author="Brad Wible" w:date="2023-04-19T10:33:00Z">
          <w:pPr>
            <w:pStyle w:val="AuthorAttribute"/>
            <w:framePr w:wrap="around"/>
          </w:pPr>
        </w:pPrChange>
      </w:pPr>
      <w:r>
        <w:rPr>
          <w:vertAlign w:val="superscript"/>
        </w:rPr>
        <w:t>1</w:t>
      </w:r>
      <w:del w:id="14" w:author="Brad Wible" w:date="2023-04-19T10:33:00Z">
        <w:r w:rsidDel="004C7DAF">
          <w:rPr>
            <w:vertAlign w:val="superscript"/>
          </w:rPr>
          <w:delText xml:space="preserve"> </w:delText>
        </w:r>
      </w:del>
      <w:r>
        <w:t xml:space="preserve">Department of Biology, University of British Columbia, Kelowna, </w:t>
      </w:r>
      <w:del w:id="15" w:author="Brad Wible" w:date="2023-04-19T10:32:00Z">
        <w:r w:rsidDel="004C7DAF">
          <w:delText>British Columbia</w:delText>
        </w:r>
      </w:del>
      <w:ins w:id="16" w:author="Brad Wible" w:date="2023-04-19T10:32:00Z">
        <w:r w:rsidR="004C7DAF">
          <w:t>BC</w:t>
        </w:r>
      </w:ins>
      <w:r>
        <w:t>, Canada</w:t>
      </w:r>
      <w:ins w:id="17" w:author="Brad Wible" w:date="2023-04-19T10:32:00Z">
        <w:r w:rsidR="004C7DAF">
          <w:t>.</w:t>
        </w:r>
      </w:ins>
    </w:p>
    <w:p w14:paraId="768637B1" w14:textId="2A159ADE" w:rsidR="001E57AB" w:rsidDel="004C7DAF" w:rsidRDefault="001E57AB">
      <w:pPr>
        <w:pStyle w:val="AuthorAttribute"/>
        <w:framePr w:w="3072" w:h="2563" w:hRule="exact" w:wrap="around" w:vAnchor="page" w:y="11942"/>
        <w:jc w:val="both"/>
        <w:rPr>
          <w:del w:id="18" w:author="Brad Wible" w:date="2023-04-19T10:32:00Z"/>
        </w:rPr>
        <w:pPrChange w:id="19" w:author="Brad Wible" w:date="2023-04-19T10:33:00Z">
          <w:pPr>
            <w:pStyle w:val="AuthorAttribute"/>
            <w:framePr w:wrap="around"/>
          </w:pPr>
        </w:pPrChange>
      </w:pPr>
      <w:r>
        <w:rPr>
          <w:vertAlign w:val="superscript"/>
        </w:rPr>
        <w:t>2</w:t>
      </w:r>
      <w:r>
        <w:t xml:space="preserve">Wildlife Science Center—Biodiversity Pathways, University of British Columbia, Kelowna, </w:t>
      </w:r>
      <w:del w:id="20" w:author="Brad Wible" w:date="2023-04-19T10:32:00Z">
        <w:r w:rsidDel="004C7DAF">
          <w:delText>British Columbia</w:delText>
        </w:r>
      </w:del>
      <w:ins w:id="21" w:author="Brad Wible" w:date="2023-04-19T10:32:00Z">
        <w:r w:rsidR="004C7DAF">
          <w:t>BC</w:t>
        </w:r>
      </w:ins>
      <w:r>
        <w:t>, Canada</w:t>
      </w:r>
      <w:ins w:id="22" w:author="Brad Wible" w:date="2023-04-19T10:32:00Z">
        <w:r w:rsidR="004C7DAF">
          <w:t>.</w:t>
        </w:r>
      </w:ins>
    </w:p>
    <w:p w14:paraId="16136E79" w14:textId="6403F6D1" w:rsidR="007C28D2" w:rsidDel="004C7DAF" w:rsidRDefault="001E57AB">
      <w:pPr>
        <w:pStyle w:val="AuthorAttribute"/>
        <w:framePr w:w="3072" w:h="2563" w:hRule="exact" w:wrap="around" w:vAnchor="page" w:y="11942"/>
        <w:jc w:val="both"/>
        <w:rPr>
          <w:del w:id="23" w:author="Brad Wible" w:date="2023-04-19T10:31:00Z"/>
        </w:rPr>
        <w:pPrChange w:id="24" w:author="Brad Wible" w:date="2023-04-19T10:33:00Z">
          <w:pPr>
            <w:pStyle w:val="AuthorAttribute"/>
            <w:framePr w:wrap="around"/>
          </w:pPr>
        </w:pPrChange>
      </w:pPr>
      <w:r>
        <w:rPr>
          <w:vertAlign w:val="superscript"/>
        </w:rPr>
        <w:t>3</w:t>
      </w:r>
      <w:del w:id="25" w:author="Brad Wible" w:date="2023-04-19T10:33:00Z">
        <w:r w:rsidR="007C28D2" w:rsidDel="004C7DAF">
          <w:rPr>
            <w:vertAlign w:val="superscript"/>
          </w:rPr>
          <w:delText xml:space="preserve"> </w:delText>
        </w:r>
      </w:del>
      <w:r w:rsidR="007C28D2">
        <w:t xml:space="preserve">West Moberly First Nations, Moberly Lake, </w:t>
      </w:r>
      <w:del w:id="26" w:author="Brad Wible" w:date="2023-04-19T10:32:00Z">
        <w:r w:rsidR="007C28D2" w:rsidDel="004C7DAF">
          <w:delText>British Columbia</w:delText>
        </w:r>
      </w:del>
      <w:ins w:id="27" w:author="Brad Wible" w:date="2023-04-19T10:32:00Z">
        <w:r w:rsidR="004C7DAF">
          <w:t>BC</w:t>
        </w:r>
      </w:ins>
      <w:r w:rsidR="007C28D2">
        <w:t>, Canada</w:t>
      </w:r>
      <w:ins w:id="28" w:author="Brad Wible" w:date="2023-04-19T10:31:00Z">
        <w:r w:rsidR="004C7DAF">
          <w:t>.</w:t>
        </w:r>
      </w:ins>
    </w:p>
    <w:p w14:paraId="0281E477" w14:textId="36CE5F27" w:rsidR="007C28D2" w:rsidDel="004C7DAF" w:rsidRDefault="001E57AB">
      <w:pPr>
        <w:pStyle w:val="AuthorAttribute"/>
        <w:framePr w:w="3072" w:h="2563" w:hRule="exact" w:wrap="around" w:vAnchor="page" w:y="11942"/>
        <w:jc w:val="both"/>
        <w:rPr>
          <w:del w:id="29" w:author="Brad Wible" w:date="2023-04-19T10:31:00Z"/>
        </w:rPr>
        <w:pPrChange w:id="30" w:author="Brad Wible" w:date="2023-04-19T10:33:00Z">
          <w:pPr>
            <w:pStyle w:val="AuthorAttribute"/>
            <w:framePr w:wrap="around"/>
          </w:pPr>
        </w:pPrChange>
      </w:pPr>
      <w:r>
        <w:rPr>
          <w:vertAlign w:val="superscript"/>
        </w:rPr>
        <w:t>4</w:t>
      </w:r>
      <w:r w:rsidR="007C28D2">
        <w:t>School of Environmental Sciences, University of Guelph, Guelph, ON</w:t>
      </w:r>
      <w:del w:id="31" w:author="Brad Wible" w:date="2023-04-19T10:32:00Z">
        <w:r w:rsidR="007C28D2" w:rsidDel="004C7DAF">
          <w:delText xml:space="preserve"> N1G 2W1</w:delText>
        </w:r>
      </w:del>
      <w:r w:rsidR="007C28D2">
        <w:t>, Canada</w:t>
      </w:r>
      <w:ins w:id="32" w:author="Brad Wible" w:date="2023-04-19T10:31:00Z">
        <w:r w:rsidR="004C7DAF">
          <w:t>.</w:t>
        </w:r>
      </w:ins>
    </w:p>
    <w:p w14:paraId="4C2647CD" w14:textId="7AC032CB" w:rsidR="007C28D2" w:rsidDel="004C7DAF" w:rsidRDefault="001E57AB">
      <w:pPr>
        <w:pStyle w:val="AuthorAttribute"/>
        <w:framePr w:w="3072" w:h="2563" w:hRule="exact" w:wrap="around" w:vAnchor="page" w:y="11942"/>
        <w:jc w:val="both"/>
        <w:rPr>
          <w:del w:id="33" w:author="Brad Wible" w:date="2023-04-19T10:31:00Z"/>
        </w:rPr>
        <w:pPrChange w:id="34" w:author="Brad Wible" w:date="2023-04-19T10:33:00Z">
          <w:pPr>
            <w:pStyle w:val="AuthorAttribute"/>
            <w:framePr w:wrap="around"/>
          </w:pPr>
        </w:pPrChange>
      </w:pPr>
      <w:r>
        <w:rPr>
          <w:vertAlign w:val="superscript"/>
        </w:rPr>
        <w:t>5</w:t>
      </w:r>
      <w:r w:rsidR="007C28D2">
        <w:t xml:space="preserve">Saulteau First Nations, Moberly Lake, </w:t>
      </w:r>
      <w:del w:id="35" w:author="Brad Wible" w:date="2023-04-19T10:32:00Z">
        <w:r w:rsidR="007C28D2" w:rsidDel="004C7DAF">
          <w:delText>British Columbia</w:delText>
        </w:r>
      </w:del>
      <w:ins w:id="36" w:author="Brad Wible" w:date="2023-04-19T10:32:00Z">
        <w:r w:rsidR="004C7DAF">
          <w:t>BC</w:t>
        </w:r>
      </w:ins>
      <w:r w:rsidR="007C28D2">
        <w:t>, Canada</w:t>
      </w:r>
      <w:ins w:id="37" w:author="Brad Wible" w:date="2023-04-19T10:31:00Z">
        <w:r w:rsidR="004C7DAF">
          <w:t>.</w:t>
        </w:r>
      </w:ins>
    </w:p>
    <w:p w14:paraId="739D6182" w14:textId="003FD64E" w:rsidR="007C28D2" w:rsidDel="004C7DAF" w:rsidRDefault="001E57AB">
      <w:pPr>
        <w:pStyle w:val="AuthorAttribute"/>
        <w:framePr w:w="3072" w:h="2563" w:hRule="exact" w:wrap="around" w:vAnchor="page" w:y="11942"/>
        <w:jc w:val="both"/>
        <w:rPr>
          <w:del w:id="38" w:author="Brad Wible" w:date="2023-04-19T10:31:00Z"/>
        </w:rPr>
        <w:pPrChange w:id="39" w:author="Brad Wible" w:date="2023-04-19T10:33:00Z">
          <w:pPr>
            <w:pStyle w:val="AuthorAttribute"/>
            <w:framePr w:wrap="around"/>
          </w:pPr>
        </w:pPrChange>
      </w:pPr>
      <w:r>
        <w:rPr>
          <w:vertAlign w:val="superscript"/>
        </w:rPr>
        <w:t>6</w:t>
      </w:r>
      <w:r w:rsidR="007C28D2">
        <w:t>Earth to Ocean Research Group, Department of Biological Sciences, Simon Fraser University, Burnaby, BC, Canada</w:t>
      </w:r>
      <w:ins w:id="40" w:author="Brad Wible" w:date="2023-04-19T10:31:00Z">
        <w:r w:rsidR="004C7DAF">
          <w:t>.</w:t>
        </w:r>
      </w:ins>
    </w:p>
    <w:p w14:paraId="77B2A77E" w14:textId="0C72B5C9" w:rsidR="007C28D2" w:rsidDel="004C7DAF" w:rsidRDefault="001E57AB">
      <w:pPr>
        <w:pStyle w:val="AuthorAttribute"/>
        <w:framePr w:w="3072" w:h="2563" w:hRule="exact" w:wrap="around" w:vAnchor="page" w:y="11942"/>
        <w:jc w:val="both"/>
        <w:rPr>
          <w:del w:id="41" w:author="Brad Wible" w:date="2023-04-19T10:31:00Z"/>
        </w:rPr>
        <w:pPrChange w:id="42" w:author="Brad Wible" w:date="2023-04-19T10:33:00Z">
          <w:pPr>
            <w:pStyle w:val="AuthorAttribute"/>
            <w:framePr w:wrap="around"/>
          </w:pPr>
        </w:pPrChange>
      </w:pPr>
      <w:r>
        <w:rPr>
          <w:vertAlign w:val="superscript"/>
        </w:rPr>
        <w:t>7</w:t>
      </w:r>
      <w:r w:rsidR="007C28D2">
        <w:t xml:space="preserve">Wildlife Infometrics, Mackenzie, </w:t>
      </w:r>
      <w:del w:id="43" w:author="Brad Wible" w:date="2023-04-19T10:33:00Z">
        <w:r w:rsidR="007C28D2" w:rsidDel="004C7DAF">
          <w:delText>British Columbia</w:delText>
        </w:r>
      </w:del>
      <w:ins w:id="44" w:author="Brad Wible" w:date="2023-04-19T10:33:00Z">
        <w:r w:rsidR="004C7DAF">
          <w:t>BC</w:t>
        </w:r>
      </w:ins>
      <w:r w:rsidR="007C28D2">
        <w:t>, Canada</w:t>
      </w:r>
      <w:ins w:id="45" w:author="Brad Wible" w:date="2023-04-19T10:31:00Z">
        <w:r w:rsidR="004C7DAF">
          <w:t>.</w:t>
        </w:r>
      </w:ins>
    </w:p>
    <w:p w14:paraId="1BD082F0" w14:textId="56F290A4" w:rsidR="007C28D2" w:rsidDel="004C7DAF" w:rsidRDefault="001E57AB">
      <w:pPr>
        <w:pStyle w:val="AuthorAttribute"/>
        <w:framePr w:w="3072" w:h="2563" w:hRule="exact" w:wrap="around" w:vAnchor="page" w:y="11942"/>
        <w:jc w:val="both"/>
        <w:rPr>
          <w:del w:id="46" w:author="Brad Wible" w:date="2023-04-19T10:31:00Z"/>
        </w:rPr>
        <w:pPrChange w:id="47" w:author="Brad Wible" w:date="2023-04-19T10:33:00Z">
          <w:pPr>
            <w:pStyle w:val="AuthorAttribute"/>
            <w:framePr w:wrap="around"/>
          </w:pPr>
        </w:pPrChange>
      </w:pPr>
      <w:r>
        <w:rPr>
          <w:vertAlign w:val="superscript"/>
        </w:rPr>
        <w:t>8</w:t>
      </w:r>
      <w:r w:rsidR="007C28D2">
        <w:t>Department of Zoology &amp; Biodiversity Research Centre, University of British Columbia, Vancouver, BC</w:t>
      </w:r>
      <w:ins w:id="48" w:author="Brad Wible" w:date="2023-04-19T10:33:00Z">
        <w:r w:rsidR="004C7DAF">
          <w:t>, Canada</w:t>
        </w:r>
      </w:ins>
      <w:ins w:id="49" w:author="Brad Wible" w:date="2023-04-19T10:31:00Z">
        <w:r w:rsidR="004C7DAF">
          <w:t>.</w:t>
        </w:r>
      </w:ins>
    </w:p>
    <w:p w14:paraId="7C5541AE" w14:textId="126BE737" w:rsidR="007C28D2" w:rsidDel="004C7DAF" w:rsidRDefault="004C7DAF">
      <w:pPr>
        <w:pStyle w:val="AuthorAttribute"/>
        <w:framePr w:w="3072" w:h="2563" w:hRule="exact" w:wrap="around" w:vAnchor="page" w:y="11942"/>
        <w:jc w:val="both"/>
        <w:rPr>
          <w:del w:id="50" w:author="Brad Wible" w:date="2023-04-19T10:31:00Z"/>
        </w:rPr>
        <w:pPrChange w:id="51" w:author="Brad Wible" w:date="2023-04-19T10:33:00Z">
          <w:pPr>
            <w:pStyle w:val="AuthorAttribute"/>
            <w:framePr w:wrap="around"/>
          </w:pPr>
        </w:pPrChange>
      </w:pPr>
      <w:ins w:id="52" w:author="Brad Wible" w:date="2023-04-19T10:31:00Z">
        <w:r>
          <w:rPr>
            <w:vertAlign w:val="superscript"/>
          </w:rPr>
          <w:t xml:space="preserve"> </w:t>
        </w:r>
      </w:ins>
      <w:r w:rsidR="007C28D2">
        <w:rPr>
          <w:vertAlign w:val="superscript"/>
        </w:rPr>
        <w:t>9</w:t>
      </w:r>
      <w:r w:rsidR="00B2773A">
        <w:t xml:space="preserve">Wildlife Biology Program, </w:t>
      </w:r>
      <w:r w:rsidR="007C28D2" w:rsidRPr="00B2773A">
        <w:t>U</w:t>
      </w:r>
      <w:r w:rsidR="007C28D2">
        <w:t xml:space="preserve">niversity of Montana, Missoula, </w:t>
      </w:r>
      <w:del w:id="53" w:author="Brad Wible" w:date="2023-04-19T10:33:00Z">
        <w:r w:rsidR="007C28D2" w:rsidDel="004C7DAF">
          <w:delText>Montana</w:delText>
        </w:r>
      </w:del>
      <w:ins w:id="54" w:author="Brad Wible" w:date="2023-04-19T10:33:00Z">
        <w:r>
          <w:t>MT</w:t>
        </w:r>
      </w:ins>
      <w:r w:rsidR="007C28D2">
        <w:t>, USA</w:t>
      </w:r>
      <w:ins w:id="55" w:author="Brad Wible" w:date="2023-04-19T10:31:00Z">
        <w:r>
          <w:t>.</w:t>
        </w:r>
      </w:ins>
    </w:p>
    <w:p w14:paraId="6DC5BB33" w14:textId="702D4C14" w:rsidR="00086F5F" w:rsidRDefault="004C7DAF">
      <w:pPr>
        <w:pStyle w:val="AuthorAttribute"/>
        <w:framePr w:w="3072" w:h="2563" w:hRule="exact" w:wrap="around" w:vAnchor="page" w:y="11942"/>
        <w:jc w:val="both"/>
        <w:rPr>
          <w:ins w:id="56" w:author="Clayton Lamb" w:date="2023-04-20T09:46:00Z"/>
        </w:rPr>
      </w:pPr>
      <w:ins w:id="57" w:author="Brad Wible" w:date="2023-04-19T10:31:00Z">
        <w:r>
          <w:t xml:space="preserve"> </w:t>
        </w:r>
      </w:ins>
      <w:r w:rsidR="007D6392">
        <w:t>Email:</w:t>
      </w:r>
      <w:r w:rsidRPr="004C7DAF">
        <w:t xml:space="preserve"> </w:t>
      </w:r>
      <w:ins w:id="58" w:author="Clayton Lamb" w:date="2023-04-20T09:46:00Z">
        <w:r w:rsidR="00312DBB">
          <w:fldChar w:fldCharType="begin"/>
        </w:r>
        <w:r w:rsidR="00312DBB">
          <w:instrText xml:space="preserve"> HYPERLINK "mailto:</w:instrText>
        </w:r>
      </w:ins>
      <w:r w:rsidR="00312DBB" w:rsidRPr="004C7DAF">
        <w:instrText>ctlamb@ualberta.ca</w:instrText>
      </w:r>
      <w:ins w:id="59" w:author="Clayton Lamb" w:date="2023-04-20T09:46:00Z">
        <w:r w:rsidR="00312DBB">
          <w:instrText xml:space="preserve">" </w:instrText>
        </w:r>
        <w:r w:rsidR="00312DBB">
          <w:fldChar w:fldCharType="separate"/>
        </w:r>
      </w:ins>
      <w:r w:rsidR="00312DBB" w:rsidRPr="004069D2">
        <w:rPr>
          <w:rStyle w:val="Hyperlink"/>
        </w:rPr>
        <w:t>ctlamb@ualberta.ca</w:t>
      </w:r>
      <w:ins w:id="60" w:author="Clayton Lamb" w:date="2023-04-20T09:46:00Z">
        <w:r w:rsidR="00312DBB">
          <w:fldChar w:fldCharType="end"/>
        </w:r>
      </w:ins>
    </w:p>
    <w:p w14:paraId="22CC1094" w14:textId="73BD130E" w:rsidR="00312DBB" w:rsidRDefault="00312DBB">
      <w:pPr>
        <w:pStyle w:val="AuthorAttribute"/>
        <w:framePr w:w="3072" w:h="2563" w:hRule="exact" w:wrap="around" w:vAnchor="page" w:y="11942"/>
        <w:jc w:val="both"/>
        <w:rPr>
          <w:ins w:id="61" w:author="Clayton Lamb" w:date="2023-04-20T09:46:00Z"/>
        </w:rPr>
      </w:pPr>
      <w:ins w:id="62" w:author="Clayton Lamb" w:date="2023-04-20T09:46:00Z">
        <w:r>
          <w:t>*</w:t>
        </w:r>
      </w:ins>
      <w:ins w:id="63" w:author="Clayton Lamb" w:date="2023-04-20T09:47:00Z">
        <w:r>
          <w:t>co-first author</w:t>
        </w:r>
      </w:ins>
    </w:p>
    <w:p w14:paraId="1B298656" w14:textId="3F1B12C4" w:rsidR="00312DBB" w:rsidRDefault="00312DBB">
      <w:pPr>
        <w:pStyle w:val="AuthorAttribute"/>
        <w:framePr w:w="3072" w:h="2563" w:hRule="exact" w:wrap="around" w:vAnchor="page" w:y="11942"/>
        <w:jc w:val="both"/>
        <w:rPr>
          <w:ins w:id="64" w:author="Clayton Lamb" w:date="2023-04-20T09:46:00Z"/>
        </w:rPr>
      </w:pPr>
      <w:ins w:id="65" w:author="Clayton Lamb" w:date="2023-04-20T09:46:00Z">
        <w:r>
          <w:t>*</w:t>
        </w:r>
      </w:ins>
    </w:p>
    <w:p w14:paraId="48163358" w14:textId="77777777" w:rsidR="00312DBB" w:rsidRDefault="00312DBB">
      <w:pPr>
        <w:pStyle w:val="AuthorAttribute"/>
        <w:framePr w:w="3072" w:h="2563" w:hRule="exact" w:wrap="around" w:vAnchor="page" w:y="11942"/>
        <w:jc w:val="both"/>
        <w:pPrChange w:id="66" w:author="Brad Wible" w:date="2023-04-19T10:33:00Z">
          <w:pPr>
            <w:pStyle w:val="AuthorAttribute"/>
            <w:framePr w:wrap="around"/>
          </w:pPr>
        </w:pPrChange>
      </w:pPr>
    </w:p>
    <w:p w14:paraId="1B8293BF" w14:textId="62F3CC47" w:rsidR="004E55A8" w:rsidRPr="00A72BE7" w:rsidDel="00012294" w:rsidRDefault="00012294" w:rsidP="00A72BE7">
      <w:pPr>
        <w:rPr>
          <w:del w:id="67" w:author="Clayton Lamb" w:date="2023-04-20T15:59:00Z"/>
          <w:sz w:val="17"/>
          <w:szCs w:val="17"/>
          <w:rPrChange w:id="68" w:author="Clayton Lamb" w:date="2023-04-20T16:39:00Z">
            <w:rPr>
              <w:del w:id="69" w:author="Clayton Lamb" w:date="2023-04-20T15:59:00Z"/>
            </w:rPr>
          </w:rPrChange>
        </w:rPr>
        <w:pPrChange w:id="70" w:author="Clayton Lamb" w:date="2023-04-20T16:39:00Z">
          <w:pPr>
            <w:pStyle w:val="Paragraph"/>
            <w:ind w:firstLine="0"/>
          </w:pPr>
        </w:pPrChange>
      </w:pPr>
      <w:ins w:id="71" w:author="Clayton Lamb" w:date="2023-04-20T15:57:00Z">
        <w:r w:rsidRPr="00A72BE7">
          <w:rPr>
            <w:sz w:val="17"/>
            <w:szCs w:val="17"/>
            <w:rPrChange w:id="72" w:author="Clayton Lamb" w:date="2023-04-20T16:39:00Z">
              <w:rPr>
                <w:rFonts w:ascii="Segoe UI" w:hAnsi="Segoe UI" w:cs="Segoe UI"/>
                <w:color w:val="374151"/>
                <w:shd w:val="clear" w:color="auto" w:fill="F7F7F8"/>
              </w:rPr>
            </w:rPrChange>
          </w:rPr>
          <w:t>The effectiveness of endangered species laws in preventing species extinction is well-established. However, the</w:t>
        </w:r>
      </w:ins>
      <w:ins w:id="73" w:author="Clayton Lamb" w:date="2023-04-20T16:40:00Z">
        <w:r w:rsidR="00A72BE7">
          <w:rPr>
            <w:sz w:val="17"/>
            <w:szCs w:val="17"/>
          </w:rPr>
          <w:t>se</w:t>
        </w:r>
      </w:ins>
      <w:ins w:id="74" w:author="Clayton Lamb" w:date="2023-04-20T15:57:00Z">
        <w:r w:rsidRPr="00A72BE7">
          <w:rPr>
            <w:sz w:val="17"/>
            <w:szCs w:val="17"/>
            <w:rPrChange w:id="75" w:author="Clayton Lamb" w:date="2023-04-20T16:39:00Z">
              <w:rPr>
                <w:rFonts w:ascii="Segoe UI" w:hAnsi="Segoe UI" w:cs="Segoe UI"/>
                <w:color w:val="374151"/>
                <w:shd w:val="clear" w:color="auto" w:fill="F7F7F8"/>
              </w:rPr>
            </w:rPrChange>
          </w:rPr>
          <w:t xml:space="preserve"> laws fall short in restoring abundance for culturally-important species</w:t>
        </w:r>
      </w:ins>
      <w:ins w:id="76" w:author="Clayton Lamb" w:date="2023-04-20T16:41:00Z">
        <w:r w:rsidR="00A72BE7">
          <w:rPr>
            <w:sz w:val="17"/>
            <w:szCs w:val="17"/>
          </w:rPr>
          <w:t>, t</w:t>
        </w:r>
      </w:ins>
      <w:ins w:id="77" w:author="Clayton Lamb" w:date="2023-04-20T16:43:00Z">
        <w:r w:rsidR="00A72BE7">
          <w:rPr>
            <w:sz w:val="17"/>
            <w:szCs w:val="17"/>
          </w:rPr>
          <w:t>hose that</w:t>
        </w:r>
      </w:ins>
      <w:ins w:id="78" w:author="Clayton Lamb" w:date="2023-04-20T16:41:00Z">
        <w:r w:rsidR="00A72BE7">
          <w:rPr>
            <w:sz w:val="17"/>
            <w:szCs w:val="17"/>
          </w:rPr>
          <w:t xml:space="preserve"> disproportionately contribute to</w:t>
        </w:r>
      </w:ins>
      <w:ins w:id="79" w:author="Clayton Lamb" w:date="2023-04-20T16:43:00Z">
        <w:r w:rsidR="00A72BE7">
          <w:rPr>
            <w:sz w:val="17"/>
            <w:szCs w:val="17"/>
          </w:rPr>
          <w:t xml:space="preserve"> peoples’</w:t>
        </w:r>
      </w:ins>
      <w:ins w:id="80" w:author="Clayton Lamb" w:date="2023-04-20T16:41:00Z">
        <w:r w:rsidR="00A72BE7">
          <w:rPr>
            <w:sz w:val="17"/>
            <w:szCs w:val="17"/>
          </w:rPr>
          <w:t xml:space="preserve"> food, material, spirit</w:t>
        </w:r>
      </w:ins>
      <w:ins w:id="81" w:author="Clayton Lamb" w:date="2023-04-20T16:42:00Z">
        <w:r w:rsidR="00A72BE7">
          <w:rPr>
            <w:sz w:val="17"/>
            <w:szCs w:val="17"/>
          </w:rPr>
          <w:t xml:space="preserve">uality, </w:t>
        </w:r>
      </w:ins>
      <w:ins w:id="82" w:author="Clayton Lamb" w:date="2023-04-20T16:43:00Z">
        <w:r w:rsidR="00A72BE7">
          <w:rPr>
            <w:sz w:val="17"/>
            <w:szCs w:val="17"/>
          </w:rPr>
          <w:t>and</w:t>
        </w:r>
      </w:ins>
      <w:ins w:id="83" w:author="Clayton Lamb" w:date="2023-04-20T16:42:00Z">
        <w:r w:rsidR="00A72BE7">
          <w:rPr>
            <w:sz w:val="17"/>
            <w:szCs w:val="17"/>
          </w:rPr>
          <w:t xml:space="preserve"> sense of place </w:t>
        </w:r>
      </w:ins>
      <w:r w:rsidR="00A72BE7">
        <w:rPr>
          <w:sz w:val="17"/>
          <w:szCs w:val="17"/>
        </w:rPr>
        <w:fldChar w:fldCharType="begin"/>
      </w:r>
      <w:r w:rsidR="00A72BE7">
        <w:rPr>
          <w:sz w:val="17"/>
          <w:szCs w:val="17"/>
        </w:rPr>
        <w:instrText xml:space="preserve"> ADDIN ZOTERO_ITEM CSL_CITATION {"citationID":"VPvfgKSi","properties":{"formattedCitation":"({\\i{}1})","plainCitation":"(1)","noteIndex":0},"citationItems":[{"id":4903,"uris":["http://zotero.org/users/6749014/items/NBNC65HR"],"itemData":{"id":4903,"type":"article-journal","abstract":"There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00A72BE7">
        <w:rPr>
          <w:sz w:val="17"/>
          <w:szCs w:val="17"/>
        </w:rPr>
        <w:fldChar w:fldCharType="separate"/>
      </w:r>
      <w:r w:rsidR="00A72BE7" w:rsidRPr="00A72BE7">
        <w:rPr>
          <w:sz w:val="17"/>
        </w:rPr>
        <w:t>(</w:t>
      </w:r>
      <w:r w:rsidR="00A72BE7" w:rsidRPr="00A72BE7">
        <w:rPr>
          <w:i/>
          <w:iCs/>
          <w:sz w:val="17"/>
        </w:rPr>
        <w:t>1</w:t>
      </w:r>
      <w:r w:rsidR="00A72BE7" w:rsidRPr="00A72BE7">
        <w:rPr>
          <w:sz w:val="17"/>
        </w:rPr>
        <w:t>)</w:t>
      </w:r>
      <w:r w:rsidR="00A72BE7">
        <w:rPr>
          <w:sz w:val="17"/>
          <w:szCs w:val="17"/>
        </w:rPr>
        <w:fldChar w:fldCharType="end"/>
      </w:r>
      <w:ins w:id="84" w:author="Clayton Lamb" w:date="2023-04-20T16:42:00Z">
        <w:r w:rsidR="00A72BE7">
          <w:rPr>
            <w:sz w:val="17"/>
            <w:szCs w:val="17"/>
          </w:rPr>
          <w:t>,</w:t>
        </w:r>
      </w:ins>
      <w:ins w:id="85" w:author="Clayton Lamb" w:date="2023-04-20T15:57:00Z">
        <w:r w:rsidRPr="00A72BE7">
          <w:rPr>
            <w:sz w:val="17"/>
            <w:szCs w:val="17"/>
            <w:rPrChange w:id="86" w:author="Clayton Lamb" w:date="2023-04-20T16:39:00Z">
              <w:rPr>
                <w:rFonts w:ascii="Segoe UI" w:hAnsi="Segoe UI" w:cs="Segoe UI"/>
                <w:color w:val="374151"/>
                <w:shd w:val="clear" w:color="auto" w:fill="F7F7F8"/>
              </w:rPr>
            </w:rPrChange>
          </w:rPr>
          <w:t xml:space="preserve"> beyond minimum viable populations. Legal agreements between Indigenous peoples and countries recognize the importance of restoring abundance levels for these species. Despite this, endangered species laws do not account for such targets, leaving many species in a state of reduced abundance compared to their historical baselines.</w:t>
        </w:r>
      </w:ins>
      <w:ins w:id="87" w:author="Clayton Lamb" w:date="2023-04-20T15:59:00Z">
        <w:r w:rsidRPr="00A72BE7">
          <w:rPr>
            <w:sz w:val="17"/>
            <w:szCs w:val="17"/>
            <w:rPrChange w:id="88" w:author="Clayton Lamb" w:date="2023-04-20T16:39:00Z">
              <w:rPr/>
            </w:rPrChange>
          </w:rPr>
          <w:t xml:space="preserve"> </w:t>
        </w:r>
        <w:r w:rsidRPr="00A72BE7">
          <w:rPr>
            <w:sz w:val="17"/>
            <w:szCs w:val="17"/>
            <w:rPrChange w:id="89" w:author="Clayton Lamb" w:date="2023-04-20T16:39:00Z">
              <w:rPr/>
            </w:rPrChange>
          </w:rPr>
          <w:t>Using three keystone species in North America—caribou, bison, and salmon—</w:t>
        </w:r>
        <w:commentRangeStart w:id="90"/>
        <w:commentRangeEnd w:id="90"/>
        <w:r w:rsidRPr="00A72BE7">
          <w:rPr>
            <w:rStyle w:val="CommentReference"/>
            <w:sz w:val="17"/>
            <w:szCs w:val="17"/>
            <w:rPrChange w:id="91" w:author="Clayton Lamb" w:date="2023-04-20T16:39:00Z">
              <w:rPr>
                <w:rStyle w:val="CommentReference"/>
                <w:rFonts w:ascii="Times New Roman" w:hAnsi="Times New Roman"/>
                <w:spacing w:val="0"/>
              </w:rPr>
            </w:rPrChange>
          </w:rPr>
          <w:commentReference w:id="90"/>
        </w:r>
        <w:commentRangeStart w:id="92"/>
        <w:commentRangeEnd w:id="92"/>
        <w:r w:rsidRPr="00A72BE7">
          <w:rPr>
            <w:rStyle w:val="CommentReference"/>
            <w:sz w:val="17"/>
            <w:szCs w:val="17"/>
            <w:rPrChange w:id="93" w:author="Clayton Lamb" w:date="2023-04-20T16:39:00Z">
              <w:rPr>
                <w:rStyle w:val="CommentReference"/>
                <w:rFonts w:ascii="Times New Roman" w:hAnsi="Times New Roman"/>
                <w:spacing w:val="0"/>
              </w:rPr>
            </w:rPrChange>
          </w:rPr>
          <w:commentReference w:id="92"/>
        </w:r>
      </w:ins>
      <w:ins w:id="94" w:author="Clayton Lamb" w:date="2023-04-20T15:57:00Z">
        <w:r w:rsidRPr="00A72BE7">
          <w:rPr>
            <w:sz w:val="17"/>
            <w:szCs w:val="17"/>
            <w:rPrChange w:id="95" w:author="Clayton Lamb" w:date="2023-04-20T16:39:00Z">
              <w:rPr>
                <w:rFonts w:ascii="Segoe UI" w:hAnsi="Segoe UI" w:cs="Segoe UI"/>
                <w:color w:val="374151"/>
                <w:shd w:val="clear" w:color="auto" w:fill="F7F7F8"/>
              </w:rPr>
            </w:rPrChange>
          </w:rPr>
          <w:t>we explore the implications of this gap and argue for the need to establish recovery targets and processes that prioritize restoring abundance for culturally-important species beyond minimum viable populations. By doing so, we can ensure that endangered species laws uphold the rights of Indigenous peoples while also preventing species extinction.</w:t>
        </w:r>
      </w:ins>
      <w:commentRangeStart w:id="96"/>
      <w:commentRangeStart w:id="97"/>
      <w:ins w:id="98" w:author="Brad Wible" w:date="2023-04-19T22:10:00Z">
        <w:del w:id="99" w:author="Clayton Lamb" w:date="2023-04-20T15:59:00Z">
          <w:r w:rsidR="004E55A8" w:rsidRPr="00A72BE7" w:rsidDel="00012294">
            <w:rPr>
              <w:sz w:val="17"/>
              <w:szCs w:val="17"/>
              <w:rPrChange w:id="100" w:author="Clayton Lamb" w:date="2023-04-20T16:39:00Z">
                <w:rPr/>
              </w:rPrChange>
            </w:rPr>
            <w:delText>Endangered species laws, which enable species assessments and formalize processes to establish and meet recovery targets</w:delText>
          </w:r>
        </w:del>
      </w:ins>
      <w:ins w:id="101" w:author="Brad Wible" w:date="2023-04-19T22:11:00Z">
        <w:del w:id="102" w:author="Clayton Lamb" w:date="2023-04-20T15:59:00Z">
          <w:r w:rsidR="004E55A8" w:rsidRPr="00A72BE7" w:rsidDel="00012294">
            <w:rPr>
              <w:sz w:val="17"/>
              <w:szCs w:val="17"/>
              <w:rPrChange w:id="103" w:author="Clayton Lamb" w:date="2023-04-20T16:39:00Z">
                <w:rPr/>
              </w:rPrChange>
            </w:rPr>
            <w:delText>, ha</w:delText>
          </w:r>
        </w:del>
      </w:ins>
      <w:ins w:id="104" w:author="Brad Wible" w:date="2023-04-19T22:16:00Z">
        <w:del w:id="105" w:author="Clayton Lamb" w:date="2023-04-20T15:59:00Z">
          <w:r w:rsidR="00691BC1" w:rsidRPr="00A72BE7" w:rsidDel="00012294">
            <w:rPr>
              <w:sz w:val="17"/>
              <w:szCs w:val="17"/>
              <w:rPrChange w:id="106" w:author="Clayton Lamb" w:date="2023-04-20T16:39:00Z">
                <w:rPr/>
              </w:rPrChange>
            </w:rPr>
            <w:delText>v</w:delText>
          </w:r>
        </w:del>
      </w:ins>
      <w:ins w:id="107" w:author="Brad Wible" w:date="2023-04-19T22:11:00Z">
        <w:del w:id="108" w:author="Clayton Lamb" w:date="2023-04-20T15:59:00Z">
          <w:r w:rsidR="004E55A8" w:rsidRPr="00A72BE7" w:rsidDel="00012294">
            <w:rPr>
              <w:sz w:val="17"/>
              <w:szCs w:val="17"/>
              <w:rPrChange w:id="109" w:author="Clayton Lamb" w:date="2023-04-20T16:39:00Z">
                <w:rPr/>
              </w:rPrChange>
            </w:rPr>
            <w:delText xml:space="preserve">e been instrumental in </w:delText>
          </w:r>
        </w:del>
      </w:ins>
      <w:ins w:id="110" w:author="Brad Wible" w:date="2023-04-19T22:08:00Z">
        <w:del w:id="111" w:author="Clayton Lamb" w:date="2023-04-20T15:59:00Z">
          <w:r w:rsidR="004E55A8" w:rsidRPr="00A72BE7" w:rsidDel="00012294">
            <w:rPr>
              <w:sz w:val="17"/>
              <w:szCs w:val="17"/>
              <w:rPrChange w:id="112" w:author="Clayton Lamb" w:date="2023-04-20T16:39:00Z">
                <w:rPr/>
              </w:rPrChange>
            </w:rPr>
            <w:delText>avert</w:delText>
          </w:r>
        </w:del>
      </w:ins>
      <w:ins w:id="113" w:author="Brad Wible" w:date="2023-04-19T22:11:00Z">
        <w:del w:id="114" w:author="Clayton Lamb" w:date="2023-04-20T15:59:00Z">
          <w:r w:rsidR="004E55A8" w:rsidRPr="00A72BE7" w:rsidDel="00012294">
            <w:rPr>
              <w:sz w:val="17"/>
              <w:szCs w:val="17"/>
              <w:rPrChange w:id="115" w:author="Clayton Lamb" w:date="2023-04-20T16:39:00Z">
                <w:rPr/>
              </w:rPrChange>
            </w:rPr>
            <w:delText>ing</w:delText>
          </w:r>
        </w:del>
      </w:ins>
      <w:ins w:id="116" w:author="Brad Wible" w:date="2023-04-19T22:08:00Z">
        <w:del w:id="117" w:author="Clayton Lamb" w:date="2023-04-20T15:59:00Z">
          <w:r w:rsidR="004E55A8" w:rsidRPr="00A72BE7" w:rsidDel="00012294">
            <w:rPr>
              <w:sz w:val="17"/>
              <w:szCs w:val="17"/>
              <w:rPrChange w:id="118" w:author="Clayton Lamb" w:date="2023-04-20T16:39:00Z">
                <w:rPr/>
              </w:rPrChange>
            </w:rPr>
            <w:delText xml:space="preserve"> the extirpation of multiple species</w:delText>
          </w:r>
        </w:del>
      </w:ins>
      <w:ins w:id="119" w:author="Brad Wible" w:date="2023-04-19T22:11:00Z">
        <w:del w:id="120" w:author="Clayton Lamb" w:date="2023-04-20T15:59:00Z">
          <w:r w:rsidR="004E55A8" w:rsidRPr="00A72BE7" w:rsidDel="00012294">
            <w:rPr>
              <w:sz w:val="17"/>
              <w:szCs w:val="17"/>
              <w:rPrChange w:id="121" w:author="Clayton Lamb" w:date="2023-04-20T16:39:00Z">
                <w:rPr/>
              </w:rPrChange>
            </w:rPr>
            <w:delText xml:space="preserve">. </w:delText>
          </w:r>
        </w:del>
      </w:ins>
      <w:moveToRangeStart w:id="122" w:author="Brad Wible" w:date="2023-04-19T22:12:00Z" w:name="move132834736"/>
      <w:moveTo w:id="123" w:author="Brad Wible" w:date="2023-04-19T22:12:00Z">
        <w:del w:id="124" w:author="Clayton Lamb" w:date="2023-04-20T15:59:00Z">
          <w:r w:rsidR="004E55A8" w:rsidRPr="00A72BE7" w:rsidDel="00012294">
            <w:rPr>
              <w:sz w:val="17"/>
              <w:szCs w:val="17"/>
              <w:rPrChange w:id="125" w:author="Clayton Lamb" w:date="2023-04-20T16:39:00Z">
                <w:rPr/>
              </w:rPrChange>
            </w:rPr>
            <w:delText>Despite endangered species legislation</w:delText>
          </w:r>
        </w:del>
      </w:moveTo>
      <w:ins w:id="126" w:author="Brad Wible" w:date="2023-04-19T22:58:00Z">
        <w:del w:id="127" w:author="Clayton Lamb" w:date="2023-04-20T15:59:00Z">
          <w:r w:rsidR="00034470" w:rsidRPr="00A72BE7" w:rsidDel="00012294">
            <w:rPr>
              <w:sz w:val="17"/>
              <w:szCs w:val="17"/>
              <w:rPrChange w:id="128" w:author="Clayton Lamb" w:date="2023-04-20T16:39:00Z">
                <w:rPr/>
              </w:rPrChange>
            </w:rPr>
            <w:delText>Yet</w:delText>
          </w:r>
        </w:del>
      </w:ins>
      <w:moveTo w:id="129" w:author="Brad Wible" w:date="2023-04-19T22:12:00Z">
        <w:del w:id="130" w:author="Clayton Lamb" w:date="2023-04-20T15:59:00Z">
          <w:r w:rsidR="004E55A8" w:rsidRPr="00A72BE7" w:rsidDel="00012294">
            <w:rPr>
              <w:sz w:val="17"/>
              <w:szCs w:val="17"/>
              <w:rPrChange w:id="131" w:author="Clayton Lamb" w:date="2023-04-20T16:39:00Z">
                <w:rPr/>
              </w:rPrChange>
            </w:rPr>
            <w:delText>, many species continue to decline</w:delText>
          </w:r>
        </w:del>
      </w:moveTo>
      <w:ins w:id="132" w:author="Brad Wible" w:date="2023-04-19T22:21:00Z">
        <w:del w:id="133" w:author="Clayton Lamb" w:date="2023-04-20T15:59:00Z">
          <w:r w:rsidR="00691BC1" w:rsidRPr="00A72BE7" w:rsidDel="00012294">
            <w:rPr>
              <w:sz w:val="17"/>
              <w:szCs w:val="17"/>
              <w:rPrChange w:id="134" w:author="Clayton Lamb" w:date="2023-04-20T16:39:00Z">
                <w:rPr/>
              </w:rPrChange>
            </w:rPr>
            <w:delText>, and the laws</w:delText>
          </w:r>
        </w:del>
      </w:ins>
      <w:moveTo w:id="135" w:author="Brad Wible" w:date="2023-04-19T22:12:00Z">
        <w:del w:id="136" w:author="Clayton Lamb" w:date="2023-04-20T15:59:00Z">
          <w:r w:rsidR="004E55A8" w:rsidRPr="00A72BE7" w:rsidDel="00012294">
            <w:rPr>
              <w:sz w:val="17"/>
              <w:szCs w:val="17"/>
              <w:rPrChange w:id="137" w:author="Clayton Lamb" w:date="2023-04-20T16:39:00Z">
                <w:rPr/>
              </w:rPrChange>
            </w:rPr>
            <w:delText xml:space="preserve"> and remain at abundances far lower than historical baselines </w:delText>
          </w:r>
          <w:r w:rsidR="004E55A8" w:rsidRPr="00A72BE7" w:rsidDel="00012294">
            <w:rPr>
              <w:sz w:val="17"/>
              <w:szCs w:val="17"/>
              <w:rPrChange w:id="138" w:author="Clayton Lamb" w:date="2023-04-20T16:39:00Z">
                <w:rPr/>
              </w:rPrChange>
            </w:rPr>
            <w:fldChar w:fldCharType="begin"/>
          </w:r>
          <w:r w:rsidR="004E55A8" w:rsidRPr="00A72BE7" w:rsidDel="00012294">
            <w:rPr>
              <w:sz w:val="17"/>
              <w:szCs w:val="17"/>
              <w:rPrChange w:id="139" w:author="Clayton Lamb" w:date="2023-04-20T16:39:00Z">
                <w:rPr/>
              </w:rPrChange>
            </w:rPr>
            <w:delInstrText xml:space="preserve"> ADDIN ZOTERO_ITEM CSL_CITATION {"citationID":"bOjKFMnD","properties":{"formattedCitation":"({\\i{}1})","plainCitation":"(1)","noteIndex":0},"citationItems":[{"id":4827,"uris":["http://zotero.org/users/6749014/items/V67X8J7C"],"itemData":{"id":4827,"type":"article-journal","container-title":"Conservation Biology","DOI":"10.1111/cobi.13756","ISSN":"0888-8892, 1523-1739","issue":"6","journalAbbreviation":"Conservation Biology","language":"en","page":"1833-1849","source":"DOI.org (Crossref)","title":"Testing a global standard for quantifying species recovery and assessing conservation impact","volume":"35","author":[{"family":"Grace","given":"Molly K."},{"family":"Akçakaya","given":"H. Resit"},{"family":"Bennett","given":"Elizabeth L."},{"family":"Brooks","given":"Thomas M."},{"family":"Heath","given":"Anna"},{"family":"Hedges","given":"Simon"},{"family":"Hilton</w:delInstrText>
          </w:r>
          <w:r w:rsidR="004E55A8" w:rsidRPr="00A72BE7" w:rsidDel="00012294">
            <w:rPr>
              <w:rFonts w:ascii="Cambria Math" w:hAnsi="Cambria Math" w:cs="Cambria Math"/>
              <w:sz w:val="17"/>
              <w:szCs w:val="17"/>
              <w:rPrChange w:id="140" w:author="Clayton Lamb" w:date="2023-04-20T16:39:00Z">
                <w:rPr>
                  <w:rFonts w:ascii="Cambria Math" w:hAnsi="Cambria Math" w:cs="Cambria Math"/>
                </w:rPr>
              </w:rPrChange>
            </w:rPr>
            <w:delInstrText>‐</w:delInstrText>
          </w:r>
          <w:r w:rsidR="004E55A8" w:rsidRPr="00A72BE7" w:rsidDel="00012294">
            <w:rPr>
              <w:sz w:val="17"/>
              <w:szCs w:val="17"/>
              <w:rPrChange w:id="141" w:author="Clayton Lamb" w:date="2023-04-20T16:39:00Z">
                <w:rPr/>
              </w:rPrChange>
            </w:rPr>
            <w:delInstrText>Taylor","given":"Craig"},{"family":"Hoffmann","given":"Michael"},{"family":"Hochkirch","given":"Axel"},{"family":"Jenkins","given":"Richard"},{"family":"Keith","given":"David A."},{"family":"Long","given":"Barney"},{"family":"Mallon","given":"David P."},{"family":"Meijaard","given":"Erik"},{"family":"Milner</w:delInstrText>
          </w:r>
          <w:r w:rsidR="004E55A8" w:rsidRPr="00A72BE7" w:rsidDel="00012294">
            <w:rPr>
              <w:rFonts w:ascii="Cambria Math" w:hAnsi="Cambria Math" w:cs="Cambria Math"/>
              <w:sz w:val="17"/>
              <w:szCs w:val="17"/>
              <w:rPrChange w:id="142" w:author="Clayton Lamb" w:date="2023-04-20T16:39:00Z">
                <w:rPr>
                  <w:rFonts w:ascii="Cambria Math" w:hAnsi="Cambria Math" w:cs="Cambria Math"/>
                </w:rPr>
              </w:rPrChange>
            </w:rPr>
            <w:delInstrText>‐</w:delInstrText>
          </w:r>
          <w:r w:rsidR="004E55A8" w:rsidRPr="00A72BE7" w:rsidDel="00012294">
            <w:rPr>
              <w:sz w:val="17"/>
              <w:szCs w:val="17"/>
              <w:rPrChange w:id="143" w:author="Clayton Lamb" w:date="2023-04-20T16:39:00Z">
                <w:rPr/>
              </w:rPrChange>
            </w:rPr>
            <w:delInstrText>Gulland","given":"E.J."},{"family":"Rodriguez","given":"Jon Paul"},{"family":"Stephenson","given":"P.J."},{"family":"Stuart","given":"Simon N."},{"family":"Young","given":"Richard P."},{"family":"Acebes","given":"Pablo"},{"family":"Alfaro</w:delInstrText>
          </w:r>
          <w:r w:rsidR="004E55A8" w:rsidRPr="00A72BE7" w:rsidDel="00012294">
            <w:rPr>
              <w:rFonts w:ascii="Cambria Math" w:hAnsi="Cambria Math" w:cs="Cambria Math"/>
              <w:sz w:val="17"/>
              <w:szCs w:val="17"/>
              <w:rPrChange w:id="144" w:author="Clayton Lamb" w:date="2023-04-20T16:39:00Z">
                <w:rPr>
                  <w:rFonts w:ascii="Cambria Math" w:hAnsi="Cambria Math" w:cs="Cambria Math"/>
                </w:rPr>
              </w:rPrChange>
            </w:rPr>
            <w:delInstrText>‐</w:delInstrText>
          </w:r>
          <w:r w:rsidR="004E55A8" w:rsidRPr="00A72BE7" w:rsidDel="00012294">
            <w:rPr>
              <w:sz w:val="17"/>
              <w:szCs w:val="17"/>
              <w:rPrChange w:id="145" w:author="Clayton Lamb" w:date="2023-04-20T16:39:00Z">
                <w:rPr/>
              </w:rPrChange>
            </w:rPr>
            <w:delInstrText>Shigueto","given":"Joanna"},{"family":"Alvarez</w:delInstrText>
          </w:r>
          <w:r w:rsidR="004E55A8" w:rsidRPr="00A72BE7" w:rsidDel="00012294">
            <w:rPr>
              <w:rFonts w:ascii="Cambria Math" w:hAnsi="Cambria Math" w:cs="Cambria Math"/>
              <w:sz w:val="17"/>
              <w:szCs w:val="17"/>
              <w:rPrChange w:id="146" w:author="Clayton Lamb" w:date="2023-04-20T16:39:00Z">
                <w:rPr>
                  <w:rFonts w:ascii="Cambria Math" w:hAnsi="Cambria Math" w:cs="Cambria Math"/>
                </w:rPr>
              </w:rPrChange>
            </w:rPr>
            <w:delInstrText>‐</w:delInstrText>
          </w:r>
          <w:r w:rsidR="004E55A8" w:rsidRPr="00A72BE7" w:rsidDel="00012294">
            <w:rPr>
              <w:sz w:val="17"/>
              <w:szCs w:val="17"/>
              <w:rPrChange w:id="147" w:author="Clayton Lamb" w:date="2023-04-20T16:39:00Z">
                <w:rPr/>
              </w:rPrChange>
            </w:rPr>
            <w:delInstrText>Clare","given":"Silvia"},{"family":"Andriantsimanarilafy","given":"Raphali Rodlis"},{"family":"Arbetman","given":"Marina"},{"family":"Azat","given":"Claudio"},{"family":"Bacchetta","given":"Gianluigi"},{"family":"Badola","given":"Ruchi"},{"family":"Barcelos","given":"Luís M.D."},{"family":"Barreiros","given":"Joao Pedro"},{"family":"Basak","given":"Sayanti"},{"family":"Berger","given":"Danielle J."},{"family":"Bhattacharyya","given":"Sabuj"},{"family":"Bino","given":"Gilad"},{"family":"Borges","given":"Paulo A.V."},{"family":"Boughton","given":"Raoul K."},{"family":"Brockmann","given":"H. Jane"},{"family":"Buckley","given":"Hannah L."},{"family":"Burfield","given":"Ian J."},{"family":"Burton","given":"James"},{"family":"Camacho</w:delInstrText>
          </w:r>
          <w:r w:rsidR="004E55A8" w:rsidRPr="00A72BE7" w:rsidDel="00012294">
            <w:rPr>
              <w:rFonts w:ascii="Cambria Math" w:hAnsi="Cambria Math" w:cs="Cambria Math"/>
              <w:sz w:val="17"/>
              <w:szCs w:val="17"/>
              <w:rPrChange w:id="148" w:author="Clayton Lamb" w:date="2023-04-20T16:39:00Z">
                <w:rPr>
                  <w:rFonts w:ascii="Cambria Math" w:hAnsi="Cambria Math" w:cs="Cambria Math"/>
                </w:rPr>
              </w:rPrChange>
            </w:rPr>
            <w:delInstrText>‐</w:delInstrText>
          </w:r>
          <w:r w:rsidR="004E55A8" w:rsidRPr="00A72BE7" w:rsidDel="00012294">
            <w:rPr>
              <w:sz w:val="17"/>
              <w:szCs w:val="17"/>
              <w:rPrChange w:id="149" w:author="Clayton Lamb" w:date="2023-04-20T16:39:00Z">
                <w:rPr/>
              </w:rPrChange>
            </w:rPr>
            <w:delInstrText>Badani","given":"Teresa"},{"family":"Cano</w:delInstrText>
          </w:r>
          <w:r w:rsidR="004E55A8" w:rsidRPr="00A72BE7" w:rsidDel="00012294">
            <w:rPr>
              <w:rFonts w:ascii="Cambria Math" w:hAnsi="Cambria Math" w:cs="Cambria Math"/>
              <w:sz w:val="17"/>
              <w:szCs w:val="17"/>
              <w:rPrChange w:id="150" w:author="Clayton Lamb" w:date="2023-04-20T16:39:00Z">
                <w:rPr>
                  <w:rFonts w:ascii="Cambria Math" w:hAnsi="Cambria Math" w:cs="Cambria Math"/>
                </w:rPr>
              </w:rPrChange>
            </w:rPr>
            <w:delInstrText>‐</w:delInstrText>
          </w:r>
          <w:r w:rsidR="004E55A8" w:rsidRPr="00A72BE7" w:rsidDel="00012294">
            <w:rPr>
              <w:sz w:val="17"/>
              <w:szCs w:val="17"/>
              <w:rPrChange w:id="151" w:author="Clayton Lamb" w:date="2023-04-20T16:39:00Z">
                <w:rPr/>
              </w:rPrChange>
            </w:rPr>
            <w:delInstrText>Alonso","given":"Luis Santiago"},{"family":"Carmichael","given":"Ruth H."},{"family":"Carrero","given":"Christina"},{"family":"Carroll","given":"John P."},{"family":"Catsadorakis","given":"Giorgos"},{"family":"Chapple","given":"David G."},{"family":"Chapron","given":"Guillaume"},{"family":"Chowdhury","given":"Gawsia Wahidunnessa"},{"family":"Claassens","given":"Louw"},{"family":"Cogoni","given":"Donatella"},{"family":"Constantine","given":"Rochelle"},{"family":"Craig","given":"Christie Anne"},{"family":"Cunningham","given":"Andrew A."},{"family":"Dahal","given":"Nishma"},{"family":"Daltry","given":"Jennifer C."},{"family":"Das","given":"Goura Chandra"},{"family":"Dasgupta","given":"Niladri"},{"family":"Davey","given":"Alexandra"},{"family":"Davies","given":"Katharine"},{"family":"Develey","given":"Pedro"},{"family":"Elangovan","given":"Vanitha"},{"family":"Fairclough","given":"David"},{"family":"Febbraro","given":"Mirko Di"},{"family":"Fenu","given":"Giuseppe"},{"family":"Fernandes","given":"Fernando Moreira"},{"family":"Fernandez","given":"Eduardo Pinheiro"},{"family":"Finucci","given":"Brittany"},{"family":"Földesi","given":"Rita"},{"family":"Foley","given":"Catherine M."},{"family":"Ford","given":"Matthew"},{"family":"Forstner","given":"Michael R.J."},{"family":"García","given":"Néstor"},{"family":"Garcia</w:delInstrText>
          </w:r>
          <w:r w:rsidR="004E55A8" w:rsidRPr="00A72BE7" w:rsidDel="00012294">
            <w:rPr>
              <w:rFonts w:ascii="Cambria Math" w:hAnsi="Cambria Math" w:cs="Cambria Math"/>
              <w:sz w:val="17"/>
              <w:szCs w:val="17"/>
              <w:rPrChange w:id="152" w:author="Clayton Lamb" w:date="2023-04-20T16:39:00Z">
                <w:rPr>
                  <w:rFonts w:ascii="Cambria Math" w:hAnsi="Cambria Math" w:cs="Cambria Math"/>
                </w:rPr>
              </w:rPrChange>
            </w:rPr>
            <w:delInstrText>‐</w:delInstrText>
          </w:r>
          <w:r w:rsidR="004E55A8" w:rsidRPr="00A72BE7" w:rsidDel="00012294">
            <w:rPr>
              <w:sz w:val="17"/>
              <w:szCs w:val="17"/>
              <w:rPrChange w:id="153" w:author="Clayton Lamb" w:date="2023-04-20T16:39:00Z">
                <w:rPr/>
              </w:rPrChange>
            </w:rPr>
            <w:delInstrText>Sandoval","given":"Ricardo"},{"family":"Gardner","given":"Penny C."},{"family":"Garibay</w:delInstrText>
          </w:r>
          <w:r w:rsidR="004E55A8" w:rsidRPr="00A72BE7" w:rsidDel="00012294">
            <w:rPr>
              <w:rFonts w:ascii="Cambria Math" w:hAnsi="Cambria Math" w:cs="Cambria Math"/>
              <w:sz w:val="17"/>
              <w:szCs w:val="17"/>
              <w:rPrChange w:id="154" w:author="Clayton Lamb" w:date="2023-04-20T16:39:00Z">
                <w:rPr>
                  <w:rFonts w:ascii="Cambria Math" w:hAnsi="Cambria Math" w:cs="Cambria Math"/>
                </w:rPr>
              </w:rPrChange>
            </w:rPr>
            <w:delInstrText>‐</w:delInstrText>
          </w:r>
          <w:r w:rsidR="004E55A8" w:rsidRPr="00A72BE7" w:rsidDel="00012294">
            <w:rPr>
              <w:sz w:val="17"/>
              <w:szCs w:val="17"/>
              <w:rPrChange w:id="155" w:author="Clayton Lamb" w:date="2023-04-20T16:39:00Z">
                <w:rPr/>
              </w:rPrChange>
            </w:rPr>
            <w:delInstrText>Orijel","given":"Roberto"},{"family":"Gatan</w:delInstrText>
          </w:r>
          <w:r w:rsidR="004E55A8" w:rsidRPr="00A72BE7" w:rsidDel="00012294">
            <w:rPr>
              <w:rFonts w:ascii="Cambria Math" w:hAnsi="Cambria Math" w:cs="Cambria Math"/>
              <w:sz w:val="17"/>
              <w:szCs w:val="17"/>
              <w:rPrChange w:id="156" w:author="Clayton Lamb" w:date="2023-04-20T16:39:00Z">
                <w:rPr>
                  <w:rFonts w:ascii="Cambria Math" w:hAnsi="Cambria Math" w:cs="Cambria Math"/>
                </w:rPr>
              </w:rPrChange>
            </w:rPr>
            <w:delInstrText>‐</w:delInstrText>
          </w:r>
          <w:r w:rsidR="004E55A8" w:rsidRPr="00A72BE7" w:rsidDel="00012294">
            <w:rPr>
              <w:sz w:val="17"/>
              <w:szCs w:val="17"/>
              <w:rPrChange w:id="157" w:author="Clayton Lamb" w:date="2023-04-20T16:39:00Z">
                <w:rPr/>
              </w:rPrChange>
            </w:rPr>
            <w:delInstrText>Balbas","given":"Marites"},{"family":"Gauto","given":"Irene"},{"family":"Ghazi","given":"Mirza Ghazanfar Ullah"},{"family":"Godfrey","given":"Stephanie S."},{"family":"Gollock","given":"Matthew"},{"family":"González","given":"Benito A."},{"family":"Grant","given":"Tandora D."},{"family":"Gray","given":"Thomas"},{"family":"Gregory","given":"Andrew J."},{"family":"Grunsven","given":"Roy H.A.","non-dropping-particle":"van"},{"family":"Gryzenhout","given":"Marieka"},{"family":"Guernsey","given":"Noelle C."},{"family":"Gupta","given":"Garima"},{"family":"Hagen","given":"Christina"},{"family":"Hagen","given":"Christian A."},{"family":"Hall","given":"Madison B."},{"family":"Hallerman","given":"Eric"},{"family":"Hare","given":"Kelly"},{"family":"Hart","given":"Tom"},{"family":"Hartdegen","given":"Ruston"},{"family":"Harvey</w:delInstrText>
          </w:r>
          <w:r w:rsidR="004E55A8" w:rsidRPr="00A72BE7" w:rsidDel="00012294">
            <w:rPr>
              <w:rFonts w:ascii="Cambria Math" w:hAnsi="Cambria Math" w:cs="Cambria Math"/>
              <w:sz w:val="17"/>
              <w:szCs w:val="17"/>
              <w:rPrChange w:id="158" w:author="Clayton Lamb" w:date="2023-04-20T16:39:00Z">
                <w:rPr>
                  <w:rFonts w:ascii="Cambria Math" w:hAnsi="Cambria Math" w:cs="Cambria Math"/>
                </w:rPr>
              </w:rPrChange>
            </w:rPr>
            <w:delInstrText>‐</w:delInstrText>
          </w:r>
          <w:r w:rsidR="004E55A8" w:rsidRPr="00A72BE7" w:rsidDel="00012294">
            <w:rPr>
              <w:sz w:val="17"/>
              <w:szCs w:val="17"/>
              <w:rPrChange w:id="159" w:author="Clayton Lamb" w:date="2023-04-20T16:39:00Z">
                <w:rPr/>
              </w:rPrChange>
            </w:rPr>
            <w:delInstrText>Brown","given":"Yvette"},{"family":"Hatfield","given":"Richard"},{"family":"Hawke","given":"Tahneal"},{"family":"Hermes","given":"Claudia"},{"family":"Hitchmough","given":"Rod"},{"family":"Hoffmann","given":"Pablo Melo"},{"family":"Howarth","given":"Charlie"},{"family":"Hudson","given":"Michael A."},{"family":"Hussain","given":"Syed Ainul"},{"family":"Huveneers","given":"Charlie"},{"family":"Jacques","given":"Hélène"},{"family":"Jorgensen","given":"Dennis"},{"family":"Katdare","given":"Suyash"},{"family":"Katsis","given":"Lydia K.D."},{"family":"Kaul","given":"Rahul"},{"family":"Kaunda</w:delInstrText>
          </w:r>
          <w:r w:rsidR="004E55A8" w:rsidRPr="00A72BE7" w:rsidDel="00012294">
            <w:rPr>
              <w:rFonts w:ascii="Cambria Math" w:hAnsi="Cambria Math" w:cs="Cambria Math"/>
              <w:sz w:val="17"/>
              <w:szCs w:val="17"/>
              <w:rPrChange w:id="160" w:author="Clayton Lamb" w:date="2023-04-20T16:39:00Z">
                <w:rPr>
                  <w:rFonts w:ascii="Cambria Math" w:hAnsi="Cambria Math" w:cs="Cambria Math"/>
                </w:rPr>
              </w:rPrChange>
            </w:rPr>
            <w:delInstrText>‐</w:delInstrText>
          </w:r>
          <w:r w:rsidR="004E55A8" w:rsidRPr="00A72BE7" w:rsidDel="00012294">
            <w:rPr>
              <w:sz w:val="17"/>
              <w:szCs w:val="17"/>
              <w:rPrChange w:id="161" w:author="Clayton Lamb" w:date="2023-04-20T16:39:00Z">
                <w:rPr/>
              </w:rPrChange>
            </w:rPr>
            <w:delInstrText>Arara","given":"Boaz"},{"family":"Keith</w:delInstrText>
          </w:r>
          <w:r w:rsidR="004E55A8" w:rsidRPr="00A72BE7" w:rsidDel="00012294">
            <w:rPr>
              <w:rFonts w:ascii="Cambria Math" w:hAnsi="Cambria Math" w:cs="Cambria Math"/>
              <w:sz w:val="17"/>
              <w:szCs w:val="17"/>
              <w:rPrChange w:id="162" w:author="Clayton Lamb" w:date="2023-04-20T16:39:00Z">
                <w:rPr>
                  <w:rFonts w:ascii="Cambria Math" w:hAnsi="Cambria Math" w:cs="Cambria Math"/>
                </w:rPr>
              </w:rPrChange>
            </w:rPr>
            <w:delInstrText>‐</w:delInstrText>
          </w:r>
          <w:r w:rsidR="004E55A8" w:rsidRPr="00A72BE7" w:rsidDel="00012294">
            <w:rPr>
              <w:sz w:val="17"/>
              <w:szCs w:val="17"/>
              <w:rPrChange w:id="163" w:author="Clayton Lamb" w:date="2023-04-20T16:39:00Z">
                <w:rPr/>
              </w:rPrChange>
            </w:rPr>
            <w:delInstrText>Diagne","given":"Lucy"},{"family":"Kraus","given":"Daniel T."},{"family":"Lima","given":"Thales Moreira","non-dropping-particle":"de"},{"family":"Lindeman","given":"Ken"},{"family":"Linsky","given":"Jean"},{"family":"Louis","given":"Edward"},{"family":"Loy","given":"Anna"},{"family":"Lughadha","given":"Eimear Nic"},{"family":"Mangel","given":"Jeffrey C."},{"family":"Marinari","given":"Paul E."},{"family":"Martin","given":"Gabriel M."},{"family":"Martinelli","given":"Gustavo"},{"family":"McGowan","given":"Philip J.K."},{"family":"McInnes","given":"Alistair"},{"family":"Teles Barbosa Mendes","given":"Eduardo"},{"family":"Millard","given":"Michael J."},{"family":"Mirande","given":"Claire"},{"family":"Money","given":"Daniel"},{"family":"Monks","given":"Joanne M."},{"family":"Morales","given":"Carolina Laura"},{"family":"Mumu","given":"Nazia Naoreen"},{"family":"Negrao","given":"Raquel"},{"family":"Nguyen","given":"Anh Ha"},{"family":"Niloy","given":"Md. Nazmul Hasan"},{"family":"Norbury","given":"Grant Leslie"},{"family":"Nordmeyer","given":"Cale"},{"family":"Norris","given":"Darren"},{"family":"O'Brien","given":"Mark"},{"family":"Oda","given":"Gabriela Akemi"},{"family":"Orsenigo","given":"Simone"},{"family":"Outerbridge","given":"Mark Evan"},{"family":"Pasachnik","given":"Stesha"},{"family":"Pérez</w:delInstrText>
          </w:r>
          <w:r w:rsidR="004E55A8" w:rsidRPr="00A72BE7" w:rsidDel="00012294">
            <w:rPr>
              <w:rFonts w:ascii="Cambria Math" w:hAnsi="Cambria Math" w:cs="Cambria Math"/>
              <w:sz w:val="17"/>
              <w:szCs w:val="17"/>
              <w:rPrChange w:id="164" w:author="Clayton Lamb" w:date="2023-04-20T16:39:00Z">
                <w:rPr>
                  <w:rFonts w:ascii="Cambria Math" w:hAnsi="Cambria Math" w:cs="Cambria Math"/>
                </w:rPr>
              </w:rPrChange>
            </w:rPr>
            <w:delInstrText>‐</w:delInstrText>
          </w:r>
          <w:r w:rsidR="004E55A8" w:rsidRPr="00A72BE7" w:rsidDel="00012294">
            <w:rPr>
              <w:sz w:val="17"/>
              <w:szCs w:val="17"/>
              <w:rPrChange w:id="165" w:author="Clayton Lamb" w:date="2023-04-20T16:39:00Z">
                <w:rPr/>
              </w:rPrChange>
            </w:rPr>
            <w:delInstrText>Jim</w:delInstrText>
          </w:r>
          <w:r w:rsidR="004E55A8" w:rsidRPr="00A72BE7" w:rsidDel="00012294">
            <w:rPr>
              <w:rFonts w:cs="MillerDaily"/>
              <w:sz w:val="17"/>
              <w:szCs w:val="17"/>
              <w:rPrChange w:id="166" w:author="Clayton Lamb" w:date="2023-04-20T16:39:00Z">
                <w:rPr>
                  <w:rFonts w:cs="MillerDaily"/>
                </w:rPr>
              </w:rPrChange>
            </w:rPr>
            <w:delInstrText>é</w:delInstrText>
          </w:r>
          <w:r w:rsidR="004E55A8" w:rsidRPr="00A72BE7" w:rsidDel="00012294">
            <w:rPr>
              <w:sz w:val="17"/>
              <w:szCs w:val="17"/>
              <w:rPrChange w:id="167" w:author="Clayton Lamb" w:date="2023-04-20T16:39:00Z">
                <w:rPr/>
              </w:rPrChange>
            </w:rPr>
            <w:delInstrText>nez","given":"Juan Carlos"},{"family":"Pike","given":"Charlotte"},{"family":"Pilkington","given":"Fred"},{"family":"Plumb","given":"Glenn"},{"family":"Portela","given":"Rita de Cassia Quitete"},{"family":"Prohaska","given":"Ana"},{"family":"Quintana","given":"Manuel G."},{"family":"Rakotondrasoa","given":"Eddie Fanantenana"},{"family":"Ranglack","given":"Dustin H."},{"family":"Rankou","given":"Hassan"},{"family":"Rawat","given":"Ajay Prakash"},{"family":"Reardon","given":"James Thomas"},{"family":"Rheingantz","given":"Marcelo Lopes"},{"family":"Richter","given":"Stephen C."},{"family":"Rivers","given":"Malin C."},{"family":"Rogers","given":"Luke Rollie"},{"family":"Rosa","given":"Patrícia","non-dropping-particle":"da"},{"family":"Rose","given":"Paul"},{"family":"Royer","given":"Emily"},{"family":"Ryan","given":"Catherine"},{"family":"Mitcheson","given":"Yvonne J. Sadovy","non-dropping-particle":"de"},{"family":"Salmon","given":"Lily"},{"family":"Salvador","given":"Carlos Henrique"},{"family":"Samways","given":"Michael J."},{"family":"Sanjuan","given":"Tatiana"},{"family":"Souza dos Santos","given":"Amanda"},{"family":"Sasaki","given":"Hiroshi"},{"family":"Schutz","given":"Emmanuel"},{"family":"Scott","given":"Heather Ann"},{"family":"Scott","given":"Robert Michael"},{"family":"Serena","given":"Fabrizio"},{"family":"Sharma","given":"Surya P."},{"family":"Shuey","given":"John A."},{"family":"Silva","given":"Carlos Julio Polo"},{"family":"Simaika","given":"John P."},{"family":"Smith","given":"David R."},{"family":"Spaet","given":"Julia L.Y."},{"family":"Sultana","given":"Shanjida"},{"family":"Talukdar","given":"Bibhab Kumar"},{"family":"Tatayah","given":"Vikash"},{"family":"Thomas","given":"Philip"},{"family":"Tringali","given":"Angela"},{"family":"Trinh</w:delInstrText>
          </w:r>
          <w:r w:rsidR="004E55A8" w:rsidRPr="00A72BE7" w:rsidDel="00012294">
            <w:rPr>
              <w:rFonts w:ascii="Cambria Math" w:hAnsi="Cambria Math" w:cs="Cambria Math"/>
              <w:sz w:val="17"/>
              <w:szCs w:val="17"/>
              <w:rPrChange w:id="168" w:author="Clayton Lamb" w:date="2023-04-20T16:39:00Z">
                <w:rPr>
                  <w:rFonts w:ascii="Cambria Math" w:hAnsi="Cambria Math" w:cs="Cambria Math"/>
                </w:rPr>
              </w:rPrChange>
            </w:rPr>
            <w:delInstrText>‐</w:delInstrText>
          </w:r>
          <w:r w:rsidR="004E55A8" w:rsidRPr="00A72BE7" w:rsidDel="00012294">
            <w:rPr>
              <w:sz w:val="17"/>
              <w:szCs w:val="17"/>
              <w:rPrChange w:id="169" w:author="Clayton Lamb" w:date="2023-04-20T16:39:00Z">
                <w:rPr/>
              </w:rPrChange>
            </w:rPr>
            <w:delInstrText>Dinh","given":"Hoang"},{"family":"Tuboi","given":"Chongpi"},{"family":"Usmani","given":"Aftab Alam"},{"family":"Vasco</w:delInstrText>
          </w:r>
          <w:r w:rsidR="004E55A8" w:rsidRPr="00A72BE7" w:rsidDel="00012294">
            <w:rPr>
              <w:rFonts w:ascii="Cambria Math" w:hAnsi="Cambria Math" w:cs="Cambria Math"/>
              <w:sz w:val="17"/>
              <w:szCs w:val="17"/>
              <w:rPrChange w:id="170" w:author="Clayton Lamb" w:date="2023-04-20T16:39:00Z">
                <w:rPr>
                  <w:rFonts w:ascii="Cambria Math" w:hAnsi="Cambria Math" w:cs="Cambria Math"/>
                </w:rPr>
              </w:rPrChange>
            </w:rPr>
            <w:delInstrText>‐</w:delInstrText>
          </w:r>
          <w:r w:rsidR="004E55A8" w:rsidRPr="00A72BE7" w:rsidDel="00012294">
            <w:rPr>
              <w:sz w:val="17"/>
              <w:szCs w:val="17"/>
              <w:rPrChange w:id="171" w:author="Clayton Lamb" w:date="2023-04-20T16:39:00Z">
                <w:rPr/>
              </w:rPrChange>
            </w:rPr>
            <w:delInstrText>Palacios","given":"Aída M."},{"family":"Vié","given":"Jean</w:delInstrText>
          </w:r>
          <w:r w:rsidR="004E55A8" w:rsidRPr="00A72BE7" w:rsidDel="00012294">
            <w:rPr>
              <w:rFonts w:ascii="Cambria Math" w:hAnsi="Cambria Math" w:cs="Cambria Math"/>
              <w:sz w:val="17"/>
              <w:szCs w:val="17"/>
              <w:rPrChange w:id="172" w:author="Clayton Lamb" w:date="2023-04-20T16:39:00Z">
                <w:rPr>
                  <w:rFonts w:ascii="Cambria Math" w:hAnsi="Cambria Math" w:cs="Cambria Math"/>
                </w:rPr>
              </w:rPrChange>
            </w:rPr>
            <w:delInstrText>‐</w:delInstrText>
          </w:r>
          <w:r w:rsidR="004E55A8" w:rsidRPr="00A72BE7" w:rsidDel="00012294">
            <w:rPr>
              <w:sz w:val="17"/>
              <w:szCs w:val="17"/>
              <w:rPrChange w:id="173" w:author="Clayton Lamb" w:date="2023-04-20T16:39:00Z">
                <w:rPr/>
              </w:rPrChange>
            </w:rPr>
            <w:delInstrText xml:space="preserve">Christophe"},{"family":"Virens","given":"Evelyn"},{"family":"Walker","given":"Alan"},{"family":"Wallace","given":"Bryan"},{"family":"Waller","given":"Lauren J."},{"family":"Wang","given":"Hongfeng"},{"family":"Wearn","given":"Oliver R."},{"family":"Weerd","given":"Merlijn","non-dropping-particle":"van"},{"family":"Weigmann","given":"Simon"},{"family":"Willcox","given":"Daniel"},{"family":"Woinarski","given":"John"},{"family":"Yong","given":"Jean W.H."},{"family":"Young","given":"Stuart"}],"issued":{"date-parts":[["2021",12]]}}}],"schema":"https://github.com/citation-style-language/schema/raw/master/csl-citation.json"} </w:delInstrText>
          </w:r>
          <w:r w:rsidR="004E55A8" w:rsidRPr="00A72BE7" w:rsidDel="00012294">
            <w:rPr>
              <w:sz w:val="17"/>
              <w:szCs w:val="17"/>
              <w:rPrChange w:id="174" w:author="Clayton Lamb" w:date="2023-04-20T16:39:00Z">
                <w:rPr/>
              </w:rPrChange>
            </w:rPr>
            <w:fldChar w:fldCharType="separate"/>
          </w:r>
          <w:r w:rsidR="004E55A8" w:rsidRPr="00A72BE7" w:rsidDel="00012294">
            <w:rPr>
              <w:sz w:val="17"/>
              <w:szCs w:val="17"/>
              <w:rPrChange w:id="175" w:author="Clayton Lamb" w:date="2023-04-20T16:39:00Z">
                <w:rPr/>
              </w:rPrChange>
            </w:rPr>
            <w:delText>(</w:delText>
          </w:r>
          <w:r w:rsidR="004E55A8" w:rsidRPr="00A72BE7" w:rsidDel="00012294">
            <w:rPr>
              <w:i/>
              <w:iCs/>
              <w:sz w:val="17"/>
              <w:szCs w:val="17"/>
              <w:rPrChange w:id="176" w:author="Clayton Lamb" w:date="2023-04-20T16:39:00Z">
                <w:rPr>
                  <w:i/>
                  <w:iCs/>
                </w:rPr>
              </w:rPrChange>
            </w:rPr>
            <w:delText>1</w:delText>
          </w:r>
          <w:r w:rsidR="004E55A8" w:rsidRPr="00A72BE7" w:rsidDel="00012294">
            <w:rPr>
              <w:sz w:val="17"/>
              <w:szCs w:val="17"/>
              <w:rPrChange w:id="177" w:author="Clayton Lamb" w:date="2023-04-20T16:39:00Z">
                <w:rPr/>
              </w:rPrChange>
            </w:rPr>
            <w:delText>)</w:delText>
          </w:r>
          <w:r w:rsidR="004E55A8" w:rsidRPr="00A72BE7" w:rsidDel="00012294">
            <w:rPr>
              <w:sz w:val="17"/>
              <w:szCs w:val="17"/>
              <w:rPrChange w:id="178" w:author="Clayton Lamb" w:date="2023-04-20T16:39:00Z">
                <w:rPr/>
              </w:rPrChange>
            </w:rPr>
            <w:fldChar w:fldCharType="end"/>
          </w:r>
          <w:r w:rsidR="004E55A8" w:rsidRPr="00A72BE7" w:rsidDel="00012294">
            <w:rPr>
              <w:sz w:val="17"/>
              <w:szCs w:val="17"/>
              <w:rPrChange w:id="179" w:author="Clayton Lamb" w:date="2023-04-20T16:39:00Z">
                <w:rPr/>
              </w:rPrChange>
            </w:rPr>
            <w:delText>.</w:delText>
          </w:r>
        </w:del>
      </w:moveTo>
      <w:moveToRangeEnd w:id="122"/>
      <w:ins w:id="180" w:author="Brad Wible" w:date="2023-04-19T22:08:00Z">
        <w:del w:id="181" w:author="Clayton Lamb" w:date="2023-04-20T15:59:00Z">
          <w:r w:rsidR="004E55A8" w:rsidRPr="00A72BE7" w:rsidDel="00012294">
            <w:rPr>
              <w:sz w:val="17"/>
              <w:szCs w:val="17"/>
              <w:rPrChange w:id="182" w:author="Clayton Lamb" w:date="2023-04-20T16:39:00Z">
                <w:rPr/>
              </w:rPrChange>
            </w:rPr>
            <w:delText>are not designed to propel abundance beyond minimum viable populations, leaving many species in a state of diminished abundance</w:delText>
          </w:r>
        </w:del>
      </w:ins>
      <w:ins w:id="183" w:author="Brad Wible" w:date="2023-04-19T22:20:00Z">
        <w:del w:id="184" w:author="Clayton Lamb" w:date="2023-04-20T15:59:00Z">
          <w:r w:rsidR="00691BC1" w:rsidRPr="00A72BE7" w:rsidDel="00012294">
            <w:rPr>
              <w:sz w:val="17"/>
              <w:szCs w:val="17"/>
              <w:rPrChange w:id="185" w:author="Clayton Lamb" w:date="2023-04-20T16:39:00Z">
                <w:rPr/>
              </w:rPrChange>
            </w:rPr>
            <w:delText xml:space="preserve"> far lower than historical baselines</w:delText>
          </w:r>
        </w:del>
      </w:ins>
      <w:ins w:id="186" w:author="Brad Wible" w:date="2023-04-19T22:21:00Z">
        <w:del w:id="187" w:author="Clayton Lamb" w:date="2023-04-20T15:59:00Z">
          <w:r w:rsidR="00691BC1" w:rsidRPr="00A72BE7" w:rsidDel="00012294">
            <w:rPr>
              <w:sz w:val="17"/>
              <w:szCs w:val="17"/>
              <w:rPrChange w:id="188" w:author="Clayton Lamb" w:date="2023-04-20T16:39:00Z">
                <w:rPr/>
              </w:rPrChange>
            </w:rPr>
            <w:delText xml:space="preserve"> (1)</w:delText>
          </w:r>
        </w:del>
      </w:ins>
      <w:ins w:id="189" w:author="Brad Wible" w:date="2023-04-19T22:08:00Z">
        <w:del w:id="190" w:author="Clayton Lamb" w:date="2023-04-20T15:59:00Z">
          <w:r w:rsidR="004E55A8" w:rsidRPr="00A72BE7" w:rsidDel="00012294">
            <w:rPr>
              <w:sz w:val="17"/>
              <w:szCs w:val="17"/>
              <w:rPrChange w:id="191" w:author="Clayton Lamb" w:date="2023-04-20T16:39:00Z">
                <w:rPr/>
              </w:rPrChange>
            </w:rPr>
            <w:delText xml:space="preserve">. </w:delText>
          </w:r>
        </w:del>
      </w:ins>
      <w:ins w:id="192" w:author="Brad Wible" w:date="2023-04-19T22:13:00Z">
        <w:del w:id="193" w:author="Clayton Lamb" w:date="2023-04-20T15:59:00Z">
          <w:r w:rsidR="004E55A8" w:rsidRPr="00A72BE7" w:rsidDel="00012294">
            <w:rPr>
              <w:sz w:val="17"/>
              <w:szCs w:val="17"/>
              <w:rPrChange w:id="194" w:author="Clayton Lamb" w:date="2023-04-20T16:39:00Z">
                <w:rPr/>
              </w:rPrChange>
            </w:rPr>
            <w:delText>Missing from endangered species laws are recovery targets and processes that restore culturally–important species</w:delText>
          </w:r>
        </w:del>
      </w:ins>
      <w:ins w:id="195" w:author="Brad Wible" w:date="2023-04-19T23:01:00Z">
        <w:del w:id="196" w:author="Clayton Lamb" w:date="2023-04-20T15:59:00Z">
          <w:r w:rsidR="00034470" w:rsidRPr="00A72BE7" w:rsidDel="00012294">
            <w:rPr>
              <w:sz w:val="17"/>
              <w:szCs w:val="17"/>
              <w:rPrChange w:id="197" w:author="Clayton Lamb" w:date="2023-04-20T16:39:00Z">
                <w:rPr/>
              </w:rPrChange>
            </w:rPr>
            <w:delText xml:space="preserve"> </w:delText>
          </w:r>
        </w:del>
      </w:ins>
      <w:ins w:id="198" w:author="Brad Wible" w:date="2023-04-19T22:17:00Z">
        <w:del w:id="199" w:author="Clayton Lamb" w:date="2023-04-20T15:59:00Z">
          <w:r w:rsidR="00691BC1" w:rsidRPr="00A72BE7" w:rsidDel="00012294">
            <w:rPr>
              <w:sz w:val="17"/>
              <w:szCs w:val="17"/>
              <w:rPrChange w:id="200" w:author="Clayton Lamb" w:date="2023-04-20T16:39:00Z">
                <w:rPr/>
              </w:rPrChange>
            </w:rPr>
            <w:delText xml:space="preserve">to levels of </w:delText>
          </w:r>
        </w:del>
      </w:ins>
      <w:ins w:id="201" w:author="Brad Wible" w:date="2023-04-19T22:08:00Z">
        <w:del w:id="202" w:author="Clayton Lamb" w:date="2023-04-20T15:59:00Z">
          <w:r w:rsidR="004E55A8" w:rsidRPr="00A72BE7" w:rsidDel="00012294">
            <w:rPr>
              <w:sz w:val="17"/>
              <w:szCs w:val="17"/>
              <w:rPrChange w:id="203" w:author="Clayton Lamb" w:date="2023-04-20T16:39:00Z">
                <w:rPr/>
              </w:rPrChange>
            </w:rPr>
            <w:delText>abundance</w:delText>
          </w:r>
        </w:del>
      </w:ins>
      <w:ins w:id="204" w:author="Brad Wible" w:date="2023-04-19T22:59:00Z">
        <w:del w:id="205" w:author="Clayton Lamb" w:date="2023-04-20T15:59:00Z">
          <w:r w:rsidR="00034470" w:rsidRPr="00A72BE7" w:rsidDel="00012294">
            <w:rPr>
              <w:sz w:val="17"/>
              <w:szCs w:val="17"/>
              <w:rPrChange w:id="206" w:author="Clayton Lamb" w:date="2023-04-20T16:39:00Z">
                <w:rPr/>
              </w:rPrChange>
            </w:rPr>
            <w:delText>,</w:delText>
          </w:r>
        </w:del>
      </w:ins>
      <w:ins w:id="207" w:author="Brad Wible" w:date="2023-04-19T22:08:00Z">
        <w:del w:id="208" w:author="Clayton Lamb" w:date="2023-04-20T15:59:00Z">
          <w:r w:rsidR="004E55A8" w:rsidRPr="00A72BE7" w:rsidDel="00012294">
            <w:rPr>
              <w:sz w:val="17"/>
              <w:szCs w:val="17"/>
              <w:rPrChange w:id="209" w:author="Clayton Lamb" w:date="2023-04-20T16:39:00Z">
                <w:rPr/>
              </w:rPrChange>
            </w:rPr>
            <w:delText xml:space="preserve"> often far exceed</w:delText>
          </w:r>
        </w:del>
      </w:ins>
      <w:ins w:id="210" w:author="Brad Wible" w:date="2023-04-19T22:59:00Z">
        <w:del w:id="211" w:author="Clayton Lamb" w:date="2023-04-20T15:59:00Z">
          <w:r w:rsidR="00034470" w:rsidRPr="00A72BE7" w:rsidDel="00012294">
            <w:rPr>
              <w:sz w:val="17"/>
              <w:szCs w:val="17"/>
              <w:rPrChange w:id="212" w:author="Clayton Lamb" w:date="2023-04-20T16:39:00Z">
                <w:rPr/>
              </w:rPrChange>
            </w:rPr>
            <w:delText>ing</w:delText>
          </w:r>
        </w:del>
      </w:ins>
      <w:ins w:id="213" w:author="Brad Wible" w:date="2023-04-19T22:08:00Z">
        <w:del w:id="214" w:author="Clayton Lamb" w:date="2023-04-20T15:59:00Z">
          <w:r w:rsidR="004E55A8" w:rsidRPr="00A72BE7" w:rsidDel="00012294">
            <w:rPr>
              <w:sz w:val="17"/>
              <w:szCs w:val="17"/>
              <w:rPrChange w:id="215" w:author="Clayton Lamb" w:date="2023-04-20T16:39:00Z">
                <w:rPr/>
              </w:rPrChange>
            </w:rPr>
            <w:delText xml:space="preserve"> minimum viable population targets</w:delText>
          </w:r>
        </w:del>
      </w:ins>
      <w:ins w:id="216" w:author="Brad Wible" w:date="2023-04-19T22:59:00Z">
        <w:del w:id="217" w:author="Clayton Lamb" w:date="2023-04-20T15:59:00Z">
          <w:r w:rsidR="00034470" w:rsidRPr="00A72BE7" w:rsidDel="00012294">
            <w:rPr>
              <w:sz w:val="17"/>
              <w:szCs w:val="17"/>
              <w:rPrChange w:id="218" w:author="Clayton Lamb" w:date="2023-04-20T16:39:00Z">
                <w:rPr/>
              </w:rPrChange>
            </w:rPr>
            <w:delText xml:space="preserve">, that </w:delText>
          </w:r>
        </w:del>
      </w:ins>
      <w:ins w:id="219" w:author="Brad Wible" w:date="2023-04-19T22:58:00Z">
        <w:del w:id="220" w:author="Clayton Lamb" w:date="2023-04-20T15:59:00Z">
          <w:r w:rsidR="00034470" w:rsidRPr="00A72BE7" w:rsidDel="00012294">
            <w:rPr>
              <w:sz w:val="17"/>
              <w:szCs w:val="17"/>
              <w:rPrChange w:id="221" w:author="Clayton Lamb" w:date="2023-04-20T16:39:00Z">
                <w:rPr/>
              </w:rPrChange>
            </w:rPr>
            <w:delText>are necessary to suppor</w:delText>
          </w:r>
        </w:del>
      </w:ins>
      <w:ins w:id="222" w:author="Brad Wible" w:date="2023-04-19T23:00:00Z">
        <w:del w:id="223" w:author="Clayton Lamb" w:date="2023-04-20T15:59:00Z">
          <w:r w:rsidR="00034470" w:rsidRPr="00A72BE7" w:rsidDel="00012294">
            <w:rPr>
              <w:sz w:val="17"/>
              <w:szCs w:val="17"/>
              <w:rPrChange w:id="224" w:author="Clayton Lamb" w:date="2023-04-20T16:39:00Z">
                <w:rPr/>
              </w:rPrChange>
            </w:rPr>
            <w:delText xml:space="preserve">t </w:delText>
          </w:r>
        </w:del>
      </w:ins>
      <w:ins w:id="225" w:author="Brad Wible" w:date="2023-04-19T23:01:00Z">
        <w:del w:id="226" w:author="Clayton Lamb" w:date="2023-04-20T15:59:00Z">
          <w:r w:rsidR="00034470" w:rsidRPr="00A72BE7" w:rsidDel="00012294">
            <w:rPr>
              <w:sz w:val="17"/>
              <w:szCs w:val="17"/>
              <w:rPrChange w:id="227" w:author="Clayton Lamb" w:date="2023-04-20T16:39:00Z">
                <w:rPr/>
              </w:rPrChange>
            </w:rPr>
            <w:delText xml:space="preserve">those </w:delText>
          </w:r>
        </w:del>
      </w:ins>
      <w:ins w:id="228" w:author="Brad Wible" w:date="2023-04-19T23:00:00Z">
        <w:del w:id="229" w:author="Clayton Lamb" w:date="2023-04-20T15:59:00Z">
          <w:r w:rsidR="00034470" w:rsidRPr="00A72BE7" w:rsidDel="00012294">
            <w:rPr>
              <w:sz w:val="17"/>
              <w:szCs w:val="17"/>
              <w:rPrChange w:id="230" w:author="Clayton Lamb" w:date="2023-04-20T16:39:00Z">
                <w:rPr/>
              </w:rPrChange>
            </w:rPr>
            <w:delText>species’ disproportionate contributions to</w:delText>
          </w:r>
        </w:del>
        <w:del w:id="231" w:author="Clayton Lamb" w:date="2023-04-20T15:45:00Z">
          <w:r w:rsidR="00034470" w:rsidRPr="00A72BE7" w:rsidDel="00E839A7">
            <w:rPr>
              <w:sz w:val="17"/>
              <w:szCs w:val="17"/>
              <w:rPrChange w:id="232" w:author="Clayton Lamb" w:date="2023-04-20T16:39:00Z">
                <w:rPr/>
              </w:rPrChange>
            </w:rPr>
            <w:delText xml:space="preserve"> </w:delText>
          </w:r>
        </w:del>
        <w:del w:id="233" w:author="Clayton Lamb" w:date="2023-04-20T15:59:00Z">
          <w:r w:rsidR="00034470" w:rsidRPr="00A72BE7" w:rsidDel="00012294">
            <w:rPr>
              <w:sz w:val="17"/>
              <w:szCs w:val="17"/>
              <w:rPrChange w:id="234" w:author="Clayton Lamb" w:date="2023-04-20T16:39:00Z">
                <w:rPr/>
              </w:rPrChange>
            </w:rPr>
            <w:delText>food, material</w:delText>
          </w:r>
        </w:del>
      </w:ins>
      <w:ins w:id="235" w:author="Brad Wible" w:date="2023-04-19T23:01:00Z">
        <w:del w:id="236" w:author="Clayton Lamb" w:date="2023-04-20T15:59:00Z">
          <w:r w:rsidR="00034470" w:rsidRPr="00A72BE7" w:rsidDel="00012294">
            <w:rPr>
              <w:sz w:val="17"/>
              <w:szCs w:val="17"/>
              <w:rPrChange w:id="237" w:author="Clayton Lamb" w:date="2023-04-20T16:39:00Z">
                <w:rPr/>
              </w:rPrChange>
            </w:rPr>
            <w:delText>, medicine, spirituality, and sense of place</w:delText>
          </w:r>
        </w:del>
      </w:ins>
      <w:del w:id="238" w:author="Clayton Lamb" w:date="2023-04-20T15:59:00Z">
        <w:r w:rsidR="003E1547" w:rsidRPr="00A72BE7" w:rsidDel="00012294">
          <w:rPr>
            <w:sz w:val="17"/>
            <w:szCs w:val="17"/>
            <w:rPrChange w:id="239" w:author="Clayton Lamb" w:date="2023-04-20T16:39:00Z">
              <w:rPr/>
            </w:rPrChange>
          </w:rPr>
          <w:fldChar w:fldCharType="begin"/>
        </w:r>
        <w:r w:rsidR="003E1547" w:rsidRPr="00A72BE7" w:rsidDel="00012294">
          <w:rPr>
            <w:sz w:val="17"/>
            <w:szCs w:val="17"/>
            <w:rPrChange w:id="240" w:author="Clayton Lamb" w:date="2023-04-20T16:39:00Z">
              <w:rPr/>
            </w:rPrChange>
          </w:rPr>
          <w:delInstrText xml:space="preserve"> ADDIN ZOTERO_ITEM CSL_CITATION {"citationID":"biDHFQTS","properties":{"formattedCitation":"({\\i{}1})","plainCitation":"(1)","noteIndex":0},"citationItems":[{"id":4903,"uris":["http://zotero.org/users/6749014/items/NBNC65HR"],"itemData":{"id":4903,"type":"article-journal","abstract":"There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delInstrText>
        </w:r>
        <w:r w:rsidR="003E1547" w:rsidRPr="00A72BE7" w:rsidDel="00012294">
          <w:rPr>
            <w:sz w:val="17"/>
            <w:szCs w:val="17"/>
            <w:rPrChange w:id="241" w:author="Clayton Lamb" w:date="2023-04-20T16:39:00Z">
              <w:rPr/>
            </w:rPrChange>
          </w:rPr>
          <w:fldChar w:fldCharType="separate"/>
        </w:r>
        <w:r w:rsidR="003E1547" w:rsidRPr="00A72BE7" w:rsidDel="00012294">
          <w:rPr>
            <w:rFonts w:ascii="MillerDaily" w:hAnsi="MillerDaily"/>
            <w:sz w:val="17"/>
            <w:szCs w:val="17"/>
            <w:rPrChange w:id="242" w:author="Clayton Lamb" w:date="2023-04-20T16:39:00Z">
              <w:rPr>
                <w:rFonts w:ascii="MillerDaily" w:hAnsi="MillerDaily"/>
              </w:rPr>
            </w:rPrChange>
          </w:rPr>
          <w:delText>(</w:delText>
        </w:r>
        <w:r w:rsidR="003E1547" w:rsidRPr="00A72BE7" w:rsidDel="00012294">
          <w:rPr>
            <w:rFonts w:ascii="MillerDaily" w:hAnsi="MillerDaily"/>
            <w:i/>
            <w:iCs/>
            <w:sz w:val="17"/>
            <w:szCs w:val="17"/>
            <w:rPrChange w:id="243" w:author="Clayton Lamb" w:date="2023-04-20T16:39:00Z">
              <w:rPr>
                <w:rFonts w:ascii="MillerDaily" w:hAnsi="MillerDaily"/>
                <w:i/>
                <w:iCs/>
              </w:rPr>
            </w:rPrChange>
          </w:rPr>
          <w:delText>1</w:delText>
        </w:r>
        <w:r w:rsidR="003E1547" w:rsidRPr="00A72BE7" w:rsidDel="00012294">
          <w:rPr>
            <w:rFonts w:ascii="MillerDaily" w:hAnsi="MillerDaily"/>
            <w:sz w:val="17"/>
            <w:szCs w:val="17"/>
            <w:rPrChange w:id="244" w:author="Clayton Lamb" w:date="2023-04-20T16:39:00Z">
              <w:rPr>
                <w:rFonts w:ascii="MillerDaily" w:hAnsi="MillerDaily"/>
              </w:rPr>
            </w:rPrChange>
          </w:rPr>
          <w:delText>)</w:delText>
        </w:r>
        <w:r w:rsidR="003E1547" w:rsidRPr="00A72BE7" w:rsidDel="00012294">
          <w:rPr>
            <w:sz w:val="17"/>
            <w:szCs w:val="17"/>
            <w:rPrChange w:id="245" w:author="Clayton Lamb" w:date="2023-04-20T16:39:00Z">
              <w:rPr/>
            </w:rPrChange>
          </w:rPr>
          <w:fldChar w:fldCharType="end"/>
        </w:r>
      </w:del>
      <w:ins w:id="246" w:author="Brad Wible" w:date="2023-04-19T23:01:00Z">
        <w:del w:id="247" w:author="Clayton Lamb" w:date="2023-04-20T12:06:00Z">
          <w:r w:rsidR="00034470" w:rsidRPr="00A72BE7" w:rsidDel="003E1547">
            <w:rPr>
              <w:sz w:val="17"/>
              <w:szCs w:val="17"/>
              <w:rPrChange w:id="248" w:author="Clayton Lamb" w:date="2023-04-20T16:39:00Z">
                <w:rPr/>
              </w:rPrChange>
            </w:rPr>
            <w:delText xml:space="preserve"> (2)</w:delText>
          </w:r>
        </w:del>
      </w:ins>
      <w:ins w:id="249" w:author="Brad Wible" w:date="2023-04-19T22:08:00Z">
        <w:del w:id="250" w:author="Clayton Lamb" w:date="2023-04-20T15:59:00Z">
          <w:r w:rsidR="004E55A8" w:rsidRPr="00A72BE7" w:rsidDel="00012294">
            <w:rPr>
              <w:sz w:val="17"/>
              <w:szCs w:val="17"/>
              <w:rPrChange w:id="251" w:author="Clayton Lamb" w:date="2023-04-20T16:39:00Z">
                <w:rPr/>
              </w:rPrChange>
            </w:rPr>
            <w:delText xml:space="preserve">. Using three keystone species in North America—caribou, bison, and salmon—we contrast current species recovery efforts under endangered species laws and culturally-meaningful recovery targets enshrined in legal agreements between Indigenous peoples and countries. </w:delText>
          </w:r>
        </w:del>
      </w:ins>
      <w:commentRangeEnd w:id="96"/>
      <w:ins w:id="252" w:author="Brad Wible" w:date="2023-04-19T23:26:00Z">
        <w:del w:id="253" w:author="Clayton Lamb" w:date="2023-04-20T15:59:00Z">
          <w:r w:rsidR="005B08B7" w:rsidRPr="00A72BE7" w:rsidDel="00012294">
            <w:rPr>
              <w:rStyle w:val="CommentReference"/>
              <w:sz w:val="17"/>
              <w:szCs w:val="17"/>
              <w:rPrChange w:id="254" w:author="Clayton Lamb" w:date="2023-04-20T16:39:00Z">
                <w:rPr>
                  <w:rStyle w:val="CommentReference"/>
                  <w:rFonts w:ascii="Times New Roman" w:hAnsi="Times New Roman"/>
                  <w:spacing w:val="0"/>
                </w:rPr>
              </w:rPrChange>
            </w:rPr>
            <w:commentReference w:id="96"/>
          </w:r>
        </w:del>
      </w:ins>
      <w:commentRangeEnd w:id="97"/>
      <w:del w:id="255" w:author="Clayton Lamb" w:date="2023-04-20T15:59:00Z">
        <w:r w:rsidR="00D04B37" w:rsidRPr="00A72BE7" w:rsidDel="00012294">
          <w:rPr>
            <w:rStyle w:val="CommentReference"/>
            <w:sz w:val="17"/>
            <w:szCs w:val="17"/>
            <w:rPrChange w:id="256" w:author="Clayton Lamb" w:date="2023-04-20T16:39:00Z">
              <w:rPr>
                <w:rStyle w:val="CommentReference"/>
                <w:rFonts w:ascii="Times New Roman" w:hAnsi="Times New Roman"/>
                <w:spacing w:val="0"/>
              </w:rPr>
            </w:rPrChange>
          </w:rPr>
          <w:commentReference w:id="97"/>
        </w:r>
        <w:r w:rsidR="00B2773A" w:rsidRPr="00A72BE7" w:rsidDel="00012294">
          <w:rPr>
            <w:sz w:val="17"/>
            <w:szCs w:val="17"/>
            <w:rPrChange w:id="257" w:author="Clayton Lamb" w:date="2023-04-20T16:39:00Z">
              <w:rPr/>
            </w:rPrChange>
          </w:rPr>
          <w:delText>Political</w:delText>
        </w:r>
        <w:r w:rsidR="005A0390" w:rsidRPr="00A72BE7" w:rsidDel="00012294">
          <w:rPr>
            <w:sz w:val="17"/>
            <w:szCs w:val="17"/>
            <w:rPrChange w:id="258" w:author="Clayton Lamb" w:date="2023-04-20T16:39:00Z">
              <w:rPr/>
            </w:rPrChange>
          </w:rPr>
          <w:delText xml:space="preserve"> pressure and </w:delText>
        </w:r>
        <w:r w:rsidR="00086F5F" w:rsidRPr="00A72BE7" w:rsidDel="00012294">
          <w:rPr>
            <w:sz w:val="17"/>
            <w:szCs w:val="17"/>
            <w:rPrChange w:id="259" w:author="Clayton Lamb" w:date="2023-04-20T16:39:00Z">
              <w:rPr/>
            </w:rPrChange>
          </w:rPr>
          <w:delText xml:space="preserve">International treaties (e.g., the Convention on Biological Diversity) have supported initiation of national and continental legislation (e.g., United States </w:delText>
        </w:r>
        <w:r w:rsidR="001330C7" w:rsidRPr="00A72BE7" w:rsidDel="00012294">
          <w:rPr>
            <w:sz w:val="17"/>
            <w:szCs w:val="17"/>
            <w:rPrChange w:id="260" w:author="Clayton Lamb" w:date="2023-04-20T16:39:00Z">
              <w:rPr/>
            </w:rPrChange>
          </w:rPr>
          <w:delText>[</w:delText>
        </w:r>
        <w:r w:rsidR="00086F5F" w:rsidRPr="00A72BE7" w:rsidDel="00012294">
          <w:rPr>
            <w:sz w:val="17"/>
            <w:szCs w:val="17"/>
            <w:rPrChange w:id="261" w:author="Clayton Lamb" w:date="2023-04-20T16:39:00Z">
              <w:rPr/>
            </w:rPrChange>
          </w:rPr>
          <w:delText>USA</w:delText>
        </w:r>
        <w:r w:rsidR="001330C7" w:rsidRPr="00A72BE7" w:rsidDel="00012294">
          <w:rPr>
            <w:sz w:val="17"/>
            <w:szCs w:val="17"/>
            <w:rPrChange w:id="262" w:author="Clayton Lamb" w:date="2023-04-20T16:39:00Z">
              <w:rPr/>
            </w:rPrChange>
          </w:rPr>
          <w:delText>]</w:delText>
        </w:r>
        <w:r w:rsidR="00086F5F" w:rsidRPr="00A72BE7" w:rsidDel="00012294">
          <w:rPr>
            <w:sz w:val="17"/>
            <w:szCs w:val="17"/>
            <w:rPrChange w:id="263" w:author="Clayton Lamb" w:date="2023-04-20T16:39:00Z">
              <w:rPr/>
            </w:rPrChange>
          </w:rPr>
          <w:delText xml:space="preserve"> Endangered Species Act [ESA], Canada’s Species at Risk Act [SARA], European Union Habitats Directive) that provide a powerful mechanism to formalize the conservation of nature. Endangered species laws </w:delText>
        </w:r>
        <w:r w:rsidR="00D21E6B" w:rsidRPr="00A72BE7" w:rsidDel="00012294">
          <w:rPr>
            <w:sz w:val="17"/>
            <w:szCs w:val="17"/>
            <w:rPrChange w:id="264" w:author="Clayton Lamb" w:date="2023-04-20T16:39:00Z">
              <w:rPr/>
            </w:rPrChange>
          </w:rPr>
          <w:delText>enable</w:delText>
        </w:r>
        <w:r w:rsidR="00EA75A3" w:rsidRPr="00A72BE7" w:rsidDel="00012294">
          <w:rPr>
            <w:sz w:val="17"/>
            <w:szCs w:val="17"/>
            <w:rPrChange w:id="265" w:author="Clayton Lamb" w:date="2023-04-20T16:39:00Z">
              <w:rPr/>
            </w:rPrChange>
          </w:rPr>
          <w:delText xml:space="preserve"> species assessments, and formalize processes to establish and meet </w:delText>
        </w:r>
        <w:r w:rsidR="00086F5F" w:rsidRPr="00A72BE7" w:rsidDel="00012294">
          <w:rPr>
            <w:sz w:val="17"/>
            <w:szCs w:val="17"/>
            <w:rPrChange w:id="266" w:author="Clayton Lamb" w:date="2023-04-20T16:39:00Z">
              <w:rPr/>
            </w:rPrChange>
          </w:rPr>
          <w:delText xml:space="preserve">recovery </w:delText>
        </w:r>
        <w:r w:rsidR="00EA75A3" w:rsidRPr="00A72BE7" w:rsidDel="00012294">
          <w:rPr>
            <w:sz w:val="17"/>
            <w:szCs w:val="17"/>
            <w:rPrChange w:id="267" w:author="Clayton Lamb" w:date="2023-04-20T16:39:00Z">
              <w:rPr/>
            </w:rPrChange>
          </w:rPr>
          <w:delText>targets. Under these laws, r</w:delText>
        </w:r>
        <w:r w:rsidR="00086F5F" w:rsidRPr="00A72BE7" w:rsidDel="00012294">
          <w:rPr>
            <w:sz w:val="17"/>
            <w:szCs w:val="17"/>
            <w:rPrChange w:id="268" w:author="Clayton Lamb" w:date="2023-04-20T16:39:00Z">
              <w:rPr/>
            </w:rPrChange>
          </w:rPr>
          <w:delText>ecovery efforts tend to focus on</w:delText>
        </w:r>
        <w:r w:rsidR="000656C1" w:rsidRPr="00A72BE7" w:rsidDel="00012294">
          <w:rPr>
            <w:sz w:val="17"/>
            <w:szCs w:val="17"/>
            <w:rPrChange w:id="269" w:author="Clayton Lamb" w:date="2023-04-20T16:39:00Z">
              <w:rPr/>
            </w:rPrChange>
          </w:rPr>
          <w:delText xml:space="preserve"> </w:delText>
        </w:r>
        <w:r w:rsidR="00086F5F" w:rsidRPr="00A72BE7" w:rsidDel="00012294">
          <w:rPr>
            <w:sz w:val="17"/>
            <w:szCs w:val="17"/>
            <w:rPrChange w:id="270" w:author="Clayton Lamb" w:date="2023-04-20T16:39:00Z">
              <w:rPr/>
            </w:rPrChange>
          </w:rPr>
          <w:delText>charismatic species, with notable successes including the recovery of peregrine falcons (</w:delText>
        </w:r>
        <w:r w:rsidR="00086F5F" w:rsidRPr="00A72BE7" w:rsidDel="00012294">
          <w:rPr>
            <w:i/>
            <w:sz w:val="17"/>
            <w:szCs w:val="17"/>
            <w:rPrChange w:id="271" w:author="Clayton Lamb" w:date="2023-04-20T16:39:00Z">
              <w:rPr>
                <w:i/>
              </w:rPr>
            </w:rPrChange>
          </w:rPr>
          <w:delText>Falco peregrinus</w:delText>
        </w:r>
        <w:r w:rsidR="00086F5F" w:rsidRPr="00A72BE7" w:rsidDel="00012294">
          <w:rPr>
            <w:sz w:val="17"/>
            <w:szCs w:val="17"/>
            <w:rPrChange w:id="272" w:author="Clayton Lamb" w:date="2023-04-20T16:39:00Z">
              <w:rPr/>
            </w:rPrChange>
          </w:rPr>
          <w:delText>), bald eagles (</w:delText>
        </w:r>
        <w:r w:rsidR="00086F5F" w:rsidRPr="00A72BE7" w:rsidDel="00012294">
          <w:rPr>
            <w:i/>
            <w:sz w:val="17"/>
            <w:szCs w:val="17"/>
            <w:rPrChange w:id="273" w:author="Clayton Lamb" w:date="2023-04-20T16:39:00Z">
              <w:rPr>
                <w:i/>
              </w:rPr>
            </w:rPrChange>
          </w:rPr>
          <w:delText>Haliaeetus leucocephalus</w:delText>
        </w:r>
        <w:r w:rsidR="00086F5F" w:rsidRPr="00A72BE7" w:rsidDel="00012294">
          <w:rPr>
            <w:sz w:val="17"/>
            <w:szCs w:val="17"/>
            <w:rPrChange w:id="274" w:author="Clayton Lamb" w:date="2023-04-20T16:39:00Z">
              <w:rPr/>
            </w:rPrChange>
          </w:rPr>
          <w:delText>), and gray wolves (</w:delText>
        </w:r>
        <w:r w:rsidR="00086F5F" w:rsidRPr="00A72BE7" w:rsidDel="00012294">
          <w:rPr>
            <w:i/>
            <w:sz w:val="17"/>
            <w:szCs w:val="17"/>
            <w:rPrChange w:id="275" w:author="Clayton Lamb" w:date="2023-04-20T16:39:00Z">
              <w:rPr>
                <w:i/>
              </w:rPr>
            </w:rPrChange>
          </w:rPr>
          <w:delText>Canis lupus</w:delText>
        </w:r>
        <w:r w:rsidR="00086F5F" w:rsidRPr="00A72BE7" w:rsidDel="00012294">
          <w:rPr>
            <w:sz w:val="17"/>
            <w:szCs w:val="17"/>
            <w:rPrChange w:id="276" w:author="Clayton Lamb" w:date="2023-04-20T16:39:00Z">
              <w:rPr/>
            </w:rPrChange>
          </w:rPr>
          <w:delText xml:space="preserve">) in North America. </w:delText>
        </w:r>
      </w:del>
    </w:p>
    <w:p w14:paraId="6FF8E085" w14:textId="501F8A93" w:rsidR="00012294" w:rsidRDefault="00012294" w:rsidP="00A72BE7">
      <w:pPr>
        <w:rPr>
          <w:ins w:id="277" w:author="Clayton Lamb" w:date="2023-04-20T15:59:00Z"/>
        </w:rPr>
        <w:pPrChange w:id="278" w:author="Clayton Lamb" w:date="2023-04-20T16:39:00Z">
          <w:pPr>
            <w:pStyle w:val="bodydropcap6L"/>
          </w:pPr>
        </w:pPrChange>
      </w:pPr>
    </w:p>
    <w:p w14:paraId="55AB91A1" w14:textId="4C6CF762" w:rsidR="00086F5F" w:rsidRPr="007C09D9" w:rsidDel="004E55A8" w:rsidRDefault="00A72BE7" w:rsidP="00A72BE7">
      <w:pPr>
        <w:pStyle w:val="bodydropcap6L"/>
        <w:tabs>
          <w:tab w:val="left" w:pos="142"/>
        </w:tabs>
        <w:rPr>
          <w:del w:id="279" w:author="Brad Wible" w:date="2023-04-19T22:13:00Z"/>
        </w:rPr>
        <w:pPrChange w:id="280" w:author="Clayton Lamb" w:date="2023-04-20T16:44:00Z">
          <w:pPr>
            <w:pStyle w:val="bodydropcap6L"/>
          </w:pPr>
        </w:pPrChange>
      </w:pPr>
      <w:ins w:id="281" w:author="Clayton Lamb" w:date="2023-04-20T16:44:00Z">
        <w:r>
          <w:tab/>
          <w:t xml:space="preserve"> </w:t>
        </w:r>
      </w:ins>
      <w:moveFromRangeStart w:id="282" w:author="Brad Wible" w:date="2023-04-19T22:12:00Z" w:name="move132834736"/>
      <w:commentRangeStart w:id="283"/>
      <w:commentRangeStart w:id="284"/>
      <w:moveFrom w:id="285" w:author="Brad Wible" w:date="2023-04-19T22:12:00Z">
        <w:del w:id="286" w:author="Brad Wible" w:date="2023-04-19T22:13:00Z">
          <w:r w:rsidR="00086F5F" w:rsidRPr="007C09D9" w:rsidDel="004E55A8">
            <w:delText xml:space="preserve">Despite endangered species legislation, many species continue to decline and remain at abundances far lower than historical baselines </w:delText>
          </w:r>
          <w:r w:rsidR="00DF2373" w:rsidRPr="007C09D9" w:rsidDel="004E55A8">
            <w:fldChar w:fldCharType="begin"/>
          </w:r>
          <w:r w:rsidR="00DF2373" w:rsidRPr="007C09D9" w:rsidDel="004E55A8">
            <w:delInstrText xml:space="preserve"> ADDIN ZOTERO_ITEM CSL_CITATION {"citationID":"bOjKFMnD","properties":{"formattedCitation":"({\\i{}1})","plainCitation":"(1)","noteIndex":0},"citationItems":[{"id":4827,"uris":["http://zotero.org/users/6749014/items/V67X8J7C"],"itemData":{"id":4827,"type":"article-journal","container-title":"Conservation Biology","DOI":"10.1111/cobi.13756","ISSN":"0888-8892, 1523-1739","issue":"6","journalAbbreviation":"Conservation Biology","language":"en","page":"1833-1849","source":"DOI.org (Crossref)","title":"Testing a global standard for quantifying species recovery and assessing conservation impact","volume":"35","author":[{"family":"Grace","given":"Molly K."},{"family":"Akçakaya","given":"H. Resit"},{"family":"Bennett","given":"Elizabeth L."},{"family":"Brooks","given":"Thomas M."},{"family":"Heath","given":"Anna"},{"family":"Hedges","given":"Simon"},{"family":"Hilton</w:delInstrText>
          </w:r>
          <w:r w:rsidR="00DF2373" w:rsidRPr="007C09D9" w:rsidDel="004E55A8">
            <w:rPr>
              <w:rFonts w:ascii="Cambria Math" w:hAnsi="Cambria Math" w:cs="Cambria Math"/>
            </w:rPr>
            <w:delInstrText>‐</w:delInstrText>
          </w:r>
          <w:r w:rsidR="00DF2373" w:rsidRPr="007C09D9" w:rsidDel="004E55A8">
            <w:delInstrText>Taylor","given":"Craig"},{"family":"Hoffmann","given":"Michael"},{"family":"Hochkirch","given":"Axel"},{"family":"Jenkins","given":"Richard"},{"family":"Keith","given":"David A."},{"family":"Long","given":"Barney"},{"family":"Mallon","given":"David P."},{"family":"Meijaard","given":"Erik"},{"family":"Milner</w:delInstrText>
          </w:r>
          <w:r w:rsidR="00DF2373" w:rsidRPr="007C09D9" w:rsidDel="004E55A8">
            <w:rPr>
              <w:rFonts w:ascii="Cambria Math" w:hAnsi="Cambria Math" w:cs="Cambria Math"/>
            </w:rPr>
            <w:delInstrText>‐</w:delInstrText>
          </w:r>
          <w:r w:rsidR="00DF2373" w:rsidRPr="007C09D9" w:rsidDel="004E55A8">
            <w:delInstrText>Gulland","given":"E.J."},{"family":"Rodriguez","given":"Jon Paul"},{"family":"Stephenson","given":"P.J."},{"family":"Stuart","given":"Simon N."},{"family":"Young","given":"Richard P."},{"family":"Acebes","given":"Pablo"},{"family":"Alfaro</w:delInstrText>
          </w:r>
          <w:r w:rsidR="00DF2373" w:rsidRPr="007C09D9" w:rsidDel="004E55A8">
            <w:rPr>
              <w:rFonts w:ascii="Cambria Math" w:hAnsi="Cambria Math" w:cs="Cambria Math"/>
            </w:rPr>
            <w:delInstrText>‐</w:delInstrText>
          </w:r>
          <w:r w:rsidR="00DF2373" w:rsidRPr="007C09D9" w:rsidDel="004E55A8">
            <w:delInstrText>Shigueto","given":"Joanna"},{"family":"Alvarez</w:delInstrText>
          </w:r>
          <w:r w:rsidR="00DF2373" w:rsidRPr="007C09D9" w:rsidDel="004E55A8">
            <w:rPr>
              <w:rFonts w:ascii="Cambria Math" w:hAnsi="Cambria Math" w:cs="Cambria Math"/>
            </w:rPr>
            <w:delInstrText>‐</w:delInstrText>
          </w:r>
          <w:r w:rsidR="00DF2373" w:rsidRPr="007C09D9" w:rsidDel="004E55A8">
            <w:delInstrText>Clare","given":"Silvia"},{"family":"Andriantsimanarilafy","given":"Raphali Rodlis"},{"family":"Arbetman","given":"Marina"},{"family":"Azat","given":"Claudio"},{"family":"Bacchetta","given":"Gianluigi"},{"family":"Badola","given":"Ruchi"},{"family":"Barcelos","given":"Luís M.D."},{"family":"Barreiros","given":"Joao Pedro"},{"family":"Basak","given":"Sayanti"},{"family":"Berger","given":"Danielle J."},{"family":"Bhattacharyya","given":"Sabuj"},{"family":"Bino","given":"Gilad"},{"family":"Borges","given":"Paulo A.V."},{"family":"Boughton","given":"Raoul K."},{"family":"Brockmann","given":"H. Jane"},{"family":"Buckley","given":"Hannah L."},{"family":"Burfield","given":"Ian J."},{"family":"Burton","given":"James"},{"family":"Camacho</w:delInstrText>
          </w:r>
          <w:r w:rsidR="00DF2373" w:rsidRPr="007C09D9" w:rsidDel="004E55A8">
            <w:rPr>
              <w:rFonts w:ascii="Cambria Math" w:hAnsi="Cambria Math" w:cs="Cambria Math"/>
            </w:rPr>
            <w:delInstrText>‐</w:delInstrText>
          </w:r>
          <w:r w:rsidR="00DF2373" w:rsidRPr="007C09D9" w:rsidDel="004E55A8">
            <w:delInstrText>Badani","given":"Teresa"},{"family":"Cano</w:delInstrText>
          </w:r>
          <w:r w:rsidR="00DF2373" w:rsidRPr="007C09D9" w:rsidDel="004E55A8">
            <w:rPr>
              <w:rFonts w:ascii="Cambria Math" w:hAnsi="Cambria Math" w:cs="Cambria Math"/>
            </w:rPr>
            <w:delInstrText>‐</w:delInstrText>
          </w:r>
          <w:r w:rsidR="00DF2373" w:rsidRPr="007C09D9" w:rsidDel="004E55A8">
            <w:delInstrText>Alonso","given":"Luis Santiago"},{"family":"Carmichael","given":"Ruth H."},{"family":"Carrero","given":"Christina"},{"family":"Carroll","given":"John P."},{"family":"Catsadorakis","given":"Giorgos"},{"family":"Chapple","given":"David G."},{"family":"Chapron","given":"Guillaume"},{"family":"Chowdhury","given":"Gawsia Wahidunnessa"},{"family":"Claassens","given":"Louw"},{"family":"Cogoni","given":"Donatella"},{"family":"Constantine","given":"Rochelle"},{"family":"Craig","given":"Christie Anne"},{"family":"Cunningham","given":"Andrew A."},{"family":"Dahal","given":"Nishma"},{"family":"Daltry","given":"Jennifer C."},{"family":"Das","given":"Goura Chandra"},{"family":"Dasgupta","given":"Niladri"},{"family":"Davey","given":"Alexandra"},{"family":"Davies","given":"Katharine"},{"family":"Develey","given":"Pedro"},{"family":"Elangovan","given":"Vanitha"},{"family":"Fairclough","given":"David"},{"family":"Febbraro","given":"Mirko Di"},{"family":"Fenu","given":"Giuseppe"},{"family":"Fernandes","given":"Fernando Moreira"},{"family":"Fernandez","given":"Eduardo Pinheiro"},{"family":"Finucci","given":"Brittany"},{"family":"Földesi","given":"Rita"},{"family":"Foley","given":"Catherine M."},{"family":"Ford","given":"Matthew"},{"family":"Forstner","given":"Michael R.J."},{"family":"García","given":"Néstor"},{"family":"Garcia</w:delInstrText>
          </w:r>
          <w:r w:rsidR="00DF2373" w:rsidRPr="007C09D9" w:rsidDel="004E55A8">
            <w:rPr>
              <w:rFonts w:ascii="Cambria Math" w:hAnsi="Cambria Math" w:cs="Cambria Math"/>
            </w:rPr>
            <w:delInstrText>‐</w:delInstrText>
          </w:r>
          <w:r w:rsidR="00DF2373" w:rsidRPr="007C09D9" w:rsidDel="004E55A8">
            <w:delInstrText>Sandoval","given":"Ricardo"},{"family":"Gardner","given":"Penny C."},{"family":"Garibay</w:delInstrText>
          </w:r>
          <w:r w:rsidR="00DF2373" w:rsidRPr="007C09D9" w:rsidDel="004E55A8">
            <w:rPr>
              <w:rFonts w:ascii="Cambria Math" w:hAnsi="Cambria Math" w:cs="Cambria Math"/>
            </w:rPr>
            <w:delInstrText>‐</w:delInstrText>
          </w:r>
          <w:r w:rsidR="00DF2373" w:rsidRPr="007C09D9" w:rsidDel="004E55A8">
            <w:delInstrText>Orijel","given":"Roberto"},{"family":"Gatan</w:delInstrText>
          </w:r>
          <w:r w:rsidR="00DF2373" w:rsidRPr="007C09D9" w:rsidDel="004E55A8">
            <w:rPr>
              <w:rFonts w:ascii="Cambria Math" w:hAnsi="Cambria Math" w:cs="Cambria Math"/>
            </w:rPr>
            <w:delInstrText>‐</w:delInstrText>
          </w:r>
          <w:r w:rsidR="00DF2373" w:rsidRPr="007C09D9" w:rsidDel="004E55A8">
            <w:delInstrText>Balbas","given":"Marites"},{"family":"Gauto","given":"Irene"},{"family":"Ghazi","given":"Mirza Ghazanfar Ullah"},{"family":"Godfrey","given":"Stephanie S."},{"family":"Gollock","given":"Matthew"},{"family":"González","given":"Benito A."},{"family":"Grant","given":"Tandora D."},{"family":"Gray","given":"Thomas"},{"family":"Gregory","given":"Andrew J."},{"family":"Grunsven","given":"Roy H.A.","non-dropping-particle":"van"},{"family":"Gryzenhout","given":"Marieka"},{"family":"Guernsey","given":"Noelle C."},{"family":"Gupta","given":"Garima"},{"family":"Hagen","given":"Christina"},{"family":"Hagen","given":"Christian A."},{"family":"Hall","given":"Madison B."},{"family":"Hallerman","given":"Eric"},{"family":"Hare","given":"Kelly"},{"family":"Hart","given":"Tom"},{"family":"Hartdegen","given":"Ruston"},{"family":"Harvey</w:delInstrText>
          </w:r>
          <w:r w:rsidR="00DF2373" w:rsidRPr="007C09D9" w:rsidDel="004E55A8">
            <w:rPr>
              <w:rFonts w:ascii="Cambria Math" w:hAnsi="Cambria Math" w:cs="Cambria Math"/>
            </w:rPr>
            <w:delInstrText>‐</w:delInstrText>
          </w:r>
          <w:r w:rsidR="00DF2373" w:rsidRPr="007C09D9" w:rsidDel="004E55A8">
            <w:delInstrText>Brown","given":"Yvette"},{"family":"Hatfield","given":"Richard"},{"family":"Hawke","given":"Tahneal"},{"family":"Hermes","given":"Claudia"},{"family":"Hitchmough","given":"Rod"},{"family":"Hoffmann","given":"Pablo Melo"},{"family":"Howarth","given":"Charlie"},{"family":"Hudson","given":"Michael A."},{"family":"Hussain","given":"Syed Ainul"},{"family":"Huveneers","given":"Charlie"},{"family":"Jacques","given":"Hélène"},{"family":"Jorgensen","given":"Dennis"},{"family":"Katdare","given":"Suyash"},{"family":"Katsis","given":"Lydia K.D."},{"family":"Kaul","given":"Rahul"},{"family":"Kaunda</w:delInstrText>
          </w:r>
          <w:r w:rsidR="00DF2373" w:rsidRPr="007C09D9" w:rsidDel="004E55A8">
            <w:rPr>
              <w:rFonts w:ascii="Cambria Math" w:hAnsi="Cambria Math" w:cs="Cambria Math"/>
            </w:rPr>
            <w:delInstrText>‐</w:delInstrText>
          </w:r>
          <w:r w:rsidR="00DF2373" w:rsidRPr="007C09D9" w:rsidDel="004E55A8">
            <w:delInstrText>Arara","given":"Boaz"},{"family":"Keith</w:delInstrText>
          </w:r>
          <w:r w:rsidR="00DF2373" w:rsidRPr="007C09D9" w:rsidDel="004E55A8">
            <w:rPr>
              <w:rFonts w:ascii="Cambria Math" w:hAnsi="Cambria Math" w:cs="Cambria Math"/>
            </w:rPr>
            <w:delInstrText>‐</w:delInstrText>
          </w:r>
          <w:r w:rsidR="00DF2373" w:rsidRPr="007C09D9" w:rsidDel="004E55A8">
            <w:delInstrText>Diagne","given":"Lucy"},{"family":"Kraus","given":"Daniel T."},{"family":"Lima","given":"Thales Moreira","non-dropping-particle":"de"},{"family":"Lindeman","given":"Ken"},{"family":"Linsky","given":"Jean"},{"family":"Louis","given":"Edward"},{"family":"Loy","given":"Anna"},{"family":"Lughadha","given":"Eimear Nic"},{"family":"Mangel","given":"Jeffrey C."},{"family":"Marinari","given":"Paul E."},{"family":"Martin","given":"Gabriel M."},{"family":"Martinelli","given":"Gustavo"},{"family":"McGowan","given":"Philip J.K."},{"family":"McInnes","given":"Alistair"},{"family":"Teles Barbosa Mendes","given":"Eduardo"},{"family":"Millard","given":"Michael J."},{"family":"Mirande","given":"Claire"},{"family":"Money","given":"Daniel"},{"family":"Monks","given":"Joanne M."},{"family":"Morales","given":"Carolina Laura"},{"family":"Mumu","given":"Nazia Naoreen"},{"family":"Negrao","given":"Raquel"},{"family":"Nguyen","given":"Anh Ha"},{"family":"Niloy","given":"Md. Nazmul Hasan"},{"family":"Norbury","given":"Grant Leslie"},{"family":"Nordmeyer","given":"Cale"},{"family":"Norris","given":"Darren"},{"family":"O'Brien","given":"Mark"},{"family":"Oda","given":"Gabriela Akemi"},{"family":"Orsenigo","given":"Simone"},{"family":"Outerbridge","given":"Mark Evan"},{"family":"Pasachnik","given":"Stesha"},{"family":"Pérez</w:delInstrText>
          </w:r>
          <w:r w:rsidR="00DF2373" w:rsidRPr="007C09D9" w:rsidDel="004E55A8">
            <w:rPr>
              <w:rFonts w:ascii="Cambria Math" w:hAnsi="Cambria Math" w:cs="Cambria Math"/>
            </w:rPr>
            <w:delInstrText>‐</w:delInstrText>
          </w:r>
          <w:r w:rsidR="00DF2373" w:rsidRPr="007C09D9" w:rsidDel="004E55A8">
            <w:delInstrText>Jim</w:delInstrText>
          </w:r>
          <w:r w:rsidR="00DF2373" w:rsidRPr="007C09D9" w:rsidDel="004E55A8">
            <w:rPr>
              <w:rFonts w:cs="MillerDaily"/>
            </w:rPr>
            <w:delInstrText>é</w:delInstrText>
          </w:r>
          <w:r w:rsidR="00DF2373" w:rsidRPr="007C09D9" w:rsidDel="004E55A8">
            <w:delInstrText>nez","given":"Juan Carlos"},{"family":"Pike","given":"Charlotte"},{"family":"Pilkington","given":"Fred"},{"family":"Plumb","given":"Glenn"},{"family":"Portela","given":"Rita de Cassia Quitete"},{"family":"Prohaska","given":"Ana"},{"family":"Quintana","given":"Manuel G."},{"family":"Rakotondrasoa","given":"Eddie Fanantenana"},{"family":"Ranglack","given":"Dustin H."},{"family":"Rankou","given":"Hassan"},{"family":"Rawat","given":"Ajay Prakash"},{"family":"Reardon","given":"James Thomas"},{"family":"Rheingantz","given":"Marcelo Lopes"},{"family":"Richter","given":"Stephen C."},{"family":"Rivers","given":"Malin C."},{"family":"Rogers","given":"Luke Rollie"},{"family":"Rosa","given":"Patrícia","non-dropping-particle":"da"},{"family":"Rose","given":"Paul"},{"family":"Royer","given":"Emily"},{"family":"Ryan","given":"Catherine"},{"family":"Mitcheson","given":"Yvonne J. Sadovy","non-dropping-particle":"de"},{"family":"Salmon","given":"Lily"},{"family":"Salvador","given":"Carlos Henrique"},{"family":"Samways","given":"Michael J."},{"family":"Sanjuan","given":"Tatiana"},{"family":"Souza dos Santos","given":"Amanda"},{"family":"Sasaki","given":"Hiroshi"},{"family":"Schutz","given":"Emmanuel"},{"family":"Scott","given":"Heather Ann"},{"family":"Scott","given":"Robert Michael"},{"family":"Serena","given":"Fabrizio"},{"family":"Sharma","given":"Surya P."},{"family":"Shuey","given":"John A."},{"family":"Silva","given":"Carlos Julio Polo"},{"family":"Simaika","given":"John P."},{"family":"Smith","given":"David R."},{"family":"Spaet","given":"Julia L.Y."},{"family":"Sultana","given":"Shanjida"},{"family":"Talukdar","given":"Bibhab Kumar"},{"family":"Tatayah","given":"Vikash"},{"family":"Thomas","given":"Philip"},{"family":"Tringali","given":"Angela"},{"family":"Trinh</w:delInstrText>
          </w:r>
          <w:r w:rsidR="00DF2373" w:rsidRPr="007C09D9" w:rsidDel="004E55A8">
            <w:rPr>
              <w:rFonts w:ascii="Cambria Math" w:hAnsi="Cambria Math" w:cs="Cambria Math"/>
            </w:rPr>
            <w:delInstrText>‐</w:delInstrText>
          </w:r>
          <w:r w:rsidR="00DF2373" w:rsidRPr="007C09D9" w:rsidDel="004E55A8">
            <w:delInstrText>Dinh","given":"Hoang"},{"family":"Tuboi","given":"Chongpi"},{"family":"Usmani","given":"Aftab Alam"},{"family":"Vasco</w:delInstrText>
          </w:r>
          <w:r w:rsidR="00DF2373" w:rsidRPr="007C09D9" w:rsidDel="004E55A8">
            <w:rPr>
              <w:rFonts w:ascii="Cambria Math" w:hAnsi="Cambria Math" w:cs="Cambria Math"/>
            </w:rPr>
            <w:delInstrText>‐</w:delInstrText>
          </w:r>
          <w:r w:rsidR="00DF2373" w:rsidRPr="007C09D9" w:rsidDel="004E55A8">
            <w:delInstrText>Palacios","given":"Aída M."},{"family":"Vié","given":"Jean</w:delInstrText>
          </w:r>
          <w:r w:rsidR="00DF2373" w:rsidRPr="007C09D9" w:rsidDel="004E55A8">
            <w:rPr>
              <w:rFonts w:ascii="Cambria Math" w:hAnsi="Cambria Math" w:cs="Cambria Math"/>
            </w:rPr>
            <w:delInstrText>‐</w:delInstrText>
          </w:r>
          <w:r w:rsidR="00DF2373" w:rsidRPr="007C09D9" w:rsidDel="004E55A8">
            <w:delInstrText xml:space="preserve">Christophe"},{"family":"Virens","given":"Evelyn"},{"family":"Walker","given":"Alan"},{"family":"Wallace","given":"Bryan"},{"family":"Waller","given":"Lauren J."},{"family":"Wang","given":"Hongfeng"},{"family":"Wearn","given":"Oliver R."},{"family":"Weerd","given":"Merlijn","non-dropping-particle":"van"},{"family":"Weigmann","given":"Simon"},{"family":"Willcox","given":"Daniel"},{"family":"Woinarski","given":"John"},{"family":"Yong","given":"Jean W.H."},{"family":"Young","given":"Stuart"}],"issued":{"date-parts":[["2021",12]]}}}],"schema":"https://github.com/citation-style-language/schema/raw/master/csl-citation.json"} </w:delInstrText>
          </w:r>
          <w:r w:rsidR="00DF2373" w:rsidRPr="007C09D9" w:rsidDel="004E55A8">
            <w:fldChar w:fldCharType="separate"/>
          </w:r>
          <w:r w:rsidR="00A71F1E" w:rsidRPr="007C09D9" w:rsidDel="004E55A8">
            <w:delText>(</w:delText>
          </w:r>
          <w:r w:rsidR="00A71F1E" w:rsidRPr="007C09D9" w:rsidDel="004E55A8">
            <w:rPr>
              <w:i/>
              <w:iCs/>
            </w:rPr>
            <w:delText>1</w:delText>
          </w:r>
          <w:r w:rsidR="00A71F1E" w:rsidRPr="007C09D9" w:rsidDel="004E55A8">
            <w:delText>)</w:delText>
          </w:r>
          <w:r w:rsidR="00DF2373" w:rsidRPr="007C09D9" w:rsidDel="004E55A8">
            <w:fldChar w:fldCharType="end"/>
          </w:r>
          <w:r w:rsidR="00086F5F" w:rsidRPr="007C09D9" w:rsidDel="004E55A8">
            <w:delText xml:space="preserve">. </w:delText>
          </w:r>
        </w:del>
      </w:moveFrom>
      <w:moveFromRangeEnd w:id="282"/>
      <w:del w:id="287" w:author="Brad Wible" w:date="2023-04-19T22:13:00Z">
        <w:r w:rsidR="00086F5F" w:rsidRPr="007C09D9" w:rsidDel="004E55A8">
          <w:delText>Missing from endangered species laws</w:delText>
        </w:r>
        <w:r w:rsidR="001330C7" w:rsidRPr="007C09D9" w:rsidDel="004E55A8">
          <w:delText xml:space="preserve"> </w:delText>
        </w:r>
        <w:r w:rsidR="00086F5F" w:rsidRPr="007C09D9" w:rsidDel="004E55A8">
          <w:delText xml:space="preserve">are recovery targets and processes that </w:delText>
        </w:r>
        <w:r w:rsidR="00EA75A3" w:rsidRPr="007C09D9" w:rsidDel="004E55A8">
          <w:delText xml:space="preserve">restore </w:delText>
        </w:r>
        <w:r w:rsidR="00086F5F" w:rsidRPr="007C09D9" w:rsidDel="004E55A8">
          <w:delText>culturally–important species—those species that disproportionately contribute to food, material, medicine, spirituality</w:delText>
        </w:r>
        <w:r w:rsidR="00815A1C" w:rsidRPr="007C09D9" w:rsidDel="004E55A8">
          <w:delText xml:space="preserve">, and sense of place </w:delText>
        </w:r>
        <w:r w:rsidR="00815A1C" w:rsidRPr="007C09D9" w:rsidDel="004E55A8">
          <w:fldChar w:fldCharType="begin"/>
        </w:r>
        <w:r w:rsidR="00815A1C" w:rsidRPr="007C09D9" w:rsidDel="004E55A8">
          <w:delInstrText xml:space="preserve"> ADDIN ZOTERO_ITEM CSL_CITATION {"citationID":"XGQLMhxm","properties":{"formattedCitation":"({\\i{}2})","plainCitation":"(2)","noteIndex":0},"citationItems":[{"id":4903,"uris":["http://zotero.org/users/6749014/items/NBNC65HR"],"itemData":{"id":4903,"type":"article-journal","abstract":"There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delInstrText>
        </w:r>
        <w:r w:rsidR="00815A1C" w:rsidRPr="007C09D9" w:rsidDel="004E55A8">
          <w:fldChar w:fldCharType="separate"/>
        </w:r>
        <w:r w:rsidR="00815A1C" w:rsidRPr="007C09D9" w:rsidDel="004E55A8">
          <w:delText>(</w:delText>
        </w:r>
        <w:r w:rsidR="00815A1C" w:rsidRPr="007C09D9" w:rsidDel="004E55A8">
          <w:rPr>
            <w:i/>
            <w:iCs/>
          </w:rPr>
          <w:delText>2</w:delText>
        </w:r>
        <w:r w:rsidR="00815A1C" w:rsidRPr="007C09D9" w:rsidDel="004E55A8">
          <w:delText>)</w:delText>
        </w:r>
        <w:r w:rsidR="00815A1C" w:rsidRPr="007C09D9" w:rsidDel="004E55A8">
          <w:fldChar w:fldCharType="end"/>
        </w:r>
        <w:r w:rsidR="00086F5F" w:rsidRPr="007C09D9" w:rsidDel="004E55A8">
          <w:delText>.</w:delText>
        </w:r>
      </w:del>
    </w:p>
    <w:p w14:paraId="31FEC24D" w14:textId="5362E405" w:rsidR="00EA75A3" w:rsidRPr="007C09D9" w:rsidRDefault="00086F5F" w:rsidP="00A72BE7">
      <w:pPr>
        <w:pStyle w:val="Paragraph"/>
        <w:tabs>
          <w:tab w:val="left" w:pos="142"/>
        </w:tabs>
        <w:ind w:firstLine="0"/>
        <w:rPr>
          <w:rFonts w:ascii="MillerDaily" w:hAnsi="MillerDaily"/>
        </w:rPr>
        <w:pPrChange w:id="288" w:author="Clayton Lamb" w:date="2023-04-20T16:44:00Z">
          <w:pPr>
            <w:pStyle w:val="Paragraph"/>
          </w:pPr>
        </w:pPrChange>
      </w:pPr>
      <w:r w:rsidRPr="007C09D9">
        <w:rPr>
          <w:rFonts w:ascii="MillerDaily" w:hAnsi="MillerDaily"/>
          <w:color w:val="000000"/>
        </w:rPr>
        <w:t>Under endangered species laws</w:t>
      </w:r>
      <w:r w:rsidRPr="007C09D9">
        <w:rPr>
          <w:rFonts w:ascii="MillerDaily" w:hAnsi="MillerDaily"/>
        </w:rPr>
        <w:t xml:space="preserve"> in </w:t>
      </w:r>
      <w:del w:id="289" w:author="Clayton Lamb" w:date="2023-04-20T10:42:00Z">
        <w:r w:rsidRPr="007C09D9" w:rsidDel="000916C9">
          <w:rPr>
            <w:rFonts w:ascii="MillerDaily" w:hAnsi="MillerDaily"/>
          </w:rPr>
          <w:delText>North America</w:delText>
        </w:r>
      </w:del>
      <w:ins w:id="290" w:author="Clayton Lamb" w:date="2023-04-20T10:42:00Z">
        <w:r w:rsidR="000916C9">
          <w:rPr>
            <w:rFonts w:ascii="MillerDaily" w:hAnsi="MillerDaily"/>
          </w:rPr>
          <w:t>Canada a</w:t>
        </w:r>
      </w:ins>
      <w:ins w:id="291" w:author="Clayton Lamb" w:date="2023-04-20T10:43:00Z">
        <w:r w:rsidR="000916C9">
          <w:rPr>
            <w:rFonts w:ascii="MillerDaily" w:hAnsi="MillerDaily"/>
          </w:rPr>
          <w:t>nd the United States</w:t>
        </w:r>
      </w:ins>
      <w:r w:rsidRPr="007C09D9">
        <w:rPr>
          <w:rFonts w:ascii="MillerDaily" w:hAnsi="MillerDaily"/>
          <w:color w:val="000000"/>
        </w:rPr>
        <w:t xml:space="preserve">, recovery targets </w:t>
      </w:r>
      <w:r w:rsidRPr="007C09D9">
        <w:rPr>
          <w:rFonts w:ascii="MillerDaily" w:hAnsi="MillerDaily"/>
        </w:rPr>
        <w:t xml:space="preserve">are left vague or are based on </w:t>
      </w:r>
      <w:r w:rsidRPr="007C09D9">
        <w:rPr>
          <w:rFonts w:ascii="MillerDaily" w:hAnsi="MillerDaily"/>
          <w:color w:val="000000"/>
        </w:rPr>
        <w:t xml:space="preserve">a minimum viable population size </w:t>
      </w:r>
      <w:r w:rsidR="00DF2373" w:rsidRPr="007C09D9">
        <w:rPr>
          <w:rFonts w:ascii="MillerDaily" w:hAnsi="MillerDaily"/>
          <w:color w:val="000000"/>
        </w:rPr>
        <w:fldChar w:fldCharType="begin"/>
      </w:r>
      <w:r w:rsidR="003E1547">
        <w:rPr>
          <w:rFonts w:ascii="MillerDaily" w:hAnsi="MillerDaily"/>
          <w:color w:val="000000"/>
        </w:rPr>
        <w:instrText xml:space="preserve"> ADDIN ZOTERO_ITEM CSL_CITATION {"citationID":"9CYVe3cT","properties":{"formattedCitation":"({\\i{}2})","plainCitation":"(2)","noteIndex":0},"citationItems":[{"id":4804,"uris":["http://zotero.org/users/6749014/items/LR4CXM75"],"itemData":{"id":4804,"type":"book","event-place":"Cambridge University","ISBN":"978-0-511-62340-0","publisher":"Cambridge University Press","publisher-place":"Cambridge University","title":"Viable Populations for Conservation","URL":"https://www.cambridge.org/core/books/viable-populations-for-conservation/520CF6EB41B08407517E83FE3A427687","author":[{"family":"Soulé","given":"Michael E."}],"accessed":{"date-parts":[["2022",11,18]]},"issued":{"date-parts":[["1987"]]}}}],"schema":"https://github.com/citation-style-language/schema/raw/master/csl-citation.json"} </w:instrText>
      </w:r>
      <w:r w:rsidR="00DF2373" w:rsidRPr="007C09D9">
        <w:rPr>
          <w:rFonts w:ascii="MillerDaily" w:hAnsi="MillerDaily"/>
          <w:color w:val="000000"/>
        </w:rPr>
        <w:fldChar w:fldCharType="separate"/>
      </w:r>
      <w:r w:rsidR="003E1547" w:rsidRPr="003E1547">
        <w:rPr>
          <w:rFonts w:ascii="MillerDaily" w:hAnsi="MillerDaily"/>
          <w:color w:val="000000"/>
        </w:rPr>
        <w:t>(</w:t>
      </w:r>
      <w:r w:rsidR="003E1547" w:rsidRPr="003E1547">
        <w:rPr>
          <w:rFonts w:ascii="MillerDaily" w:hAnsi="MillerDaily"/>
          <w:i/>
          <w:iCs/>
          <w:color w:val="000000"/>
        </w:rPr>
        <w:t>2</w:t>
      </w:r>
      <w:r w:rsidR="003E1547" w:rsidRPr="003E1547">
        <w:rPr>
          <w:rFonts w:ascii="MillerDaily" w:hAnsi="MillerDaily"/>
          <w:color w:val="000000"/>
        </w:rPr>
        <w:t>)</w:t>
      </w:r>
      <w:r w:rsidR="00DF2373" w:rsidRPr="007C09D9">
        <w:rPr>
          <w:rFonts w:ascii="MillerDaily" w:hAnsi="MillerDaily"/>
          <w:color w:val="000000"/>
        </w:rPr>
        <w:fldChar w:fldCharType="end"/>
      </w:r>
      <w:r w:rsidRPr="007C09D9">
        <w:rPr>
          <w:rFonts w:ascii="MillerDaily" w:hAnsi="MillerDaily"/>
        </w:rPr>
        <w:t xml:space="preserve">. </w:t>
      </w:r>
      <w:commentRangeEnd w:id="283"/>
      <w:r w:rsidR="00BF79B4">
        <w:rPr>
          <w:rStyle w:val="CommentReference"/>
          <w:rFonts w:ascii="Times New Roman" w:hAnsi="Times New Roman"/>
          <w:spacing w:val="0"/>
        </w:rPr>
        <w:commentReference w:id="283"/>
      </w:r>
      <w:commentRangeEnd w:id="284"/>
      <w:r w:rsidR="000916C9">
        <w:rPr>
          <w:rStyle w:val="CommentReference"/>
          <w:rFonts w:ascii="Times New Roman" w:hAnsi="Times New Roman"/>
          <w:spacing w:val="0"/>
        </w:rPr>
        <w:commentReference w:id="284"/>
      </w:r>
      <w:r w:rsidRPr="007C09D9">
        <w:rPr>
          <w:rFonts w:ascii="MillerDaily" w:hAnsi="MillerDaily"/>
        </w:rPr>
        <w:t xml:space="preserve">In Canada, </w:t>
      </w:r>
      <w:del w:id="292" w:author="Brad Wible" w:date="2023-04-19T22:18:00Z">
        <w:r w:rsidRPr="007C09D9" w:rsidDel="00691BC1">
          <w:rPr>
            <w:rFonts w:ascii="MillerDaily" w:hAnsi="MillerDaily"/>
          </w:rPr>
          <w:delText>SARA</w:delText>
        </w:r>
      </w:del>
      <w:ins w:id="293" w:author="Brad Wible" w:date="2023-04-19T22:18:00Z">
        <w:r w:rsidR="00691BC1">
          <w:rPr>
            <w:rFonts w:ascii="MillerDaily" w:hAnsi="MillerDaily"/>
          </w:rPr>
          <w:t xml:space="preserve">the </w:t>
        </w:r>
        <w:r w:rsidR="00691BC1" w:rsidRPr="007C09D9">
          <w:rPr>
            <w:rFonts w:ascii="MillerDaily" w:hAnsi="MillerDaily"/>
          </w:rPr>
          <w:t xml:space="preserve">Species at Risk Act </w:t>
        </w:r>
      </w:ins>
      <w:ins w:id="294" w:author="Brad Wible" w:date="2023-04-19T22:19:00Z">
        <w:r w:rsidR="00691BC1">
          <w:rPr>
            <w:rFonts w:ascii="MillerDaily" w:hAnsi="MillerDaily"/>
          </w:rPr>
          <w:t>(</w:t>
        </w:r>
      </w:ins>
      <w:ins w:id="295" w:author="Brad Wible" w:date="2023-04-19T22:18:00Z">
        <w:r w:rsidR="00691BC1" w:rsidRPr="007C09D9">
          <w:rPr>
            <w:rFonts w:ascii="MillerDaily" w:hAnsi="MillerDaily"/>
          </w:rPr>
          <w:t>SARA</w:t>
        </w:r>
      </w:ins>
      <w:ins w:id="296" w:author="Brad Wible" w:date="2023-04-19T22:19:00Z">
        <w:r w:rsidR="00691BC1">
          <w:rPr>
            <w:rFonts w:ascii="MillerDaily" w:hAnsi="MillerDaily"/>
          </w:rPr>
          <w:t>)</w:t>
        </w:r>
      </w:ins>
      <w:ins w:id="297" w:author="Brad Wible" w:date="2023-04-19T22:18:00Z">
        <w:r w:rsidR="00691BC1" w:rsidRPr="007C09D9">
          <w:rPr>
            <w:rFonts w:ascii="MillerDaily" w:hAnsi="MillerDaily"/>
          </w:rPr>
          <w:t xml:space="preserve"> </w:t>
        </w:r>
      </w:ins>
      <w:r w:rsidRPr="007C09D9">
        <w:rPr>
          <w:rFonts w:ascii="MillerDaily" w:hAnsi="MillerDaily"/>
        </w:rPr>
        <w:t xml:space="preserve"> focuses on risks of extinction and does not explicitly define recovery, </w:t>
      </w:r>
      <w:r w:rsidR="002A5189" w:rsidRPr="007C09D9">
        <w:rPr>
          <w:rFonts w:ascii="MillerDaily" w:hAnsi="MillerDaily"/>
        </w:rPr>
        <w:t>with a recent</w:t>
      </w:r>
      <w:r w:rsidRPr="007C09D9">
        <w:rPr>
          <w:rFonts w:ascii="MillerDaily" w:hAnsi="MillerDaily"/>
        </w:rPr>
        <w:t xml:space="preserve"> 2020 SARA policy document </w:t>
      </w:r>
      <w:r w:rsidR="002A5189" w:rsidRPr="007C09D9">
        <w:rPr>
          <w:rFonts w:ascii="MillerDaily" w:hAnsi="MillerDaily"/>
        </w:rPr>
        <w:t>interpreting</w:t>
      </w:r>
      <w:r w:rsidRPr="007C09D9">
        <w:rPr>
          <w:rFonts w:ascii="MillerDaily" w:hAnsi="MillerDaily"/>
        </w:rPr>
        <w:t xml:space="preserve"> recovery in terms of reducing the risk of extinction or extirpation</w:t>
      </w:r>
      <w:del w:id="298" w:author="Clayton Lamb" w:date="2023-04-20T12:07:00Z">
        <w:r w:rsidRPr="007C09D9" w:rsidDel="003E1547">
          <w:rPr>
            <w:rFonts w:ascii="MillerDaily" w:hAnsi="MillerDaily"/>
          </w:rPr>
          <w:delText xml:space="preserve"> </w:delText>
        </w:r>
        <w:r w:rsidR="00DF2373" w:rsidRPr="007C09D9" w:rsidDel="003E1547">
          <w:rPr>
            <w:rFonts w:ascii="MillerDaily" w:hAnsi="MillerDaily"/>
          </w:rPr>
          <w:fldChar w:fldCharType="begin"/>
        </w:r>
        <w:r w:rsidR="003E1547" w:rsidDel="003E1547">
          <w:rPr>
            <w:rFonts w:ascii="MillerDaily" w:hAnsi="MillerDaily"/>
          </w:rPr>
          <w:delInstrText xml:space="preserve"> ADDIN ZOTERO_ITEM CSL_CITATION {"citationID":"QBjZP9KS","properties":{"formattedCitation":"({\\i{}3})","plainCitation":"(3)","noteIndex":0},"citationItems":[{"id":4861,"uris":["http://zotero.org/users/6749014/items/SNR6C6Y8"],"itemData":{"id":4861,"type":"report","event-place":"Canada","page":"9","publisher-place":"Canada","title":"Species at Risk Act Policies: Policy on Recovery and Survival","author":[{"literal":"ECCC"}],"issued":{"date-parts":[["2020"]]}}}],"schema":"https://github.com/citation-style-language/schema/raw/master/csl-citation.json"} </w:delInstrText>
        </w:r>
        <w:r w:rsidR="00DF2373" w:rsidRPr="007C09D9" w:rsidDel="003E1547">
          <w:rPr>
            <w:rFonts w:ascii="MillerDaily" w:hAnsi="MillerDaily"/>
          </w:rPr>
          <w:fldChar w:fldCharType="separate"/>
        </w:r>
        <w:r w:rsidR="003E1547" w:rsidRPr="003E1547" w:rsidDel="003E1547">
          <w:rPr>
            <w:rFonts w:ascii="MillerDaily" w:hAnsi="MillerDaily"/>
          </w:rPr>
          <w:delText>(</w:delText>
        </w:r>
        <w:r w:rsidR="003E1547" w:rsidRPr="003E1547" w:rsidDel="003E1547">
          <w:rPr>
            <w:rFonts w:ascii="MillerDaily" w:hAnsi="MillerDaily"/>
            <w:i/>
            <w:iCs/>
          </w:rPr>
          <w:delText>3</w:delText>
        </w:r>
        <w:r w:rsidR="003E1547" w:rsidRPr="003E1547" w:rsidDel="003E1547">
          <w:rPr>
            <w:rFonts w:ascii="MillerDaily" w:hAnsi="MillerDaily"/>
          </w:rPr>
          <w:delText>)</w:delText>
        </w:r>
        <w:r w:rsidR="00DF2373" w:rsidRPr="007C09D9" w:rsidDel="003E1547">
          <w:rPr>
            <w:rFonts w:ascii="MillerDaily" w:hAnsi="MillerDaily"/>
          </w:rPr>
          <w:fldChar w:fldCharType="end"/>
        </w:r>
      </w:del>
      <w:r w:rsidRPr="007C09D9">
        <w:rPr>
          <w:rFonts w:ascii="MillerDaily" w:hAnsi="MillerDaily"/>
        </w:rPr>
        <w:t>. In the US</w:t>
      </w:r>
      <w:r w:rsidR="00EA75A3" w:rsidRPr="007C09D9">
        <w:rPr>
          <w:rFonts w:ascii="MillerDaily" w:hAnsi="MillerDaily"/>
        </w:rPr>
        <w:t>A</w:t>
      </w:r>
      <w:r w:rsidRPr="007C09D9">
        <w:rPr>
          <w:rFonts w:ascii="MillerDaily" w:hAnsi="MillerDaily"/>
        </w:rPr>
        <w:t xml:space="preserve">, the focus </w:t>
      </w:r>
      <w:r w:rsidR="00EA75A3" w:rsidRPr="007C09D9">
        <w:rPr>
          <w:rFonts w:ascii="MillerDaily" w:hAnsi="MillerDaily"/>
        </w:rPr>
        <w:t xml:space="preserve">of the </w:t>
      </w:r>
      <w:ins w:id="299" w:author="Brad Wible" w:date="2023-04-19T22:18:00Z">
        <w:r w:rsidR="00691BC1" w:rsidRPr="007C09D9">
          <w:rPr>
            <w:rFonts w:ascii="MillerDaily" w:hAnsi="MillerDaily"/>
          </w:rPr>
          <w:t xml:space="preserve">Endangered Species Act </w:t>
        </w:r>
      </w:ins>
      <w:ins w:id="300" w:author="Brad Wible" w:date="2023-04-19T22:19:00Z">
        <w:r w:rsidR="00691BC1">
          <w:rPr>
            <w:rFonts w:ascii="MillerDaily" w:hAnsi="MillerDaily"/>
          </w:rPr>
          <w:t>(</w:t>
        </w:r>
      </w:ins>
      <w:ins w:id="301" w:author="Brad Wible" w:date="2023-04-19T22:18:00Z">
        <w:r w:rsidR="00691BC1" w:rsidRPr="007C09D9">
          <w:rPr>
            <w:rFonts w:ascii="MillerDaily" w:hAnsi="MillerDaily"/>
          </w:rPr>
          <w:t>ESA</w:t>
        </w:r>
      </w:ins>
      <w:ins w:id="302" w:author="Brad Wible" w:date="2023-04-19T22:19:00Z">
        <w:r w:rsidR="00691BC1">
          <w:rPr>
            <w:rFonts w:ascii="MillerDaily" w:hAnsi="MillerDaily"/>
          </w:rPr>
          <w:t>)</w:t>
        </w:r>
      </w:ins>
      <w:del w:id="303" w:author="Brad Wible" w:date="2023-04-19T22:18:00Z">
        <w:r w:rsidR="00EA75A3" w:rsidRPr="007C09D9" w:rsidDel="00691BC1">
          <w:rPr>
            <w:rFonts w:ascii="MillerDaily" w:hAnsi="MillerDaily"/>
            <w:color w:val="000000"/>
          </w:rPr>
          <w:delText>ESA</w:delText>
        </w:r>
      </w:del>
      <w:r w:rsidRPr="007C09D9">
        <w:rPr>
          <w:rFonts w:ascii="MillerDaily" w:hAnsi="MillerDaily"/>
        </w:rPr>
        <w:t xml:space="preserve"> </w:t>
      </w:r>
      <w:r w:rsidR="00EA75A3" w:rsidRPr="007C09D9">
        <w:rPr>
          <w:rFonts w:ascii="MillerDaily" w:hAnsi="MillerDaily"/>
        </w:rPr>
        <w:t xml:space="preserve">is </w:t>
      </w:r>
      <w:r w:rsidRPr="007C09D9">
        <w:rPr>
          <w:rFonts w:ascii="MillerDaily" w:hAnsi="MillerDaily"/>
        </w:rPr>
        <w:t xml:space="preserve">on </w:t>
      </w:r>
      <w:r w:rsidR="00EA75A3" w:rsidRPr="007C09D9">
        <w:rPr>
          <w:rFonts w:ascii="MillerDaily" w:hAnsi="MillerDaily"/>
        </w:rPr>
        <w:t xml:space="preserve">meeting targets of a minimum viable population (MVP) </w:t>
      </w:r>
      <w:r w:rsidRPr="007C09D9">
        <w:rPr>
          <w:rFonts w:ascii="MillerDaily" w:hAnsi="MillerDaily"/>
          <w:color w:val="000000"/>
        </w:rPr>
        <w:t>–</w:t>
      </w:r>
      <w:ins w:id="304" w:author="Brad Wible" w:date="2023-04-19T22:24:00Z">
        <w:r w:rsidR="00691BC1">
          <w:rPr>
            <w:rFonts w:ascii="MillerDaily" w:hAnsi="MillerDaily"/>
            <w:color w:val="000000"/>
          </w:rPr>
          <w:t xml:space="preserve"> </w:t>
        </w:r>
      </w:ins>
      <w:commentRangeStart w:id="305"/>
      <w:commentRangeStart w:id="306"/>
      <w:r w:rsidRPr="007C09D9">
        <w:rPr>
          <w:rFonts w:ascii="MillerDaily" w:hAnsi="MillerDaily"/>
          <w:color w:val="000000"/>
        </w:rPr>
        <w:t xml:space="preserve">a </w:t>
      </w:r>
      <w:ins w:id="307" w:author="Clayton Lamb" w:date="2023-04-20T16:48:00Z">
        <w:r w:rsidR="00A72BE7">
          <w:rPr>
            <w:rFonts w:ascii="MillerDaily" w:hAnsi="MillerDaily"/>
            <w:color w:val="000000"/>
          </w:rPr>
          <w:t>species abundance</w:t>
        </w:r>
      </w:ins>
      <w:ins w:id="308" w:author="Clayton Lamb" w:date="2023-04-20T16:49:00Z">
        <w:r w:rsidR="00A72BE7">
          <w:rPr>
            <w:rFonts w:ascii="MillerDaily" w:hAnsi="MillerDaily"/>
            <w:color w:val="000000"/>
          </w:rPr>
          <w:t xml:space="preserve"> </w:t>
        </w:r>
      </w:ins>
      <w:del w:id="309" w:author="Clayton Lamb" w:date="2023-04-20T16:49:00Z">
        <w:r w:rsidRPr="007C09D9" w:rsidDel="00A72BE7">
          <w:rPr>
            <w:rFonts w:ascii="MillerDaily" w:hAnsi="MillerDaily"/>
            <w:color w:val="000000"/>
          </w:rPr>
          <w:delText xml:space="preserve">number that </w:delText>
        </w:r>
        <w:commentRangeStart w:id="310"/>
        <w:commentRangeStart w:id="311"/>
        <w:r w:rsidRPr="007C09D9" w:rsidDel="00A72BE7">
          <w:rPr>
            <w:rFonts w:ascii="MillerDaily" w:hAnsi="MillerDaily"/>
            <w:color w:val="000000"/>
          </w:rPr>
          <w:delText xml:space="preserve">Western scientists </w:delText>
        </w:r>
        <w:commentRangeEnd w:id="310"/>
        <w:r w:rsidR="006A72C1" w:rsidDel="00A72BE7">
          <w:rPr>
            <w:rStyle w:val="CommentReference"/>
            <w:rFonts w:ascii="Times New Roman" w:hAnsi="Times New Roman"/>
            <w:spacing w:val="0"/>
          </w:rPr>
          <w:commentReference w:id="310"/>
        </w:r>
        <w:commentRangeEnd w:id="311"/>
        <w:r w:rsidR="00A72BE7" w:rsidDel="00A72BE7">
          <w:rPr>
            <w:rStyle w:val="CommentReference"/>
            <w:rFonts w:ascii="Times New Roman" w:hAnsi="Times New Roman"/>
            <w:spacing w:val="0"/>
          </w:rPr>
          <w:commentReference w:id="311"/>
        </w:r>
      </w:del>
      <w:del w:id="312" w:author="Clayton Lamb" w:date="2023-04-20T16:48:00Z">
        <w:r w:rsidRPr="007C09D9" w:rsidDel="00A72BE7">
          <w:rPr>
            <w:rFonts w:ascii="MillerDaily" w:hAnsi="MillerDaily"/>
            <w:color w:val="000000"/>
          </w:rPr>
          <w:delText>believe will</w:delText>
        </w:r>
      </w:del>
      <w:ins w:id="313" w:author="Clayton Lamb" w:date="2023-04-20T16:48:00Z">
        <w:r w:rsidR="00A72BE7">
          <w:rPr>
            <w:rFonts w:ascii="MillerDaily" w:hAnsi="MillerDaily"/>
            <w:color w:val="000000"/>
          </w:rPr>
          <w:t>that will</w:t>
        </w:r>
      </w:ins>
      <w:r w:rsidRPr="007C09D9">
        <w:rPr>
          <w:rFonts w:ascii="MillerDaily" w:hAnsi="MillerDaily"/>
          <w:color w:val="000000"/>
        </w:rPr>
        <w:t xml:space="preserve"> enable population </w:t>
      </w:r>
      <w:r w:rsidRPr="007C09D9">
        <w:rPr>
          <w:rFonts w:ascii="MillerDaily" w:hAnsi="MillerDaily"/>
        </w:rPr>
        <w:t>persistence</w:t>
      </w:r>
      <w:r w:rsidRPr="007C09D9">
        <w:rPr>
          <w:rFonts w:ascii="MillerDaily" w:hAnsi="MillerDaily"/>
          <w:color w:val="000000"/>
        </w:rPr>
        <w:t xml:space="preserve"> with minimal human intervention</w:t>
      </w:r>
      <w:commentRangeEnd w:id="305"/>
      <w:r w:rsidR="00691BC1">
        <w:rPr>
          <w:rStyle w:val="CommentReference"/>
          <w:rFonts w:ascii="Times New Roman" w:hAnsi="Times New Roman"/>
          <w:spacing w:val="0"/>
        </w:rPr>
        <w:commentReference w:id="305"/>
      </w:r>
      <w:commentRangeEnd w:id="306"/>
      <w:r w:rsidR="00A72BE7">
        <w:rPr>
          <w:rStyle w:val="CommentReference"/>
          <w:rFonts w:ascii="Times New Roman" w:hAnsi="Times New Roman"/>
          <w:spacing w:val="0"/>
        </w:rPr>
        <w:commentReference w:id="306"/>
      </w:r>
      <w:ins w:id="314" w:author="Clayton Lamb" w:date="2023-04-20T16:51:00Z">
        <w:r w:rsidR="002164E6">
          <w:rPr>
            <w:rFonts w:ascii="MillerDaily" w:hAnsi="MillerDaily"/>
            <w:color w:val="000000"/>
          </w:rPr>
          <w:t xml:space="preserve"> </w:t>
        </w:r>
      </w:ins>
      <w:r w:rsidR="002164E6">
        <w:rPr>
          <w:rFonts w:ascii="MillerDaily" w:hAnsi="MillerDaily"/>
          <w:color w:val="000000"/>
        </w:rPr>
        <w:fldChar w:fldCharType="begin"/>
      </w:r>
      <w:r w:rsidR="002164E6">
        <w:rPr>
          <w:rFonts w:ascii="MillerDaily" w:hAnsi="MillerDaily"/>
          <w:color w:val="000000"/>
        </w:rPr>
        <w:instrText xml:space="preserve"> ADDIN ZOTERO_ITEM CSL_CITATION {"citationID":"3dzJSTyx","properties":{"formattedCitation":"({\\i{}2})","plainCitation":"(2)","noteIndex":0},"citationItems":[{"id":4804,"uris":["http://zotero.org/users/6749014/items/LR4CXM75"],"itemData":{"id":4804,"type":"book","event-place":"Cambridge University","ISBN":"978-0-511-62340-0","publisher":"Cambridge University Press","publisher-place":"Cambridge University","title":"Viable Populations for Conservation","URL":"https://www.cambridge.org/core/books/viable-populations-for-conservation/520CF6EB41B08407517E83FE3A427687","author":[{"family":"Soulé","given":"Michael E."}],"accessed":{"date-parts":[["2022",11,18]]},"issued":{"date-parts":[["1987"]]}}}],"schema":"https://github.com/citation-style-language/schema/raw/master/csl-citation.json"} </w:instrText>
      </w:r>
      <w:r w:rsidR="002164E6">
        <w:rPr>
          <w:rFonts w:ascii="MillerDaily" w:hAnsi="MillerDaily"/>
          <w:color w:val="000000"/>
        </w:rPr>
        <w:fldChar w:fldCharType="separate"/>
      </w:r>
      <w:r w:rsidR="002164E6" w:rsidRPr="002164E6">
        <w:rPr>
          <w:rFonts w:ascii="MillerDaily" w:hAnsi="MillerDaily"/>
          <w:color w:val="000000"/>
        </w:rPr>
        <w:t>(</w:t>
      </w:r>
      <w:r w:rsidR="002164E6" w:rsidRPr="002164E6">
        <w:rPr>
          <w:rFonts w:ascii="MillerDaily" w:hAnsi="MillerDaily"/>
          <w:i/>
          <w:iCs/>
          <w:color w:val="000000"/>
        </w:rPr>
        <w:t>2</w:t>
      </w:r>
      <w:r w:rsidR="002164E6" w:rsidRPr="002164E6">
        <w:rPr>
          <w:rFonts w:ascii="MillerDaily" w:hAnsi="MillerDaily"/>
          <w:color w:val="000000"/>
        </w:rPr>
        <w:t>)</w:t>
      </w:r>
      <w:r w:rsidR="002164E6">
        <w:rPr>
          <w:rFonts w:ascii="MillerDaily" w:hAnsi="MillerDaily"/>
          <w:color w:val="000000"/>
        </w:rPr>
        <w:fldChar w:fldCharType="end"/>
      </w:r>
      <w:r w:rsidRPr="007C09D9">
        <w:rPr>
          <w:rFonts w:ascii="MillerDaily" w:hAnsi="MillerDaily"/>
          <w:color w:val="000000"/>
        </w:rPr>
        <w:t>.</w:t>
      </w:r>
      <w:r w:rsidRPr="007C09D9">
        <w:rPr>
          <w:rFonts w:ascii="MillerDaily" w:hAnsi="MillerDaily"/>
        </w:rPr>
        <w:t xml:space="preserve"> </w:t>
      </w:r>
      <w:commentRangeStart w:id="315"/>
      <w:commentRangeStart w:id="316"/>
      <w:r w:rsidR="00EA75A3" w:rsidRPr="007C09D9">
        <w:rPr>
          <w:rFonts w:ascii="MillerDaily" w:hAnsi="MillerDaily"/>
        </w:rPr>
        <w:t>Such r</w:t>
      </w:r>
      <w:r w:rsidRPr="007C09D9">
        <w:rPr>
          <w:rFonts w:ascii="MillerDaily" w:hAnsi="MillerDaily"/>
        </w:rPr>
        <w:t xml:space="preserve">isk- and MVP-based </w:t>
      </w:r>
      <w:r w:rsidR="00EA75A3" w:rsidRPr="007C09D9">
        <w:rPr>
          <w:rFonts w:ascii="MillerDaily" w:hAnsi="MillerDaily"/>
        </w:rPr>
        <w:t xml:space="preserve">approaches </w:t>
      </w:r>
      <w:r w:rsidR="001330C7" w:rsidRPr="007C09D9">
        <w:rPr>
          <w:rFonts w:ascii="MillerDaily" w:hAnsi="MillerDaily"/>
        </w:rPr>
        <w:t>generate</w:t>
      </w:r>
      <w:r w:rsidR="00983D3B" w:rsidRPr="007C09D9">
        <w:rPr>
          <w:rFonts w:ascii="MillerDaily" w:hAnsi="MillerDaily"/>
        </w:rPr>
        <w:t xml:space="preserve"> modest</w:t>
      </w:r>
      <w:r w:rsidR="00EA75A3" w:rsidRPr="007C09D9">
        <w:rPr>
          <w:rFonts w:ascii="MillerDaily" w:hAnsi="MillerDaily"/>
        </w:rPr>
        <w:t xml:space="preserve"> recovery </w:t>
      </w:r>
      <w:r w:rsidRPr="007C09D9">
        <w:rPr>
          <w:rFonts w:ascii="MillerDaily" w:hAnsi="MillerDaily"/>
        </w:rPr>
        <w:t xml:space="preserve">targets </w:t>
      </w:r>
      <w:r w:rsidR="00EA75A3" w:rsidRPr="007C09D9">
        <w:rPr>
          <w:rFonts w:ascii="MillerDaily" w:hAnsi="MillerDaily"/>
        </w:rPr>
        <w:t xml:space="preserve">- tending to </w:t>
      </w:r>
      <w:r w:rsidRPr="007C09D9">
        <w:rPr>
          <w:rFonts w:ascii="MillerDaily" w:hAnsi="MillerDaily"/>
        </w:rPr>
        <w:t>simply maintain population</w:t>
      </w:r>
      <w:r w:rsidR="00983D3B" w:rsidRPr="007C09D9">
        <w:rPr>
          <w:rFonts w:ascii="MillerDaily" w:hAnsi="MillerDaily"/>
        </w:rPr>
        <w:t>s at low</w:t>
      </w:r>
      <w:r w:rsidRPr="007C09D9">
        <w:rPr>
          <w:rFonts w:ascii="MillerDaily" w:hAnsi="MillerDaily"/>
        </w:rPr>
        <w:t xml:space="preserve"> levels in the majority of recovery documents </w:t>
      </w:r>
      <w:r w:rsidR="00DF2373" w:rsidRPr="007C09D9">
        <w:rPr>
          <w:rFonts w:ascii="MillerDaily" w:hAnsi="MillerDaily"/>
        </w:rPr>
        <w:fldChar w:fldCharType="begin"/>
      </w:r>
      <w:r w:rsidR="00A20233">
        <w:rPr>
          <w:rFonts w:ascii="MillerDaily" w:hAnsi="MillerDaily"/>
        </w:rPr>
        <w:instrText xml:space="preserve"> ADDIN ZOTERO_ITEM CSL_CITATION {"citationID":"mcjYW7Ai","properties":{"formattedCitation":"({\\i{}3})","plainCitation":"(3)","noteIndex":0},"citationItems":[{"id":1407,"uris":["http://zotero.org/users/6749014/items/V9S7KPL7"],"itemData":{"id":1407,"type":"article-journal","container-title":"PLOS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sidR="00DF2373"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3</w:t>
      </w:r>
      <w:r w:rsidR="00A20233" w:rsidRPr="00A20233">
        <w:rPr>
          <w:rFonts w:ascii="MillerDaily" w:hAnsi="MillerDaily"/>
        </w:rPr>
        <w:t>)</w:t>
      </w:r>
      <w:r w:rsidR="00DF2373" w:rsidRPr="007C09D9">
        <w:rPr>
          <w:rFonts w:ascii="MillerDaily" w:hAnsi="MillerDaily"/>
        </w:rPr>
        <w:fldChar w:fldCharType="end"/>
      </w:r>
      <w:commentRangeEnd w:id="315"/>
      <w:commentRangeEnd w:id="316"/>
      <w:ins w:id="317" w:author="Clayton Lamb" w:date="2023-04-20T12:10:00Z">
        <w:r w:rsidR="00A20233">
          <w:rPr>
            <w:rFonts w:ascii="MillerDaily" w:hAnsi="MillerDaily"/>
          </w:rPr>
          <w:t xml:space="preserve"> </w:t>
        </w:r>
      </w:ins>
      <w:r w:rsidR="009A3B12">
        <w:rPr>
          <w:rStyle w:val="CommentReference"/>
          <w:rFonts w:ascii="Times New Roman" w:hAnsi="Times New Roman"/>
          <w:spacing w:val="0"/>
        </w:rPr>
        <w:commentReference w:id="315"/>
      </w:r>
      <w:r w:rsidR="00D04B37">
        <w:rPr>
          <w:rStyle w:val="CommentReference"/>
          <w:rFonts w:ascii="Times New Roman" w:hAnsi="Times New Roman"/>
          <w:spacing w:val="0"/>
        </w:rPr>
        <w:commentReference w:id="316"/>
      </w:r>
      <w:ins w:id="318" w:author="Clayton Lamb" w:date="2023-04-20T12:10:00Z">
        <w:r w:rsidR="00A20233" w:rsidRPr="00A20233">
          <w:rPr>
            <w:rFonts w:ascii="MillerDaily" w:hAnsi="MillerDaily"/>
          </w:rPr>
          <w:t xml:space="preserve"> </w:t>
        </w:r>
        <w:r w:rsidR="00A20233">
          <w:rPr>
            <w:rFonts w:ascii="MillerDaily" w:hAnsi="MillerDaily"/>
          </w:rPr>
          <w:t>(</w:t>
        </w:r>
        <w:r w:rsidR="00A20233" w:rsidRPr="007C09D9">
          <w:rPr>
            <w:rFonts w:ascii="MillerDaily" w:hAnsi="MillerDaily"/>
          </w:rPr>
          <w:t>See Supplementary Material</w:t>
        </w:r>
        <w:r w:rsidR="00A20233">
          <w:rPr>
            <w:rFonts w:ascii="MillerDaily" w:hAnsi="MillerDaily"/>
          </w:rPr>
          <w:t>s</w:t>
        </w:r>
        <w:r w:rsidR="00A20233" w:rsidRPr="007C09D9">
          <w:rPr>
            <w:rFonts w:ascii="MillerDaily" w:hAnsi="MillerDaily"/>
          </w:rPr>
          <w:t xml:space="preserve"> for</w:t>
        </w:r>
      </w:ins>
      <w:ins w:id="319" w:author="Clayton Lamb" w:date="2023-04-20T12:11:00Z">
        <w:r w:rsidR="00A20233">
          <w:rPr>
            <w:rFonts w:ascii="MillerDaily" w:hAnsi="MillerDaily"/>
          </w:rPr>
          <w:t xml:space="preserve"> more detail</w:t>
        </w:r>
      </w:ins>
      <w:ins w:id="320" w:author="Clayton Lamb" w:date="2023-04-20T12:10:00Z">
        <w:r w:rsidR="00A20233">
          <w:rPr>
            <w:rFonts w:ascii="MillerDaily" w:hAnsi="MillerDaily"/>
          </w:rPr>
          <w:t xml:space="preserve"> </w:t>
        </w:r>
      </w:ins>
      <w:ins w:id="321" w:author="Clayton Lamb" w:date="2023-04-20T12:11:00Z">
        <w:r w:rsidR="00A20233">
          <w:rPr>
            <w:rFonts w:ascii="MillerDaily" w:hAnsi="MillerDaily"/>
          </w:rPr>
          <w:t>on</w:t>
        </w:r>
      </w:ins>
      <w:ins w:id="322" w:author="Clayton Lamb" w:date="2023-04-20T12:10:00Z">
        <w:r w:rsidR="00A20233">
          <w:rPr>
            <w:rFonts w:ascii="MillerDaily" w:hAnsi="MillerDaily"/>
          </w:rPr>
          <w:t xml:space="preserve"> each act)</w:t>
        </w:r>
      </w:ins>
      <w:r w:rsidR="00B2773A" w:rsidRPr="007C09D9">
        <w:rPr>
          <w:rFonts w:ascii="MillerDaily" w:hAnsi="MillerDaily"/>
        </w:rPr>
        <w:t xml:space="preserve">. </w:t>
      </w:r>
    </w:p>
    <w:p w14:paraId="1570E4A2" w14:textId="074E260F" w:rsidR="00086F5F" w:rsidRPr="007C09D9" w:rsidRDefault="00EA75A3" w:rsidP="00086F5F">
      <w:pPr>
        <w:pStyle w:val="Paragraph"/>
        <w:rPr>
          <w:rFonts w:ascii="MillerDaily" w:hAnsi="MillerDaily"/>
        </w:rPr>
      </w:pPr>
      <w:commentRangeStart w:id="323"/>
      <w:commentRangeStart w:id="324"/>
      <w:r w:rsidRPr="007C09D9">
        <w:rPr>
          <w:rFonts w:ascii="MillerDaily" w:hAnsi="MillerDaily"/>
        </w:rPr>
        <w:t>Critically, n</w:t>
      </w:r>
      <w:r w:rsidR="00086F5F" w:rsidRPr="007C09D9">
        <w:rPr>
          <w:rFonts w:ascii="MillerDaily" w:hAnsi="MillerDaily"/>
        </w:rPr>
        <w:t xml:space="preserve">either </w:t>
      </w:r>
      <w:r w:rsidRPr="007C09D9">
        <w:rPr>
          <w:rFonts w:ascii="MillerDaily" w:hAnsi="MillerDaily"/>
        </w:rPr>
        <w:t xml:space="preserve">SARA nor ESA </w:t>
      </w:r>
      <w:r w:rsidR="00086F5F" w:rsidRPr="007C09D9">
        <w:rPr>
          <w:rFonts w:ascii="MillerDaily" w:hAnsi="MillerDaily"/>
        </w:rPr>
        <w:t>address how people</w:t>
      </w:r>
      <w:ins w:id="325" w:author="Brad Wible" w:date="2023-04-19T23:15:00Z">
        <w:r w:rsidR="00B2643C">
          <w:rPr>
            <w:rFonts w:ascii="MillerDaily" w:hAnsi="MillerDaily"/>
          </w:rPr>
          <w:t xml:space="preserve"> </w:t>
        </w:r>
      </w:ins>
      <w:del w:id="326" w:author="Brad Wible" w:date="2023-04-19T23:15:00Z">
        <w:r w:rsidR="00086F5F" w:rsidRPr="007C09D9" w:rsidDel="00B2643C">
          <w:rPr>
            <w:rFonts w:ascii="MillerDaily" w:hAnsi="MillerDaily"/>
            <w:color w:val="000000"/>
          </w:rPr>
          <w:delText xml:space="preserve">, specifically Indigenous </w:delText>
        </w:r>
        <w:r w:rsidR="00983D3B" w:rsidRPr="007C09D9" w:rsidDel="00B2643C">
          <w:rPr>
            <w:rFonts w:ascii="MillerDaily" w:hAnsi="MillerDaily"/>
            <w:color w:val="000000"/>
          </w:rPr>
          <w:delText>p</w:delText>
        </w:r>
        <w:r w:rsidR="00086F5F" w:rsidRPr="007C09D9" w:rsidDel="00B2643C">
          <w:rPr>
            <w:rFonts w:ascii="MillerDaily" w:hAnsi="MillerDaily"/>
            <w:color w:val="000000"/>
          </w:rPr>
          <w:delText>eople</w:delText>
        </w:r>
        <w:r w:rsidR="007C6572" w:rsidRPr="007C09D9" w:rsidDel="00B2643C">
          <w:rPr>
            <w:rFonts w:ascii="MillerDaily" w:hAnsi="MillerDaily"/>
            <w:color w:val="000000"/>
          </w:rPr>
          <w:delText>s</w:delText>
        </w:r>
        <w:r w:rsidR="00086F5F" w:rsidRPr="007C09D9" w:rsidDel="00B2643C">
          <w:rPr>
            <w:rFonts w:ascii="MillerDaily" w:hAnsi="MillerDaily"/>
            <w:color w:val="000000"/>
          </w:rPr>
          <w:delText xml:space="preserve">, </w:delText>
        </w:r>
      </w:del>
      <w:r w:rsidR="00086F5F" w:rsidRPr="007C09D9">
        <w:rPr>
          <w:rFonts w:ascii="MillerDaily" w:hAnsi="MillerDaily"/>
          <w:color w:val="000000"/>
        </w:rPr>
        <w:t>interact with the species</w:t>
      </w:r>
      <w:r w:rsidR="00086F5F" w:rsidRPr="007C09D9">
        <w:rPr>
          <w:rFonts w:ascii="MillerDaily" w:hAnsi="MillerDaily"/>
        </w:rPr>
        <w:t xml:space="preserve"> </w:t>
      </w:r>
      <w:r w:rsidR="00086F5F" w:rsidRPr="007C09D9">
        <w:rPr>
          <w:rFonts w:ascii="MillerDaily" w:hAnsi="MillerDaily"/>
          <w:color w:val="000000"/>
        </w:rPr>
        <w:t xml:space="preserve">through harvest. </w:t>
      </w:r>
      <w:commentRangeEnd w:id="323"/>
      <w:r w:rsidR="006C41FB">
        <w:rPr>
          <w:rStyle w:val="CommentReference"/>
          <w:rFonts w:ascii="Times New Roman" w:hAnsi="Times New Roman"/>
          <w:spacing w:val="0"/>
        </w:rPr>
        <w:commentReference w:id="323"/>
      </w:r>
      <w:commentRangeEnd w:id="324"/>
      <w:r w:rsidR="00D04B37">
        <w:rPr>
          <w:rStyle w:val="CommentReference"/>
          <w:rFonts w:ascii="Times New Roman" w:hAnsi="Times New Roman"/>
          <w:spacing w:val="0"/>
        </w:rPr>
        <w:commentReference w:id="324"/>
      </w:r>
      <w:ins w:id="327" w:author="Brad Wible" w:date="2023-04-19T23:15:00Z">
        <w:del w:id="328" w:author="Clayton Lamb" w:date="2023-04-20T17:39:00Z">
          <w:r w:rsidR="00B2643C" w:rsidDel="003554F3">
            <w:rPr>
              <w:rFonts w:ascii="MillerDaily" w:hAnsi="MillerDaily"/>
              <w:color w:val="000000"/>
            </w:rPr>
            <w:delText xml:space="preserve">For Indigenous peoples in particular, </w:delText>
          </w:r>
        </w:del>
      </w:ins>
      <w:del w:id="329" w:author="Brad Wible" w:date="2023-04-19T23:15:00Z">
        <w:r w:rsidR="00086F5F" w:rsidRPr="007C09D9" w:rsidDel="00B2643C">
          <w:rPr>
            <w:rFonts w:ascii="MillerDaily" w:hAnsi="MillerDaily"/>
          </w:rPr>
          <w:delText xml:space="preserve">While </w:delText>
        </w:r>
      </w:del>
      <w:ins w:id="330" w:author="Clayton Lamb" w:date="2023-04-20T17:39:00Z">
        <w:r w:rsidR="003554F3">
          <w:rPr>
            <w:rFonts w:ascii="MillerDaily" w:hAnsi="MillerDaily"/>
          </w:rPr>
          <w:t>H</w:t>
        </w:r>
      </w:ins>
      <w:del w:id="331" w:author="Clayton Lamb" w:date="2023-04-20T17:39:00Z">
        <w:r w:rsidR="00086F5F" w:rsidRPr="007C09D9" w:rsidDel="003554F3">
          <w:rPr>
            <w:rFonts w:ascii="MillerDaily" w:hAnsi="MillerDaily"/>
          </w:rPr>
          <w:delText>h</w:delText>
        </w:r>
      </w:del>
      <w:r w:rsidR="00086F5F" w:rsidRPr="007C09D9">
        <w:rPr>
          <w:rFonts w:ascii="MillerDaily" w:hAnsi="MillerDaily"/>
        </w:rPr>
        <w:t>arvest reflects time–honored relationships t</w:t>
      </w:r>
      <w:ins w:id="332" w:author="Clayton Lamb" w:date="2023-04-20T17:39:00Z">
        <w:r w:rsidR="003554F3">
          <w:rPr>
            <w:rFonts w:ascii="MillerDaily" w:hAnsi="MillerDaily"/>
          </w:rPr>
          <w:t>hat</w:t>
        </w:r>
      </w:ins>
      <w:del w:id="333" w:author="Clayton Lamb" w:date="2023-04-20T17:39:00Z">
        <w:r w:rsidR="00086F5F" w:rsidRPr="007C09D9" w:rsidDel="003554F3">
          <w:rPr>
            <w:rFonts w:ascii="MillerDaily" w:hAnsi="MillerDaily"/>
          </w:rPr>
          <w:delText>o</w:delText>
        </w:r>
      </w:del>
      <w:r w:rsidR="00086F5F" w:rsidRPr="007C09D9">
        <w:rPr>
          <w:rFonts w:ascii="MillerDaily" w:hAnsi="MillerDaily"/>
        </w:rPr>
        <w:t xml:space="preserve"> support food security, ceremonial practices, or other hallmarks of culture </w:t>
      </w:r>
      <w:r w:rsidR="00DF2373" w:rsidRPr="007C09D9">
        <w:rPr>
          <w:rFonts w:ascii="MillerDaily" w:hAnsi="MillerDaily"/>
        </w:rPr>
        <w:fldChar w:fldCharType="begin"/>
      </w:r>
      <w:r w:rsidR="00A20233">
        <w:rPr>
          <w:rFonts w:ascii="MillerDaily" w:hAnsi="MillerDaily"/>
        </w:rPr>
        <w:instrText xml:space="preserve"> ADDIN ZOTERO_ITEM CSL_CITATION {"citationID":"fcqOgMRO","properties":{"formattedCitation":"({\\i{}4})","plainCitation":"(4)","noteIndex":0},"citationItems":[{"id":4852,"uris":["http://zotero.org/users/6749014/items/72QXFEQZ"],"itemData":{"id":4852,"type":"article-journal","abstract":"Global declines in wildlife are increasing the vulnerability of Indigenous communities to food insecurity. Meanwhile, many colonial policies continue to ignore social-ecological relationships that have traditionally maintained a balance between wildlife and Indigenous Peoples’ subsistence needs. We provide a case study on perspectives and insights from three Anishinaabe Nations in Ontario, Canada on the importance of a traditional food, moose (mooz [Nishnaabemowin]; Alces alces), and how changes in the moose population are affecting food security, well-being, and ways of life. In partnership with each Nation, we conducted interviews with community members and related observations on change in the moose population to estimates of moose abundance and non-Indigenous harvest collected by the Ontario provincial government over a 16-year time frame (2001–2016). Moose was described as important for subsistence needs as well as for maintaining Anishinabek culture, traditions, and identity within each community. A decline in the moose population was observed by most participants, which corresponded with provincial data on moose abundance. Additionally, the number of non-Indigenous hunters per moose harvested on traditional territories increased linearly over time, and community members expressed concern over how the province was managing moose. The effects of moose decline in the communities included reduced food security and health, increased financial costs due to both relying more on store-bought foods and having to travel further to harvest moose, as well as a decline in the practice of traditions and ceremonies surrounding moose harvest and passing this knowledge on to younger generations. Despite the potential impacts on Indigenous subsistence harvest, there is a lack of collaborative decisionmaking with Indigenous communities on moose population and harvest management in Ontario. Using community perspectives and insights, we discuss how autonomous moose monitoring can support and facilitate co-management and collaborative decision-making to reinstate Indigenous food sovereignty.","container-title":"Ecology and Society","DOI":"10.5751/ES-12995-270130","ISSN":"1708-3087","issue":"1","journalAbbreviation":"E&amp;S","language":"en","page":"art30","source":"DOI.org (Crossref)","title":"Impacts of harvested species declines on Indigenous Peoples’ food sovereignty, well-being and ways of life: a case study of Anishinaabe perspectives and moose","title-short":"Impacts of harvested species declines on Indigenous Peoples&amp;#8217; food sovereignty, well-being and ways of life","volume":"27","author":[{"family":"Priadka","given":"Pauline"},{"family":"Moses","given":"Brittany"},{"family":"Kozmik","given":"Cory"},{"family":"Kell","given":"Steven"},{"family":"Popp","given":"Jesse N."}],"issued":{"date-parts":[["2022"]]}}}],"schema":"https://github.com/citation-style-language/schema/raw/master/csl-citation.json"} </w:instrText>
      </w:r>
      <w:r w:rsidR="00DF2373"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4</w:t>
      </w:r>
      <w:r w:rsidR="00A20233" w:rsidRPr="00A20233">
        <w:rPr>
          <w:rFonts w:ascii="MillerDaily" w:hAnsi="MillerDaily"/>
        </w:rPr>
        <w:t>)</w:t>
      </w:r>
      <w:r w:rsidR="00DF2373" w:rsidRPr="007C09D9">
        <w:rPr>
          <w:rFonts w:ascii="MillerDaily" w:hAnsi="MillerDaily"/>
        </w:rPr>
        <w:fldChar w:fldCharType="end"/>
      </w:r>
      <w:r w:rsidR="00086F5F" w:rsidRPr="007C09D9">
        <w:rPr>
          <w:rFonts w:ascii="MillerDaily" w:hAnsi="MillerDaily"/>
        </w:rPr>
        <w:t xml:space="preserve">, </w:t>
      </w:r>
      <w:ins w:id="334" w:author="Brad Wible" w:date="2023-04-19T23:15:00Z">
        <w:r w:rsidR="00B2643C">
          <w:rPr>
            <w:rFonts w:ascii="MillerDaily" w:hAnsi="MillerDaily"/>
          </w:rPr>
          <w:t xml:space="preserve">yet </w:t>
        </w:r>
      </w:ins>
      <w:r w:rsidR="00086F5F" w:rsidRPr="007C09D9">
        <w:rPr>
          <w:rFonts w:ascii="MillerDaily" w:hAnsi="MillerDaily"/>
        </w:rPr>
        <w:t xml:space="preserve">harvested species are systematically excluded from Canada’s listing process </w:t>
      </w:r>
      <w:r w:rsidR="00DF2373" w:rsidRPr="007C09D9">
        <w:rPr>
          <w:rFonts w:ascii="MillerDaily" w:hAnsi="MillerDaily"/>
        </w:rPr>
        <w:fldChar w:fldCharType="begin"/>
      </w:r>
      <w:r w:rsidR="00A20233">
        <w:rPr>
          <w:rFonts w:ascii="MillerDaily" w:hAnsi="MillerDaily"/>
        </w:rPr>
        <w:instrText xml:space="preserve"> ADDIN ZOTERO_ITEM CSL_CITATION {"citationID":"VO3ZH30z","properties":{"formattedCitation":"({\\i{}5})","plainCitation":"(5)","noteIndex":0},"citationItems":[{"id":4859,"uris":["http://zotero.org/users/6749014/items/NDPCX9TA"],"itemData":{"id":4859,"type":"article-journal","abstract":"In a preliminary analysis of listing decisions under Canada’s Species at Risk Act (SARA), Mooers et al. (2007) demonstrated an apparent bias against marine and northern species. As a follow-up, we expanded the set of potential explanatory variables, including information on jurisdictional and administrative elements of the listing process, and considered an additional 16 species recommended for listing by SARA’s scientific advisory committee as of 15 August 2006. Logistic model selection based on Akaike differences suggested that species were less likely to be listed if they were harvested or had commercial or subsistence harvesting as an explicitly identified threat; had Department of Fisheries and Oceans (DFO) as a responsible authority (RA); were located in Canada’s north generally, and especially in Nunavut; or were found mostly or entirely within Canada. Subsequent model validation with an independent set of 50 species for which a listing decision was handed down in December 2007 showed an overall misclassification rate of &lt;0.10, indicating reasonable predictive power. In light of these results, we recommend that RAs under SARA adopt a two-track listing approach to address problems of delays arising from extended consultations and the inconsistent use by the RAs of socioeconomic analysis; consider revising SARA so that socioeconomic analysis occurs during decisions about protecting species and their habitats rather than at the listing stage; and maintain an integrated database with information on species’ biology, threats, and agency actions to enable future evaluation of SARA’s impact.","container-title":"Conservation Biology","DOI":"10.1111/j.1523-1739.2009.01255.x","ISSN":"08888892, 15231739","issue":"6","language":"en","page":"1609-1617","source":"DOI.org (Crossref)","title":"Species Listing under Canada's Species at Risk Act","volume":"23","author":[{"family":"Findlay","given":"C. Scott"},{"family":"Elgie","given":"Stewart"},{"family":"Giles","given":"Brian"},{"family":"Burr","given":"Linda"}],"issued":{"date-parts":[["2009",12]]}}}],"schema":"https://github.com/citation-style-language/schema/raw/master/csl-citation.json"} </w:instrText>
      </w:r>
      <w:r w:rsidR="00DF2373"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5</w:t>
      </w:r>
      <w:r w:rsidR="00A20233" w:rsidRPr="00A20233">
        <w:rPr>
          <w:rFonts w:ascii="MillerDaily" w:hAnsi="MillerDaily"/>
        </w:rPr>
        <w:t>)</w:t>
      </w:r>
      <w:r w:rsidR="00DF2373" w:rsidRPr="007C09D9">
        <w:rPr>
          <w:rFonts w:ascii="MillerDaily" w:hAnsi="MillerDaily"/>
        </w:rPr>
        <w:fldChar w:fldCharType="end"/>
      </w:r>
      <w:r w:rsidR="00086F5F" w:rsidRPr="007C09D9">
        <w:rPr>
          <w:rFonts w:ascii="MillerDaily" w:hAnsi="MillerDaily"/>
        </w:rPr>
        <w:t>. A</w:t>
      </w:r>
      <w:r w:rsidR="00086F5F" w:rsidRPr="007C09D9">
        <w:rPr>
          <w:rFonts w:ascii="MillerDaily" w:hAnsi="MillerDaily"/>
          <w:color w:val="000000"/>
        </w:rPr>
        <w:t xml:space="preserve"> </w:t>
      </w:r>
      <w:r w:rsidR="00086F5F" w:rsidRPr="007C09D9">
        <w:rPr>
          <w:rFonts w:ascii="MillerDaily" w:hAnsi="MillerDaily"/>
        </w:rPr>
        <w:t>culturally–meaningful</w:t>
      </w:r>
      <w:r w:rsidR="00086F5F" w:rsidRPr="007C09D9">
        <w:rPr>
          <w:rFonts w:ascii="MillerDaily" w:hAnsi="MillerDaily"/>
          <w:color w:val="000000"/>
        </w:rPr>
        <w:t xml:space="preserve"> </w:t>
      </w:r>
      <w:r w:rsidR="00086F5F" w:rsidRPr="007C09D9">
        <w:rPr>
          <w:rFonts w:ascii="MillerDaily" w:hAnsi="MillerDaily"/>
        </w:rPr>
        <w:t>recovery target</w:t>
      </w:r>
      <w:ins w:id="335" w:author="Brad Wible" w:date="2023-04-19T23:16:00Z">
        <w:r w:rsidR="0021235C">
          <w:rPr>
            <w:rFonts w:ascii="MillerDaily" w:hAnsi="MillerDaily"/>
          </w:rPr>
          <w:t xml:space="preserve"> for such species</w:t>
        </w:r>
      </w:ins>
      <w:r w:rsidR="00086F5F" w:rsidRPr="007C09D9">
        <w:rPr>
          <w:rFonts w:ascii="MillerDaily" w:hAnsi="MillerDaily"/>
          <w:color w:val="000000"/>
        </w:rPr>
        <w:t xml:space="preserve"> may require a </w:t>
      </w:r>
      <w:r w:rsidR="00B2773A" w:rsidRPr="007C09D9">
        <w:rPr>
          <w:rFonts w:ascii="MillerDaily" w:hAnsi="MillerDaily"/>
          <w:color w:val="000000"/>
        </w:rPr>
        <w:t xml:space="preserve">greater </w:t>
      </w:r>
      <w:r w:rsidR="00086F5F" w:rsidRPr="007C09D9">
        <w:rPr>
          <w:rFonts w:ascii="MillerDaily" w:hAnsi="MillerDaily"/>
        </w:rPr>
        <w:t>abundance</w:t>
      </w:r>
      <w:r w:rsidR="00086F5F" w:rsidRPr="007C09D9">
        <w:rPr>
          <w:rFonts w:ascii="MillerDaily" w:hAnsi="MillerDaily"/>
          <w:color w:val="000000"/>
        </w:rPr>
        <w:t xml:space="preserve"> </w:t>
      </w:r>
      <w:r w:rsidR="00B2773A" w:rsidRPr="007C09D9">
        <w:rPr>
          <w:rFonts w:ascii="MillerDaily" w:hAnsi="MillerDaily"/>
          <w:color w:val="000000"/>
        </w:rPr>
        <w:t>and/</w:t>
      </w:r>
      <w:r w:rsidR="00086F5F" w:rsidRPr="007C09D9">
        <w:rPr>
          <w:rFonts w:ascii="MillerDaily" w:hAnsi="MillerDaily"/>
          <w:color w:val="000000"/>
        </w:rPr>
        <w:t xml:space="preserve">or </w:t>
      </w:r>
      <w:r w:rsidRPr="007C09D9">
        <w:rPr>
          <w:rFonts w:ascii="MillerDaily" w:hAnsi="MillerDaily"/>
          <w:color w:val="000000"/>
        </w:rPr>
        <w:t xml:space="preserve">different </w:t>
      </w:r>
      <w:r w:rsidR="00086F5F" w:rsidRPr="007C09D9">
        <w:rPr>
          <w:rFonts w:ascii="MillerDaily" w:hAnsi="MillerDaily"/>
        </w:rPr>
        <w:t>distribution</w:t>
      </w:r>
      <w:r w:rsidR="00086F5F" w:rsidRPr="007C09D9">
        <w:rPr>
          <w:rFonts w:ascii="MillerDaily" w:hAnsi="MillerDaily"/>
          <w:color w:val="000000"/>
        </w:rPr>
        <w:t xml:space="preserve"> than those </w:t>
      </w:r>
      <w:r w:rsidR="00086F5F" w:rsidRPr="007C09D9">
        <w:rPr>
          <w:rFonts w:ascii="MillerDaily" w:hAnsi="MillerDaily"/>
        </w:rPr>
        <w:t>prescribed</w:t>
      </w:r>
      <w:r w:rsidR="00086F5F" w:rsidRPr="007C09D9">
        <w:rPr>
          <w:rFonts w:ascii="MillerDaily" w:hAnsi="MillerDaily"/>
          <w:color w:val="000000"/>
        </w:rPr>
        <w:t xml:space="preserve"> by </w:t>
      </w:r>
      <w:r w:rsidR="006807E6" w:rsidRPr="007C09D9">
        <w:rPr>
          <w:rFonts w:ascii="MillerDaily" w:hAnsi="MillerDaily"/>
          <w:color w:val="000000"/>
        </w:rPr>
        <w:t>risk</w:t>
      </w:r>
      <w:r w:rsidR="00840702" w:rsidRPr="007C09D9">
        <w:rPr>
          <w:rFonts w:ascii="MillerDaily" w:hAnsi="MillerDaily"/>
          <w:color w:val="000000"/>
        </w:rPr>
        <w:t>-</w:t>
      </w:r>
      <w:r w:rsidR="006807E6" w:rsidRPr="007C09D9">
        <w:rPr>
          <w:rFonts w:ascii="MillerDaily" w:hAnsi="MillerDaily"/>
          <w:color w:val="000000"/>
        </w:rPr>
        <w:t xml:space="preserve"> or </w:t>
      </w:r>
      <w:r w:rsidR="00086F5F" w:rsidRPr="007C09D9">
        <w:rPr>
          <w:rFonts w:ascii="MillerDaily" w:hAnsi="MillerDaily"/>
          <w:color w:val="000000"/>
        </w:rPr>
        <w:t>M</w:t>
      </w:r>
      <w:r w:rsidR="00086F5F" w:rsidRPr="007C09D9">
        <w:rPr>
          <w:rFonts w:ascii="MillerDaily" w:hAnsi="MillerDaily"/>
        </w:rPr>
        <w:t>VP–based approach</w:t>
      </w:r>
      <w:r w:rsidR="006807E6" w:rsidRPr="007C09D9">
        <w:rPr>
          <w:rFonts w:ascii="MillerDaily" w:hAnsi="MillerDaily"/>
        </w:rPr>
        <w:t>es</w:t>
      </w:r>
      <w:r w:rsidR="00086F5F" w:rsidRPr="007C09D9">
        <w:rPr>
          <w:rFonts w:ascii="MillerDaily" w:hAnsi="MillerDaily"/>
        </w:rPr>
        <w:t xml:space="preserve">. Culturally–meaningful recovery also requires more inclusive policies to center Indigenous perspectives and </w:t>
      </w:r>
      <w:r w:rsidR="00983D3B" w:rsidRPr="007C09D9">
        <w:rPr>
          <w:rFonts w:ascii="MillerDaily" w:hAnsi="MillerDaily"/>
        </w:rPr>
        <w:t>p</w:t>
      </w:r>
      <w:r w:rsidR="00086F5F" w:rsidRPr="007C09D9">
        <w:rPr>
          <w:rFonts w:ascii="MillerDaily" w:hAnsi="MillerDaily"/>
        </w:rPr>
        <w:t>eople in the design and implementation of restorative actions</w:t>
      </w:r>
      <w:ins w:id="336" w:author="Clayton Lamb" w:date="2023-04-20T17:40:00Z">
        <w:r w:rsidR="003554F3">
          <w:rPr>
            <w:rFonts w:ascii="MillerDaily" w:hAnsi="MillerDaily"/>
          </w:rPr>
          <w:t xml:space="preserve"> </w:t>
        </w:r>
      </w:ins>
      <w:del w:id="337" w:author="Clayton Lamb" w:date="2023-04-20T17:40:00Z">
        <w:r w:rsidR="00086F5F" w:rsidRPr="007C09D9" w:rsidDel="003554F3">
          <w:rPr>
            <w:rFonts w:ascii="MillerDaily" w:hAnsi="MillerDaily"/>
          </w:rPr>
          <w:delText xml:space="preserve"> </w:delText>
        </w:r>
      </w:del>
      <w:r w:rsidR="00DF2373" w:rsidRPr="007C09D9">
        <w:rPr>
          <w:rFonts w:ascii="MillerDaily" w:hAnsi="MillerDaily"/>
        </w:rPr>
        <w:fldChar w:fldCharType="begin"/>
      </w:r>
      <w:r w:rsidR="00A20233">
        <w:rPr>
          <w:rFonts w:ascii="MillerDaily" w:hAnsi="MillerDaily"/>
        </w:rPr>
        <w:instrText xml:space="preserve"> ADDIN ZOTERO_ITEM CSL_CITATION {"citationID":"dyfvWJM0","properties":{"formattedCitation":"({\\i{}6}\\uc0\\u8211{}{\\i{}8})","plainCitation":"(6–8)","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S."}],"accessed":{"date-parts":[["2022",2,3]]},"issued":{"date-parts":[["2022"]]}}},{"id":694,"uris":["http://zotero.org/users/6749014/items/B8V3P2M5"],"itemData":{"id":694,"type":"article-journal","abstract":"Increasingly, fisheries researchers and managers seek or are compelled to “bridge” Indigenous knowledge systems with Western scientific approaches to understanding and governing fisheries. Here, we move beyond the all-too-common narrative about integrating or incorporating (too often used as euphemisms for assimilating) other knowledge systems into Western science, instead of building an ethic of knowledge coexistence and complementarity in knowledge generation using Two-Eyed Seeing as a guiding framework. Two-Eyed Seeing (Etuaptmumk in Mi’kmaw) embraces “learning to see from one eye with the strengths of Indigenous knowledges and ways of knowing, and from the other eye with the strengths of mainstream knowledges and ways of knowing, and to use both these eyes together, for the benefit of all,” as envisaged by Elder Dr. Albert Marshall. In this paper, we examine the notion of knowledge dichotomies and imperatives for knowledge coexistence and draw parallels between Two-Eyed Seeing and other analogous Indigenous frameworks from around the world. It is set apart from other Indigenous frameworks in its explicit action imperative—central to Two-Eyed Seeing is the notion that knowledge transforms the holder and that the holder bears a responsibility to act on that knowledge. We explore its operationalization through three Canadian aquatic and fisheries case-studies that co-develop questions, document and mobilize knowledge, and co-produce insights and decisions. We argue that Two-Eyed Seeing provides a pathway to a plural coexistence, where time-tested Indigenous knowledge systems can be paired with, not subsumed by, Western scientific insights for an equitable and sustainable future.","container-title":"Fish and Fisheries","DOI":"10.1111/faf.12516","ISSN":"1467-2960, 1467-2979","issue":"2","journalAbbreviation":"Fish Fish","language":"en","page":"243-261","source":"DOI.org (Crossref)","title":"“Two‐Eyed Seeing”: An Indigenous framework to transform fisheries research and management","title-short":"“Two‐Eyed Seeing”","volume":"22","author":[{"family":"Reid","given":"Andrea J."},{"family":"Eckert","given":"Lauren E."},{"family":"Lane","given":"John‐Francis"},{"family":"Young","given":"Nathan"},{"family":"Hinch","given":"Scott G."},{"family":"Darimont","given":"Chris T."},{"family":"Cooke","given":"Steven J."},{"family":"Ban","given":"Natalie C."},{"family":"Marshall","given":"Albert"}],"issued":{"date-parts":[["2021",3]]}}}],"schema":"https://github.com/citation-style-language/schema/raw/master/csl-citation.json"} </w:instrText>
      </w:r>
      <w:r w:rsidR="00DF2373"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6</w:t>
      </w:r>
      <w:r w:rsidR="00A20233" w:rsidRPr="00A20233">
        <w:rPr>
          <w:rFonts w:ascii="MillerDaily" w:hAnsi="MillerDaily"/>
        </w:rPr>
        <w:t>–</w:t>
      </w:r>
      <w:r w:rsidR="00A20233" w:rsidRPr="00A20233">
        <w:rPr>
          <w:rFonts w:ascii="MillerDaily" w:hAnsi="MillerDaily"/>
          <w:i/>
          <w:iCs/>
        </w:rPr>
        <w:t>8</w:t>
      </w:r>
      <w:r w:rsidR="00A20233" w:rsidRPr="00A20233">
        <w:rPr>
          <w:rFonts w:ascii="MillerDaily" w:hAnsi="MillerDaily"/>
        </w:rPr>
        <w:t>)</w:t>
      </w:r>
      <w:r w:rsidR="00DF2373" w:rsidRPr="007C09D9">
        <w:rPr>
          <w:rFonts w:ascii="MillerDaily" w:hAnsi="MillerDaily"/>
        </w:rPr>
        <w:fldChar w:fldCharType="end"/>
      </w:r>
      <w:r w:rsidR="00086F5F" w:rsidRPr="007C09D9">
        <w:rPr>
          <w:rFonts w:ascii="MillerDaily" w:hAnsi="MillerDaily"/>
        </w:rPr>
        <w:t xml:space="preserve">. </w:t>
      </w:r>
    </w:p>
    <w:p w14:paraId="26FFDA78" w14:textId="74402A49" w:rsidR="00086F5F" w:rsidRPr="007C09D9" w:rsidRDefault="00086F5F" w:rsidP="00086F5F">
      <w:pPr>
        <w:pStyle w:val="Paragraph"/>
        <w:rPr>
          <w:rFonts w:ascii="MillerDaily" w:hAnsi="MillerDaily"/>
          <w:color w:val="000000"/>
        </w:rPr>
      </w:pPr>
      <w:r w:rsidRPr="007C09D9">
        <w:rPr>
          <w:rFonts w:ascii="MillerDaily" w:hAnsi="MillerDaily"/>
          <w:color w:val="000000"/>
        </w:rPr>
        <w:t>Here we</w:t>
      </w:r>
      <w:r w:rsidRPr="007C09D9">
        <w:rPr>
          <w:rFonts w:ascii="MillerDaily" w:hAnsi="MillerDaily"/>
        </w:rPr>
        <w:t xml:space="preserve"> describe t</w:t>
      </w:r>
      <w:r w:rsidRPr="007C09D9">
        <w:rPr>
          <w:rFonts w:ascii="MillerDaily" w:hAnsi="MillerDaily"/>
          <w:color w:val="000000"/>
        </w:rPr>
        <w:t>hree recovery efforts that demonstrate continued inequities in biodiversity conservation policies</w:t>
      </w:r>
      <w:r w:rsidR="006807E6" w:rsidRPr="007C09D9">
        <w:rPr>
          <w:rFonts w:ascii="MillerDaily" w:hAnsi="MillerDaily"/>
          <w:color w:val="000000"/>
        </w:rPr>
        <w:t>. We</w:t>
      </w:r>
      <w:r w:rsidRPr="007C09D9">
        <w:rPr>
          <w:rFonts w:ascii="MillerDaily" w:hAnsi="MillerDaily"/>
          <w:color w:val="000000"/>
        </w:rPr>
        <w:t xml:space="preserve"> highlight the need to reconsider recovery targets for </w:t>
      </w:r>
      <w:proofErr w:type="gramStart"/>
      <w:r w:rsidRPr="007C09D9">
        <w:rPr>
          <w:rFonts w:ascii="MillerDaily" w:hAnsi="MillerDaily"/>
        </w:rPr>
        <w:t>culturally–important</w:t>
      </w:r>
      <w:proofErr w:type="gramEnd"/>
      <w:r w:rsidR="002A087A" w:rsidRPr="007C09D9">
        <w:rPr>
          <w:rFonts w:ascii="MillerDaily" w:hAnsi="MillerDaily"/>
        </w:rPr>
        <w:t>, harvested</w:t>
      </w:r>
      <w:r w:rsidRPr="007C09D9">
        <w:rPr>
          <w:rFonts w:ascii="MillerDaily" w:hAnsi="MillerDaily"/>
          <w:color w:val="000000"/>
        </w:rPr>
        <w:t xml:space="preserve"> species in </w:t>
      </w:r>
      <w:r w:rsidR="00E750BE" w:rsidRPr="007C09D9">
        <w:rPr>
          <w:rFonts w:ascii="MillerDaily" w:hAnsi="MillerDaily"/>
          <w:color w:val="000000"/>
        </w:rPr>
        <w:t>n</w:t>
      </w:r>
      <w:r w:rsidRPr="007C09D9">
        <w:rPr>
          <w:rFonts w:ascii="MillerDaily" w:hAnsi="MillerDaily"/>
          <w:color w:val="000000"/>
        </w:rPr>
        <w:t xml:space="preserve">ational </w:t>
      </w:r>
      <w:r w:rsidR="00E750BE" w:rsidRPr="007C09D9">
        <w:rPr>
          <w:rFonts w:ascii="MillerDaily" w:hAnsi="MillerDaily"/>
          <w:color w:val="000000"/>
        </w:rPr>
        <w:t xml:space="preserve">endangered species laws and </w:t>
      </w:r>
      <w:r w:rsidRPr="007C09D9">
        <w:rPr>
          <w:rFonts w:ascii="MillerDaily" w:hAnsi="MillerDaily"/>
          <w:color w:val="000000"/>
        </w:rPr>
        <w:t xml:space="preserve">policies. We focus on three </w:t>
      </w:r>
      <w:r w:rsidRPr="007C09D9">
        <w:rPr>
          <w:rFonts w:ascii="MillerDaily" w:hAnsi="MillerDaily"/>
        </w:rPr>
        <w:t>high-profile</w:t>
      </w:r>
      <w:r w:rsidRPr="007C09D9">
        <w:rPr>
          <w:rFonts w:ascii="MillerDaily" w:hAnsi="MillerDaily"/>
          <w:color w:val="000000"/>
        </w:rPr>
        <w:t xml:space="preserve"> species in North America</w:t>
      </w:r>
      <w:r w:rsidRPr="007C09D9">
        <w:rPr>
          <w:rFonts w:ascii="MillerDaily" w:hAnsi="MillerDaily"/>
        </w:rPr>
        <w:t>—</w:t>
      </w:r>
      <w:r w:rsidRPr="007C09D9">
        <w:rPr>
          <w:rFonts w:ascii="MillerDaily" w:hAnsi="MillerDaily"/>
          <w:color w:val="000000"/>
        </w:rPr>
        <w:t xml:space="preserve">caribou, bison, and </w:t>
      </w:r>
      <w:r w:rsidRPr="007C09D9">
        <w:rPr>
          <w:rFonts w:ascii="MillerDaily" w:hAnsi="MillerDaily"/>
        </w:rPr>
        <w:t>salmon—</w:t>
      </w:r>
      <w:r w:rsidRPr="007C09D9">
        <w:rPr>
          <w:rFonts w:ascii="MillerDaily" w:hAnsi="MillerDaily"/>
          <w:color w:val="000000"/>
        </w:rPr>
        <w:t xml:space="preserve">which have formed central aspects of Indigenous </w:t>
      </w:r>
      <w:r w:rsidR="007C6572" w:rsidRPr="007C09D9">
        <w:rPr>
          <w:rFonts w:ascii="MillerDaily" w:hAnsi="MillerDaily"/>
          <w:color w:val="000000"/>
        </w:rPr>
        <w:t>p</w:t>
      </w:r>
      <w:r w:rsidRPr="007C09D9">
        <w:rPr>
          <w:rFonts w:ascii="MillerDaily" w:hAnsi="MillerDaily"/>
          <w:color w:val="000000"/>
        </w:rPr>
        <w:t>eoples</w:t>
      </w:r>
      <w:r w:rsidRPr="007C09D9">
        <w:rPr>
          <w:rFonts w:ascii="MillerDaily" w:hAnsi="MillerDaily"/>
        </w:rPr>
        <w:t>’</w:t>
      </w:r>
      <w:r w:rsidRPr="007C09D9">
        <w:rPr>
          <w:rFonts w:ascii="MillerDaily" w:hAnsi="MillerDaily"/>
          <w:color w:val="000000"/>
        </w:rPr>
        <w:t xml:space="preserve"> diet, culture, and seasonal movements since time immemorial. In each case, the </w:t>
      </w:r>
      <w:r w:rsidRPr="007C09D9">
        <w:rPr>
          <w:rFonts w:ascii="MillerDaily" w:hAnsi="MillerDaily"/>
        </w:rPr>
        <w:t>decline</w:t>
      </w:r>
      <w:r w:rsidRPr="007C09D9">
        <w:rPr>
          <w:rFonts w:ascii="MillerDaily" w:hAnsi="MillerDaily"/>
          <w:color w:val="000000"/>
        </w:rPr>
        <w:t xml:space="preserve"> of these species impeded Indigenous </w:t>
      </w:r>
      <w:r w:rsidR="007C6572" w:rsidRPr="007C09D9">
        <w:rPr>
          <w:rFonts w:ascii="MillerDaily" w:hAnsi="MillerDaily"/>
          <w:color w:val="000000"/>
        </w:rPr>
        <w:t>p</w:t>
      </w:r>
      <w:r w:rsidRPr="007C09D9">
        <w:rPr>
          <w:rFonts w:ascii="MillerDaily" w:hAnsi="MillerDaily"/>
          <w:color w:val="000000"/>
        </w:rPr>
        <w:t>eoples from carrying out cultural practices</w:t>
      </w:r>
      <w:r w:rsidR="00F02142" w:rsidRPr="007C09D9">
        <w:rPr>
          <w:rFonts w:ascii="MillerDaily" w:hAnsi="MillerDaily"/>
          <w:color w:val="000000"/>
        </w:rPr>
        <w:t xml:space="preserve"> </w:t>
      </w:r>
      <w:r w:rsidR="00F02142" w:rsidRPr="007C09D9">
        <w:rPr>
          <w:rFonts w:ascii="MillerDaily" w:hAnsi="MillerDaily"/>
        </w:rPr>
        <w:t>and exercising food sovereignty</w:t>
      </w:r>
      <w:r w:rsidRPr="007C09D9">
        <w:rPr>
          <w:rFonts w:ascii="MillerDaily" w:hAnsi="MillerDaily"/>
        </w:rPr>
        <w:t xml:space="preserve">. </w:t>
      </w:r>
      <w:r w:rsidRPr="007C09D9">
        <w:rPr>
          <w:rFonts w:ascii="MillerDaily" w:hAnsi="MillerDaily"/>
          <w:color w:val="000000"/>
        </w:rPr>
        <w:t xml:space="preserve">Each </w:t>
      </w:r>
      <w:r w:rsidR="00B2773A" w:rsidRPr="007C09D9">
        <w:rPr>
          <w:rFonts w:ascii="MillerDaily" w:hAnsi="MillerDaily"/>
          <w:color w:val="000000"/>
        </w:rPr>
        <w:t xml:space="preserve">of these 3 culturally-important </w:t>
      </w:r>
      <w:r w:rsidRPr="007C09D9">
        <w:rPr>
          <w:rFonts w:ascii="MillerDaily" w:hAnsi="MillerDaily"/>
          <w:color w:val="000000"/>
        </w:rPr>
        <w:t>species</w:t>
      </w:r>
      <w:r w:rsidRPr="007C09D9">
        <w:rPr>
          <w:rFonts w:ascii="MillerDaily" w:hAnsi="MillerDaily"/>
        </w:rPr>
        <w:t xml:space="preserve"> </w:t>
      </w:r>
      <w:r w:rsidRPr="007C09D9">
        <w:rPr>
          <w:rFonts w:ascii="MillerDaily" w:hAnsi="MillerDaily"/>
          <w:color w:val="000000"/>
        </w:rPr>
        <w:t xml:space="preserve">has since </w:t>
      </w:r>
      <w:r w:rsidRPr="007C09D9">
        <w:rPr>
          <w:rFonts w:ascii="MillerDaily" w:hAnsi="MillerDaily"/>
        </w:rPr>
        <w:t>shown</w:t>
      </w:r>
      <w:r w:rsidRPr="007C09D9">
        <w:rPr>
          <w:rFonts w:ascii="MillerDaily" w:hAnsi="MillerDaily"/>
          <w:color w:val="000000"/>
        </w:rPr>
        <w:t xml:space="preserve"> some level of recovery and we highlight how th</w:t>
      </w:r>
      <w:r w:rsidRPr="007C09D9">
        <w:rPr>
          <w:rFonts w:ascii="MillerDaily" w:hAnsi="MillerDaily"/>
        </w:rPr>
        <w:t>ese</w:t>
      </w:r>
      <w:r w:rsidRPr="007C09D9">
        <w:rPr>
          <w:rFonts w:ascii="MillerDaily" w:hAnsi="MillerDaily"/>
          <w:color w:val="000000"/>
        </w:rPr>
        <w:t xml:space="preserve"> recover</w:t>
      </w:r>
      <w:r w:rsidRPr="007C09D9">
        <w:rPr>
          <w:rFonts w:ascii="MillerDaily" w:hAnsi="MillerDaily"/>
        </w:rPr>
        <w:t>ies</w:t>
      </w:r>
      <w:r w:rsidRPr="007C09D9">
        <w:rPr>
          <w:rFonts w:ascii="MillerDaily" w:hAnsi="MillerDaily"/>
          <w:color w:val="000000"/>
        </w:rPr>
        <w:t>—often considered conservation victor</w:t>
      </w:r>
      <w:r w:rsidRPr="007C09D9">
        <w:rPr>
          <w:rFonts w:ascii="MillerDaily" w:hAnsi="MillerDaily"/>
        </w:rPr>
        <w:t>ies</w:t>
      </w:r>
      <w:r w:rsidRPr="007C09D9">
        <w:rPr>
          <w:rFonts w:ascii="MillerDaily" w:hAnsi="MillerDaily"/>
          <w:color w:val="000000"/>
        </w:rPr>
        <w:t>—remain distant from culturally</w:t>
      </w:r>
      <w:r w:rsidRPr="007C09D9">
        <w:rPr>
          <w:rFonts w:ascii="MillerDaily" w:hAnsi="MillerDaily"/>
        </w:rPr>
        <w:t>–</w:t>
      </w:r>
      <w:r w:rsidRPr="007C09D9">
        <w:rPr>
          <w:rFonts w:ascii="MillerDaily" w:hAnsi="MillerDaily"/>
          <w:color w:val="000000"/>
        </w:rPr>
        <w:t>meaningful levels of recovery. This mismatch is</w:t>
      </w:r>
      <w:r w:rsidRPr="007C09D9">
        <w:rPr>
          <w:rFonts w:ascii="MillerDaily" w:hAnsi="MillerDaily"/>
        </w:rPr>
        <w:t xml:space="preserve"> </w:t>
      </w:r>
      <w:r w:rsidRPr="007C09D9">
        <w:rPr>
          <w:rFonts w:ascii="MillerDaily" w:hAnsi="MillerDaily"/>
          <w:color w:val="000000"/>
        </w:rPr>
        <w:t xml:space="preserve">partly due to a lack </w:t>
      </w:r>
      <w:r w:rsidRPr="007C09D9">
        <w:rPr>
          <w:rFonts w:ascii="MillerDaily" w:hAnsi="MillerDaily"/>
        </w:rPr>
        <w:t xml:space="preserve">of </w:t>
      </w:r>
      <w:r w:rsidRPr="007C09D9">
        <w:rPr>
          <w:rFonts w:ascii="MillerDaily" w:hAnsi="MillerDaily"/>
          <w:color w:val="000000"/>
        </w:rPr>
        <w:t>formal legislation supporting</w:t>
      </w:r>
      <w:r w:rsidRPr="007C09D9">
        <w:rPr>
          <w:rFonts w:ascii="MillerDaily" w:hAnsi="MillerDaily"/>
        </w:rPr>
        <w:t xml:space="preserve"> </w:t>
      </w:r>
      <w:proofErr w:type="gramStart"/>
      <w:r w:rsidRPr="007C09D9">
        <w:rPr>
          <w:rFonts w:ascii="MillerDaily" w:hAnsi="MillerDaily"/>
        </w:rPr>
        <w:t>culturally–meaningful</w:t>
      </w:r>
      <w:proofErr w:type="gramEnd"/>
      <w:r w:rsidRPr="007C09D9">
        <w:rPr>
          <w:rFonts w:ascii="MillerDaily" w:hAnsi="MillerDaily"/>
        </w:rPr>
        <w:t xml:space="preserve"> recovery targets</w:t>
      </w:r>
      <w:r w:rsidRPr="007C09D9">
        <w:rPr>
          <w:rFonts w:ascii="MillerDaily" w:hAnsi="MillerDaily"/>
          <w:color w:val="000000"/>
        </w:rPr>
        <w:t xml:space="preserve"> (Figure 1, </w:t>
      </w:r>
      <w:r w:rsidR="00D44305" w:rsidRPr="007C09D9">
        <w:rPr>
          <w:rFonts w:ascii="MillerDaily" w:hAnsi="MillerDaily"/>
          <w:color w:val="000000"/>
        </w:rPr>
        <w:t>Supplementary Material</w:t>
      </w:r>
      <w:r w:rsidRPr="007C09D9">
        <w:rPr>
          <w:rFonts w:ascii="MillerDaily" w:hAnsi="MillerDaily"/>
          <w:color w:val="000000"/>
        </w:rPr>
        <w:t xml:space="preserve"> 1).</w:t>
      </w:r>
      <w:r w:rsidR="00942DE2" w:rsidRPr="007C09D9">
        <w:rPr>
          <w:rFonts w:ascii="MillerDaily" w:hAnsi="MillerDaily"/>
          <w:color w:val="000000"/>
        </w:rPr>
        <w:t xml:space="preserve"> The species</w:t>
      </w:r>
      <w:r w:rsidR="00C119E9" w:rsidRPr="007C09D9">
        <w:rPr>
          <w:rFonts w:ascii="MillerDaily" w:hAnsi="MillerDaily"/>
          <w:color w:val="000000"/>
        </w:rPr>
        <w:t xml:space="preserve"> highlight</w:t>
      </w:r>
      <w:r w:rsidR="00A71F1E" w:rsidRPr="007C09D9">
        <w:rPr>
          <w:rFonts w:ascii="MillerDaily" w:hAnsi="MillerDaily"/>
          <w:color w:val="000000"/>
        </w:rPr>
        <w:t>ed</w:t>
      </w:r>
      <w:r w:rsidR="00C119E9" w:rsidRPr="007C09D9">
        <w:rPr>
          <w:rFonts w:ascii="MillerDaily" w:hAnsi="MillerDaily"/>
          <w:color w:val="000000"/>
        </w:rPr>
        <w:t xml:space="preserve"> here </w:t>
      </w:r>
      <w:r w:rsidR="00942DE2" w:rsidRPr="007C09D9">
        <w:rPr>
          <w:rFonts w:ascii="MillerDaily" w:hAnsi="MillerDaily"/>
          <w:color w:val="000000"/>
        </w:rPr>
        <w:t xml:space="preserve">are </w:t>
      </w:r>
      <w:r w:rsidR="00D7448E" w:rsidRPr="007C09D9">
        <w:rPr>
          <w:rFonts w:ascii="MillerDaily" w:hAnsi="MillerDaily"/>
          <w:color w:val="000000"/>
        </w:rPr>
        <w:t>emblematic</w:t>
      </w:r>
      <w:r w:rsidR="007240BA" w:rsidRPr="007C09D9">
        <w:rPr>
          <w:rFonts w:ascii="MillerDaily" w:hAnsi="MillerDaily"/>
          <w:color w:val="000000"/>
        </w:rPr>
        <w:t xml:space="preserve"> of </w:t>
      </w:r>
      <w:r w:rsidR="00C119E9" w:rsidRPr="007C09D9">
        <w:rPr>
          <w:rFonts w:ascii="MillerDaily" w:hAnsi="MillerDaily"/>
          <w:color w:val="000000"/>
        </w:rPr>
        <w:t>the</w:t>
      </w:r>
      <w:r w:rsidR="00A71F1E" w:rsidRPr="007C09D9">
        <w:rPr>
          <w:rFonts w:ascii="MillerDaily" w:hAnsi="MillerDaily"/>
          <w:color w:val="000000"/>
        </w:rPr>
        <w:t xml:space="preserve"> many</w:t>
      </w:r>
      <w:r w:rsidR="00C119E9" w:rsidRPr="007C09D9">
        <w:rPr>
          <w:rFonts w:ascii="MillerDaily" w:hAnsi="MillerDaily"/>
          <w:color w:val="000000"/>
        </w:rPr>
        <w:t xml:space="preserve"> </w:t>
      </w:r>
      <w:r w:rsidR="00942DE2" w:rsidRPr="007C09D9">
        <w:rPr>
          <w:rFonts w:ascii="MillerDaily" w:hAnsi="MillerDaily"/>
          <w:color w:val="000000"/>
        </w:rPr>
        <w:t xml:space="preserve">culturally-important species </w:t>
      </w:r>
      <w:r w:rsidR="00A71F1E" w:rsidRPr="007C09D9">
        <w:rPr>
          <w:rFonts w:ascii="MillerDaily" w:hAnsi="MillerDaily"/>
          <w:color w:val="000000"/>
        </w:rPr>
        <w:t>currently</w:t>
      </w:r>
      <w:r w:rsidR="00C119E9" w:rsidRPr="007C09D9">
        <w:rPr>
          <w:rFonts w:ascii="MillerDaily" w:hAnsi="MillerDaily"/>
          <w:color w:val="000000"/>
        </w:rPr>
        <w:t xml:space="preserve"> in a state of diminished abundance</w:t>
      </w:r>
      <w:r w:rsidR="00B2773A" w:rsidRPr="007C09D9">
        <w:rPr>
          <w:rFonts w:ascii="MillerDaily" w:hAnsi="MillerDaily"/>
          <w:color w:val="000000"/>
        </w:rPr>
        <w:t xml:space="preserve"> across the globe</w:t>
      </w:r>
      <w:r w:rsidR="00C119E9" w:rsidRPr="007C09D9">
        <w:rPr>
          <w:rFonts w:ascii="MillerDaily" w:hAnsi="MillerDaily"/>
          <w:color w:val="000000"/>
        </w:rPr>
        <w:t xml:space="preserve"> </w:t>
      </w:r>
      <w:r w:rsidR="00C119E9" w:rsidRPr="007C09D9">
        <w:rPr>
          <w:rFonts w:ascii="MillerDaily" w:hAnsi="MillerDaily"/>
          <w:color w:val="000000"/>
        </w:rPr>
        <w:fldChar w:fldCharType="begin"/>
      </w:r>
      <w:r w:rsidR="003E1547">
        <w:rPr>
          <w:rFonts w:ascii="MillerDaily" w:hAnsi="MillerDaily"/>
          <w:color w:val="000000"/>
        </w:rPr>
        <w:instrText xml:space="preserve"> ADDIN ZOTERO_ITEM CSL_CITATION {"citationID":"HmKfhXB1","properties":{"formattedCitation":"({\\i{}1})","plainCitation":"(1)","noteIndex":0},"citationItems":[{"id":4903,"uris":["http://zotero.org/users/6749014/items/NBNC65HR"],"itemData":{"id":4903,"type":"article-journal","abstract":"There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00C119E9" w:rsidRPr="007C09D9">
        <w:rPr>
          <w:rFonts w:ascii="MillerDaily" w:hAnsi="MillerDaily"/>
          <w:color w:val="000000"/>
        </w:rPr>
        <w:fldChar w:fldCharType="separate"/>
      </w:r>
      <w:r w:rsidR="003E1547" w:rsidRPr="003E1547">
        <w:rPr>
          <w:rFonts w:ascii="MillerDaily" w:hAnsi="MillerDaily"/>
          <w:color w:val="000000"/>
        </w:rPr>
        <w:t>(</w:t>
      </w:r>
      <w:r w:rsidR="003E1547" w:rsidRPr="003E1547">
        <w:rPr>
          <w:rFonts w:ascii="MillerDaily" w:hAnsi="MillerDaily"/>
          <w:i/>
          <w:iCs/>
          <w:color w:val="000000"/>
        </w:rPr>
        <w:t>1</w:t>
      </w:r>
      <w:r w:rsidR="003E1547" w:rsidRPr="003E1547">
        <w:rPr>
          <w:rFonts w:ascii="MillerDaily" w:hAnsi="MillerDaily"/>
          <w:color w:val="000000"/>
        </w:rPr>
        <w:t>)</w:t>
      </w:r>
      <w:r w:rsidR="00C119E9" w:rsidRPr="007C09D9">
        <w:rPr>
          <w:rFonts w:ascii="MillerDaily" w:hAnsi="MillerDaily"/>
          <w:color w:val="000000"/>
        </w:rPr>
        <w:fldChar w:fldCharType="end"/>
      </w:r>
      <w:r w:rsidR="00C119E9" w:rsidRPr="007C09D9">
        <w:rPr>
          <w:rFonts w:ascii="MillerDaily" w:hAnsi="MillerDaily"/>
          <w:color w:val="000000"/>
        </w:rPr>
        <w:t>.</w:t>
      </w:r>
    </w:p>
    <w:p w14:paraId="46B11984" w14:textId="77777777" w:rsidR="008F7486" w:rsidRDefault="008F7486" w:rsidP="00086F5F">
      <w:pPr>
        <w:pStyle w:val="Paragraph"/>
        <w:rPr>
          <w:ins w:id="338" w:author="Brad Wible" w:date="2023-04-19T21:39:00Z"/>
          <w:rFonts w:ascii="MillerDaily" w:hAnsi="MillerDaily"/>
          <w:i/>
          <w:color w:val="000000"/>
        </w:rPr>
      </w:pPr>
    </w:p>
    <w:p w14:paraId="2F906597" w14:textId="5969B0D1" w:rsidR="008F7486" w:rsidRPr="0021235C" w:rsidRDefault="00086F5F">
      <w:pPr>
        <w:pStyle w:val="Paragraph"/>
        <w:ind w:firstLine="0"/>
        <w:rPr>
          <w:ins w:id="339" w:author="Brad Wible" w:date="2023-04-19T21:39:00Z"/>
          <w:rFonts w:ascii="MillerDaily" w:hAnsi="MillerDaily"/>
          <w:b/>
          <w:bCs/>
          <w:iCs/>
          <w:color w:val="000000"/>
          <w:rPrChange w:id="340" w:author="Brad Wible" w:date="2023-04-19T23:18:00Z">
            <w:rPr>
              <w:ins w:id="341" w:author="Brad Wible" w:date="2023-04-19T21:39:00Z"/>
              <w:rFonts w:ascii="MillerDaily" w:hAnsi="MillerDaily"/>
              <w:i/>
              <w:color w:val="000000"/>
            </w:rPr>
          </w:rPrChange>
        </w:rPr>
        <w:pPrChange w:id="342" w:author="Brad Wible" w:date="2023-04-19T23:18:00Z">
          <w:pPr>
            <w:pStyle w:val="Paragraph"/>
          </w:pPr>
        </w:pPrChange>
      </w:pPr>
      <w:del w:id="343" w:author="Brad Wible" w:date="2023-04-19T21:39:00Z">
        <w:r w:rsidRPr="0021235C" w:rsidDel="008F7486">
          <w:rPr>
            <w:rFonts w:ascii="MillerDaily" w:hAnsi="MillerDaily"/>
            <w:b/>
            <w:bCs/>
            <w:iCs/>
            <w:color w:val="000000"/>
            <w:rPrChange w:id="344" w:author="Brad Wible" w:date="2023-04-19T23:18:00Z">
              <w:rPr>
                <w:rFonts w:ascii="MillerDaily" w:hAnsi="MillerDaily"/>
                <w:i/>
                <w:color w:val="000000"/>
              </w:rPr>
            </w:rPrChange>
          </w:rPr>
          <w:delText>Caribou</w:delText>
        </w:r>
        <w:r w:rsidRPr="0021235C" w:rsidDel="008F7486">
          <w:rPr>
            <w:rFonts w:ascii="MillerDaily" w:hAnsi="MillerDaily"/>
            <w:b/>
            <w:bCs/>
            <w:iCs/>
            <w:color w:val="000000"/>
            <w:rPrChange w:id="345" w:author="Brad Wible" w:date="2023-04-19T23:18:00Z">
              <w:rPr>
                <w:rFonts w:ascii="MillerDaily" w:hAnsi="MillerDaily"/>
                <w:iCs/>
                <w:color w:val="000000"/>
              </w:rPr>
            </w:rPrChange>
          </w:rPr>
          <w:delText>—</w:delText>
        </w:r>
      </w:del>
      <w:ins w:id="346" w:author="Brad Wible" w:date="2023-04-19T21:39:00Z">
        <w:r w:rsidR="008F7486" w:rsidRPr="0021235C">
          <w:rPr>
            <w:rFonts w:ascii="MillerDaily" w:hAnsi="MillerDaily"/>
            <w:b/>
            <w:bCs/>
            <w:iCs/>
            <w:color w:val="000000"/>
            <w:rPrChange w:id="347" w:author="Brad Wible" w:date="2023-04-19T23:18:00Z">
              <w:rPr>
                <w:rFonts w:ascii="MillerDaily" w:hAnsi="MillerDaily"/>
                <w:i/>
                <w:color w:val="000000"/>
              </w:rPr>
            </w:rPrChange>
          </w:rPr>
          <w:t>CARIBOU</w:t>
        </w:r>
      </w:ins>
    </w:p>
    <w:p w14:paraId="406CE93D" w14:textId="27A92ED9" w:rsidR="00086F5F" w:rsidRPr="007C09D9" w:rsidRDefault="00086F5F">
      <w:pPr>
        <w:pStyle w:val="Paragraph"/>
        <w:ind w:firstLine="0"/>
        <w:rPr>
          <w:rFonts w:ascii="MillerDaily" w:hAnsi="MillerDaily"/>
        </w:rPr>
        <w:pPrChange w:id="348" w:author="Brad Wible" w:date="2023-04-19T23:18:00Z">
          <w:pPr>
            <w:pStyle w:val="Paragraph"/>
          </w:pPr>
        </w:pPrChange>
      </w:pPr>
      <w:r w:rsidRPr="007C09D9">
        <w:rPr>
          <w:rFonts w:ascii="MillerDaily" w:hAnsi="MillerDaily"/>
          <w:color w:val="000000"/>
        </w:rPr>
        <w:t>Woodland caribou (</w:t>
      </w:r>
      <w:r w:rsidRPr="007C09D9">
        <w:rPr>
          <w:rFonts w:ascii="MillerDaily" w:hAnsi="MillerDaily"/>
          <w:i/>
          <w:color w:val="000000"/>
        </w:rPr>
        <w:t>Rangifer tarandus)</w:t>
      </w:r>
      <w:r w:rsidRPr="007C09D9">
        <w:rPr>
          <w:rFonts w:ascii="MillerDaily" w:hAnsi="MillerDaily"/>
          <w:color w:val="000000"/>
        </w:rPr>
        <w:t xml:space="preserve"> have long been a primary food source for northern Indigenous </w:t>
      </w:r>
      <w:r w:rsidR="00D44336" w:rsidRPr="007C09D9">
        <w:rPr>
          <w:rFonts w:ascii="MillerDaily" w:hAnsi="MillerDaily"/>
          <w:color w:val="000000"/>
        </w:rPr>
        <w:t>P</w:t>
      </w:r>
      <w:r w:rsidRPr="007C09D9">
        <w:rPr>
          <w:rFonts w:ascii="MillerDaily" w:hAnsi="MillerDaily"/>
          <w:color w:val="000000"/>
        </w:rPr>
        <w:t xml:space="preserve">eoples in North America. Caribou have declined dramatically in the last century (Figure 2), especially in the southern portion of their range. </w:t>
      </w:r>
      <w:r w:rsidR="007C7572" w:rsidRPr="007C09D9">
        <w:rPr>
          <w:rFonts w:ascii="MillerDaily" w:hAnsi="MillerDaily"/>
          <w:color w:val="000000"/>
        </w:rPr>
        <w:t>Eleven</w:t>
      </w:r>
      <w:r w:rsidRPr="007C09D9">
        <w:rPr>
          <w:rFonts w:ascii="MillerDaily" w:hAnsi="MillerDaily"/>
          <w:color w:val="000000"/>
        </w:rPr>
        <w:t xml:space="preserve"> of 38 southern mountain caribou subpopulations </w:t>
      </w:r>
      <w:r w:rsidRPr="007C09D9">
        <w:rPr>
          <w:rFonts w:ascii="MillerDaily" w:hAnsi="MillerDaily"/>
        </w:rPr>
        <w:t>are</w:t>
      </w:r>
      <w:r w:rsidRPr="007C09D9">
        <w:rPr>
          <w:rFonts w:ascii="MillerDaily" w:hAnsi="MillerDaily"/>
          <w:color w:val="000000"/>
        </w:rPr>
        <w:t xml:space="preserve"> extirpated, and the </w:t>
      </w:r>
      <w:r w:rsidR="007C7572" w:rsidRPr="007C09D9">
        <w:rPr>
          <w:rFonts w:ascii="MillerDaily" w:hAnsi="MillerDaily"/>
          <w:color w:val="000000"/>
        </w:rPr>
        <w:t xml:space="preserve">overall population </w:t>
      </w:r>
      <w:r w:rsidRPr="007C09D9">
        <w:rPr>
          <w:rFonts w:ascii="MillerDaily" w:hAnsi="MillerDaily"/>
          <w:color w:val="000000"/>
        </w:rPr>
        <w:t xml:space="preserve">has </w:t>
      </w:r>
      <w:r w:rsidRPr="007C09D9">
        <w:rPr>
          <w:rFonts w:ascii="MillerDaily" w:hAnsi="MillerDaily"/>
        </w:rPr>
        <w:t>declined by over 40% during</w:t>
      </w:r>
      <w:r w:rsidRPr="007C09D9">
        <w:rPr>
          <w:rFonts w:ascii="MillerDaily" w:hAnsi="MillerDaily"/>
          <w:color w:val="000000"/>
        </w:rPr>
        <w:t xml:space="preserve"> the last 20 years as </w:t>
      </w:r>
      <w:r w:rsidRPr="007C09D9">
        <w:rPr>
          <w:rFonts w:ascii="MillerDaily" w:hAnsi="MillerDaily"/>
        </w:rPr>
        <w:t>observed using Western</w:t>
      </w:r>
      <w:r w:rsidRPr="007C09D9">
        <w:rPr>
          <w:rFonts w:ascii="MillerDaily" w:hAnsi="MillerDaily"/>
          <w:color w:val="000000"/>
        </w:rPr>
        <w:t xml:space="preserve"> monitoring techniques </w:t>
      </w:r>
      <w:r w:rsidR="00DF2373" w:rsidRPr="007C09D9">
        <w:rPr>
          <w:rFonts w:ascii="MillerDaily" w:hAnsi="MillerDaily"/>
          <w:color w:val="000000"/>
        </w:rPr>
        <w:fldChar w:fldCharType="begin"/>
      </w:r>
      <w:r w:rsidR="00A20233">
        <w:rPr>
          <w:rFonts w:ascii="MillerDaily" w:hAnsi="MillerDaily"/>
          <w:color w:val="000000"/>
        </w:rPr>
        <w:instrText xml:space="preserve"> ADDIN ZOTERO_ITEM CSL_CITATION {"citationID":"394KJjwh","properties":{"formattedCitation":"({\\i{}6})","plainCitation":"(6)","noteIndex":0},"citationItems":[{"id":41,"uris":["http://zotero.org/users/6749014/items/SXY5BASP"],"itemData":{"id":41,"type":"article-journal","container-title":"Ecological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00DF2373" w:rsidRPr="007C09D9">
        <w:rPr>
          <w:rFonts w:ascii="MillerDaily" w:hAnsi="MillerDaily"/>
          <w:color w:val="000000"/>
        </w:rPr>
        <w:fldChar w:fldCharType="separate"/>
      </w:r>
      <w:r w:rsidR="00A20233" w:rsidRPr="00A20233">
        <w:rPr>
          <w:rFonts w:ascii="MillerDaily" w:hAnsi="MillerDaily"/>
          <w:color w:val="000000"/>
        </w:rPr>
        <w:t>(</w:t>
      </w:r>
      <w:r w:rsidR="00A20233" w:rsidRPr="00A20233">
        <w:rPr>
          <w:rFonts w:ascii="MillerDaily" w:hAnsi="MillerDaily"/>
          <w:i/>
          <w:iCs/>
          <w:color w:val="000000"/>
        </w:rPr>
        <w:t>6</w:t>
      </w:r>
      <w:r w:rsidR="00A20233" w:rsidRPr="00A20233">
        <w:rPr>
          <w:rFonts w:ascii="MillerDaily" w:hAnsi="MillerDaily"/>
          <w:color w:val="000000"/>
        </w:rPr>
        <w:t>)</w:t>
      </w:r>
      <w:r w:rsidR="00DF2373" w:rsidRPr="007C09D9">
        <w:rPr>
          <w:rFonts w:ascii="MillerDaily" w:hAnsi="MillerDaily"/>
          <w:color w:val="000000"/>
        </w:rPr>
        <w:fldChar w:fldCharType="end"/>
      </w:r>
      <w:r w:rsidRPr="007C09D9">
        <w:rPr>
          <w:rFonts w:ascii="MillerDaily" w:hAnsi="MillerDaily"/>
          <w:color w:val="000000"/>
        </w:rPr>
        <w:t xml:space="preserve">. Indigenous </w:t>
      </w:r>
      <w:r w:rsidRPr="007C09D9">
        <w:rPr>
          <w:rFonts w:ascii="MillerDaily" w:hAnsi="MillerDaily"/>
        </w:rPr>
        <w:t>K</w:t>
      </w:r>
      <w:r w:rsidRPr="007C09D9">
        <w:rPr>
          <w:rFonts w:ascii="MillerDaily" w:hAnsi="MillerDaily"/>
          <w:color w:val="000000"/>
        </w:rPr>
        <w:t>nowledg</w:t>
      </w:r>
      <w:r w:rsidR="00E750BE" w:rsidRPr="007C09D9">
        <w:rPr>
          <w:rFonts w:ascii="MillerDaily" w:hAnsi="MillerDaily"/>
          <w:color w:val="000000"/>
        </w:rPr>
        <w:t xml:space="preserve">e, whose relevance and value are increasingly being recognized by colonial governments and agencies, provides </w:t>
      </w:r>
      <w:r w:rsidRPr="007C09D9">
        <w:rPr>
          <w:rFonts w:ascii="MillerDaily" w:hAnsi="MillerDaily"/>
          <w:color w:val="000000"/>
        </w:rPr>
        <w:t xml:space="preserve">an invaluable historical baseline of abundance and harvest levels well before </w:t>
      </w:r>
      <w:r w:rsidRPr="007C09D9">
        <w:rPr>
          <w:rFonts w:ascii="MillerDaily" w:hAnsi="MillerDaily"/>
        </w:rPr>
        <w:t>W</w:t>
      </w:r>
      <w:r w:rsidRPr="007C09D9">
        <w:rPr>
          <w:rFonts w:ascii="MillerDaily" w:hAnsi="MillerDaily"/>
          <w:color w:val="000000"/>
        </w:rPr>
        <w:t>estern science was engaged in spec</w:t>
      </w:r>
      <w:r w:rsidRPr="007C09D9">
        <w:rPr>
          <w:rFonts w:ascii="MillerDaily" w:hAnsi="MillerDaily"/>
        </w:rPr>
        <w:t xml:space="preserve">ies </w:t>
      </w:r>
      <w:r w:rsidRPr="007C09D9">
        <w:rPr>
          <w:rFonts w:ascii="MillerDaily" w:hAnsi="MillerDaily"/>
          <w:color w:val="000000"/>
        </w:rPr>
        <w:t>recovery. For example, in British Colum</w:t>
      </w:r>
      <w:r w:rsidRPr="007C09D9">
        <w:rPr>
          <w:rFonts w:ascii="MillerDaily" w:hAnsi="MillerDaily"/>
        </w:rPr>
        <w:t xml:space="preserve">bia, Canada, Elders from the Treaty No. 8 adherent </w:t>
      </w:r>
      <w:r w:rsidRPr="007C09D9">
        <w:rPr>
          <w:rFonts w:ascii="MillerDaily" w:hAnsi="MillerDaily"/>
          <w:color w:val="000000"/>
        </w:rPr>
        <w:t xml:space="preserve">West Moberly First Nations said the </w:t>
      </w:r>
      <w:proofErr w:type="spellStart"/>
      <w:r w:rsidRPr="007C09D9">
        <w:rPr>
          <w:rFonts w:ascii="MillerDaily" w:hAnsi="MillerDaily"/>
          <w:color w:val="000000"/>
        </w:rPr>
        <w:t>Klinse</w:t>
      </w:r>
      <w:proofErr w:type="spellEnd"/>
      <w:r w:rsidRPr="007C09D9">
        <w:rPr>
          <w:rFonts w:ascii="MillerDaily" w:hAnsi="MillerDaily"/>
          <w:color w:val="000000"/>
        </w:rPr>
        <w:t xml:space="preserve">-Za caribou subpopulation was once as abundant as </w:t>
      </w:r>
      <w:commentRangeStart w:id="349"/>
      <w:commentRangeStart w:id="350"/>
      <w:del w:id="351" w:author="Clayton Lamb" w:date="2023-04-20T15:02:00Z">
        <w:r w:rsidRPr="00FD789C" w:rsidDel="00FD789C">
          <w:rPr>
            <w:rFonts w:ascii="MillerDaily" w:hAnsi="MillerDaily"/>
            <w:color w:val="000000"/>
          </w:rPr>
          <w:delText>“</w:delText>
        </w:r>
      </w:del>
      <w:r w:rsidRPr="00FD789C">
        <w:rPr>
          <w:rFonts w:ascii="MillerDaily" w:hAnsi="MillerDaily"/>
          <w:color w:val="000000"/>
          <w:rPrChange w:id="352" w:author="Clayton Lamb" w:date="2023-04-20T15:02:00Z">
            <w:rPr>
              <w:rFonts w:ascii="MillerDaily" w:hAnsi="MillerDaily"/>
              <w:i/>
              <w:iCs/>
              <w:color w:val="000000"/>
            </w:rPr>
          </w:rPrChange>
        </w:rPr>
        <w:t>bugs on the landscape</w:t>
      </w:r>
      <w:del w:id="353" w:author="Clayton Lamb" w:date="2023-04-20T15:02:00Z">
        <w:r w:rsidRPr="00FD789C" w:rsidDel="00FD789C">
          <w:rPr>
            <w:rFonts w:ascii="MillerDaily" w:hAnsi="MillerDaily"/>
            <w:i/>
            <w:iCs/>
            <w:color w:val="000000"/>
            <w:rPrChange w:id="354" w:author="Clayton Lamb" w:date="2023-04-20T15:02:00Z">
              <w:rPr>
                <w:rFonts w:ascii="MillerDaily" w:hAnsi="MillerDaily"/>
                <w:color w:val="000000"/>
              </w:rPr>
            </w:rPrChange>
          </w:rPr>
          <w:delText>”</w:delText>
        </w:r>
      </w:del>
      <w:r w:rsidRPr="00FD789C">
        <w:rPr>
          <w:rFonts w:ascii="MillerDaily" w:hAnsi="MillerDaily"/>
          <w:i/>
          <w:iCs/>
          <w:color w:val="000000"/>
          <w:rPrChange w:id="355" w:author="Clayton Lamb" w:date="2023-04-20T15:02:00Z">
            <w:rPr>
              <w:rFonts w:ascii="MillerDaily" w:hAnsi="MillerDaily"/>
              <w:color w:val="000000"/>
            </w:rPr>
          </w:rPrChange>
        </w:rPr>
        <w:t>,</w:t>
      </w:r>
      <w:r w:rsidRPr="007C09D9">
        <w:rPr>
          <w:rFonts w:ascii="MillerDaily" w:hAnsi="MillerDaily"/>
          <w:color w:val="000000"/>
        </w:rPr>
        <w:t xml:space="preserve"> </w:t>
      </w:r>
      <w:commentRangeEnd w:id="349"/>
      <w:r w:rsidR="00A230A7">
        <w:rPr>
          <w:rStyle w:val="CommentReference"/>
          <w:rFonts w:ascii="Times New Roman" w:hAnsi="Times New Roman"/>
          <w:spacing w:val="0"/>
        </w:rPr>
        <w:commentReference w:id="349"/>
      </w:r>
      <w:commentRangeEnd w:id="350"/>
      <w:r w:rsidR="00D04B37">
        <w:rPr>
          <w:rStyle w:val="CommentReference"/>
          <w:rFonts w:ascii="Times New Roman" w:hAnsi="Times New Roman"/>
          <w:spacing w:val="0"/>
        </w:rPr>
        <w:commentReference w:id="350"/>
      </w:r>
      <w:r w:rsidRPr="007C09D9">
        <w:rPr>
          <w:rFonts w:ascii="MillerDaily" w:hAnsi="MillerDaily"/>
        </w:rPr>
        <w:t>yet</w:t>
      </w:r>
      <w:r w:rsidRPr="007C09D9">
        <w:rPr>
          <w:rFonts w:ascii="MillerDaily" w:hAnsi="MillerDaily"/>
          <w:color w:val="000000"/>
        </w:rPr>
        <w:t xml:space="preserve"> by 201</w:t>
      </w:r>
      <w:r w:rsidRPr="007C09D9">
        <w:rPr>
          <w:rFonts w:ascii="MillerDaily" w:hAnsi="MillerDaily"/>
        </w:rPr>
        <w:t xml:space="preserve">3 </w:t>
      </w:r>
      <w:r w:rsidRPr="007C09D9">
        <w:rPr>
          <w:rFonts w:ascii="MillerDaily" w:hAnsi="MillerDaily"/>
          <w:color w:val="000000"/>
        </w:rPr>
        <w:t>there were only 38 animals left</w:t>
      </w:r>
      <w:r w:rsidRPr="007C09D9">
        <w:rPr>
          <w:rFonts w:ascii="MillerDaily" w:hAnsi="MillerDaily"/>
        </w:rPr>
        <w:t xml:space="preserve"> </w:t>
      </w:r>
      <w:r w:rsidR="00DF2373" w:rsidRPr="007C09D9">
        <w:rPr>
          <w:rFonts w:ascii="MillerDaily" w:hAnsi="MillerDaily"/>
        </w:rPr>
        <w:fldChar w:fldCharType="begin"/>
      </w:r>
      <w:r w:rsidR="00A20233">
        <w:rPr>
          <w:rFonts w:ascii="MillerDaily" w:hAnsi="MillerDaily"/>
        </w:rPr>
        <w:instrText xml:space="preserve"> ADDIN ZOTERO_ITEM CSL_CITATION {"citationID":"JYW844le","properties":{"formattedCitation":"({\\i{}6})","plainCitation":"(6)","noteIndex":0},"citationItems":[{"id":41,"uris":["http://zotero.org/users/6749014/items/SXY5BASP"],"itemData":{"id":41,"type":"article-journal","container-title":"Ecological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00DF2373"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6</w:t>
      </w:r>
      <w:r w:rsidR="00A20233" w:rsidRPr="00A20233">
        <w:rPr>
          <w:rFonts w:ascii="MillerDaily" w:hAnsi="MillerDaily"/>
        </w:rPr>
        <w:t>)</w:t>
      </w:r>
      <w:r w:rsidR="00DF2373" w:rsidRPr="007C09D9">
        <w:rPr>
          <w:rFonts w:ascii="MillerDaily" w:hAnsi="MillerDaily"/>
        </w:rPr>
        <w:fldChar w:fldCharType="end"/>
      </w:r>
      <w:r w:rsidRPr="007C09D9">
        <w:rPr>
          <w:rFonts w:ascii="MillerDaily" w:hAnsi="MillerDaily"/>
          <w:color w:val="000000"/>
        </w:rPr>
        <w:t xml:space="preserve">. </w:t>
      </w:r>
      <w:r w:rsidRPr="007C09D9">
        <w:rPr>
          <w:rFonts w:ascii="MillerDaily" w:hAnsi="MillerDaily"/>
        </w:rPr>
        <w:t>Facing a decline in caribou, West Moberly leadership</w:t>
      </w:r>
      <w:r w:rsidR="007C7572" w:rsidRPr="007C09D9">
        <w:rPr>
          <w:rFonts w:ascii="MillerDaily" w:hAnsi="MillerDaily"/>
        </w:rPr>
        <w:t xml:space="preserve"> and </w:t>
      </w:r>
      <w:r w:rsidRPr="007C09D9">
        <w:rPr>
          <w:rFonts w:ascii="MillerDaily" w:hAnsi="MillerDaily"/>
        </w:rPr>
        <w:t xml:space="preserve">Elders imposed a moratorium on caribou harvest in 1970 that is still in effect today. Indeed, West Moberly First Nations sensed the endangerment of caribou </w:t>
      </w:r>
      <w:ins w:id="356" w:author="Clayton Lamb" w:date="2023-04-20T10:45:00Z">
        <w:r w:rsidR="000916C9" w:rsidRPr="007C09D9">
          <w:rPr>
            <w:rFonts w:ascii="MillerDaily" w:hAnsi="MillerDaily"/>
          </w:rPr>
          <w:t xml:space="preserve">well before colonial governments, who </w:t>
        </w:r>
        <w:r w:rsidR="000916C9">
          <w:rPr>
            <w:rFonts w:ascii="MillerDaily" w:hAnsi="MillerDaily"/>
          </w:rPr>
          <w:t xml:space="preserve">have continued to </w:t>
        </w:r>
        <w:r w:rsidR="000916C9" w:rsidRPr="007C09D9">
          <w:rPr>
            <w:rFonts w:ascii="MillerDaily" w:hAnsi="MillerDaily"/>
          </w:rPr>
          <w:t xml:space="preserve">permit extensive natural resource extraction in the heart of </w:t>
        </w:r>
        <w:proofErr w:type="spellStart"/>
        <w:r w:rsidR="000916C9" w:rsidRPr="007C09D9">
          <w:rPr>
            <w:rFonts w:ascii="MillerDaily" w:hAnsi="MillerDaily"/>
          </w:rPr>
          <w:t>Klinse</w:t>
        </w:r>
        <w:proofErr w:type="spellEnd"/>
        <w:r w:rsidR="000916C9" w:rsidRPr="007C09D9">
          <w:rPr>
            <w:rFonts w:ascii="MillerDaily" w:hAnsi="MillerDaily"/>
          </w:rPr>
          <w:t xml:space="preserve">-Za caribou habitat </w:t>
        </w:r>
        <w:r w:rsidR="000916C9">
          <w:rPr>
            <w:rFonts w:ascii="MillerDaily" w:hAnsi="MillerDaily"/>
          </w:rPr>
          <w:t>ever since</w:t>
        </w:r>
        <w:r w:rsidR="000916C9" w:rsidRPr="007C09D9">
          <w:rPr>
            <w:rFonts w:ascii="MillerDaily" w:hAnsi="MillerDaily"/>
          </w:rPr>
          <w:t xml:space="preserve"> West Moberly’s cessation of hunting</w:t>
        </w:r>
        <w:r w:rsidR="000916C9">
          <w:rPr>
            <w:rStyle w:val="CommentReference"/>
          </w:rPr>
          <w:annotationRef/>
        </w:r>
      </w:ins>
      <w:del w:id="357" w:author="Clayton Lamb" w:date="2023-04-20T10:45:00Z">
        <w:r w:rsidRPr="007C09D9" w:rsidDel="000916C9">
          <w:rPr>
            <w:rFonts w:ascii="MillerDaily" w:hAnsi="MillerDaily"/>
          </w:rPr>
          <w:delText>well before colonial governments, who permitted extensive natural resource extraction in the heart of Klinse-</w:delText>
        </w:r>
        <w:r w:rsidR="00840702" w:rsidRPr="007C09D9" w:rsidDel="000916C9">
          <w:rPr>
            <w:rFonts w:ascii="MillerDaily" w:hAnsi="MillerDaily"/>
          </w:rPr>
          <w:delText>Z</w:delText>
        </w:r>
        <w:r w:rsidRPr="007C09D9" w:rsidDel="000916C9">
          <w:rPr>
            <w:rFonts w:ascii="MillerDaily" w:hAnsi="MillerDaily"/>
          </w:rPr>
          <w:delText xml:space="preserve">a caribou habitat for at least </w:delText>
        </w:r>
        <w:commentRangeStart w:id="358"/>
        <w:commentRangeStart w:id="359"/>
        <w:r w:rsidRPr="007C09D9" w:rsidDel="000916C9">
          <w:rPr>
            <w:rFonts w:ascii="MillerDaily" w:hAnsi="MillerDaily"/>
          </w:rPr>
          <w:delText>50 years following West Moberly’s cessation of hunting</w:delText>
        </w:r>
        <w:commentRangeEnd w:id="358"/>
        <w:r w:rsidR="00EC1A0F" w:rsidDel="000916C9">
          <w:rPr>
            <w:rStyle w:val="CommentReference"/>
            <w:rFonts w:ascii="Times New Roman" w:hAnsi="Times New Roman"/>
            <w:spacing w:val="0"/>
          </w:rPr>
          <w:commentReference w:id="358"/>
        </w:r>
      </w:del>
      <w:commentRangeEnd w:id="359"/>
      <w:r w:rsidR="00D04B37">
        <w:rPr>
          <w:rStyle w:val="CommentReference"/>
          <w:rFonts w:ascii="Times New Roman" w:hAnsi="Times New Roman"/>
          <w:spacing w:val="0"/>
        </w:rPr>
        <w:commentReference w:id="359"/>
      </w:r>
      <w:r w:rsidRPr="007C09D9">
        <w:rPr>
          <w:rFonts w:ascii="MillerDaily" w:hAnsi="MillerDaily"/>
        </w:rPr>
        <w:t xml:space="preserve">. </w:t>
      </w:r>
      <w:r w:rsidR="007C7572" w:rsidRPr="007C09D9">
        <w:rPr>
          <w:rFonts w:ascii="MillerDaily" w:hAnsi="MillerDaily"/>
        </w:rPr>
        <w:t>The c</w:t>
      </w:r>
      <w:r w:rsidRPr="007C09D9">
        <w:rPr>
          <w:rFonts w:ascii="MillerDaily" w:hAnsi="MillerDaily"/>
        </w:rPr>
        <w:t xml:space="preserve">ontinued authorization of resource </w:t>
      </w:r>
      <w:r w:rsidR="007C7572" w:rsidRPr="007C09D9">
        <w:rPr>
          <w:rFonts w:ascii="MillerDaily" w:hAnsi="MillerDaily"/>
        </w:rPr>
        <w:t>extraction reduces the abundance of caribou and causes extirpation, infringing</w:t>
      </w:r>
      <w:r w:rsidR="00D7448E" w:rsidRPr="007C09D9">
        <w:rPr>
          <w:rFonts w:ascii="MillerDaily" w:hAnsi="MillerDaily"/>
          <w:noProof/>
        </w:rPr>
        <w:t xml:space="preserve"> upon </w:t>
      </w:r>
      <w:r w:rsidRPr="007C09D9">
        <w:rPr>
          <w:rFonts w:ascii="MillerDaily" w:hAnsi="MillerDaily"/>
        </w:rPr>
        <w:t xml:space="preserve">constitutionally protected Indigenous </w:t>
      </w:r>
      <w:r w:rsidR="00A854EE" w:rsidRPr="007C09D9">
        <w:rPr>
          <w:rFonts w:ascii="MillerDaily" w:hAnsi="MillerDaily"/>
        </w:rPr>
        <w:t>r</w:t>
      </w:r>
      <w:r w:rsidRPr="007C09D9">
        <w:rPr>
          <w:rFonts w:ascii="MillerDaily" w:hAnsi="MillerDaily"/>
        </w:rPr>
        <w:t xml:space="preserve">ights to sustain a culturally meaningful way of life </w:t>
      </w:r>
      <w:r w:rsidR="00DF2373" w:rsidRPr="007C09D9">
        <w:rPr>
          <w:rFonts w:ascii="MillerDaily" w:hAnsi="MillerDaily"/>
        </w:rPr>
        <w:fldChar w:fldCharType="begin"/>
      </w:r>
      <w:r w:rsidR="00A20233">
        <w:rPr>
          <w:rFonts w:ascii="MillerDaily" w:hAnsi="MillerDaily"/>
        </w:rPr>
        <w:instrText xml:space="preserve"> ADDIN ZOTERO_ITEM CSL_CITATION {"citationID":"am9vRxy2","properties":{"formattedCitation":"({\\i{}9})","plainCitation":"(9)","noteIndex":0},"citationItems":[{"id":1481,"uris":["http://zotero.org/users/6749014/items/K4MN8GEJ"],"itemData":{"id":1481,"type":"article-journal","container-title":"Environment, Development and Sustainability","DOI":"10.1007/s10668-011-9333-5","ISSN":"1387-585X, 1573-2975","issue":"4","journalAbbreviation":"Environ Dev Sustain","language":"en","page":"455-476","source":"DOI.org (Crossref)","title":"An environmental justice analysis of caribou recovery planning, protection of an Indigenous culture, and coal mining development in northeast British Columbia, Canada","volume":"14","author":[{"family":"Muir","given":"Bruce R."},{"family":"Booth","given":"Annie L."}],"issued":{"date-parts":[["2012",8]]}}}],"schema":"https://github.com/citation-style-language/schema/raw/master/csl-citation.json"} </w:instrText>
      </w:r>
      <w:r w:rsidR="00DF2373"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9</w:t>
      </w:r>
      <w:r w:rsidR="00A20233" w:rsidRPr="00A20233">
        <w:rPr>
          <w:rFonts w:ascii="MillerDaily" w:hAnsi="MillerDaily"/>
        </w:rPr>
        <w:t>)</w:t>
      </w:r>
      <w:r w:rsidR="00DF2373" w:rsidRPr="007C09D9">
        <w:rPr>
          <w:rFonts w:ascii="MillerDaily" w:hAnsi="MillerDaily"/>
        </w:rPr>
        <w:fldChar w:fldCharType="end"/>
      </w:r>
      <w:r w:rsidRPr="007C09D9">
        <w:rPr>
          <w:rFonts w:ascii="MillerDaily" w:hAnsi="MillerDaily"/>
        </w:rPr>
        <w:t>.</w:t>
      </w:r>
    </w:p>
    <w:p w14:paraId="2D3C931E" w14:textId="3C8B5522" w:rsidR="00086F5F" w:rsidRPr="007C09D9" w:rsidRDefault="00086F5F" w:rsidP="00086F5F">
      <w:pPr>
        <w:pStyle w:val="Paragraph"/>
        <w:rPr>
          <w:rFonts w:ascii="MillerDaily" w:hAnsi="MillerDaily"/>
          <w:color w:val="000000"/>
        </w:rPr>
      </w:pPr>
      <w:r w:rsidRPr="007C09D9">
        <w:rPr>
          <w:rFonts w:ascii="MillerDaily" w:hAnsi="MillerDaily"/>
          <w:color w:val="000000"/>
        </w:rPr>
        <w:t xml:space="preserve">Indigenous-led recovery efforts by West Moberly First Nations and </w:t>
      </w:r>
      <w:proofErr w:type="spellStart"/>
      <w:r w:rsidRPr="007C09D9">
        <w:rPr>
          <w:rFonts w:ascii="MillerDaily" w:hAnsi="MillerDaily"/>
          <w:color w:val="000000"/>
        </w:rPr>
        <w:t>Saulteau</w:t>
      </w:r>
      <w:proofErr w:type="spellEnd"/>
      <w:r w:rsidRPr="007C09D9">
        <w:rPr>
          <w:rFonts w:ascii="MillerDaily" w:hAnsi="MillerDaily"/>
          <w:color w:val="000000"/>
        </w:rPr>
        <w:t xml:space="preserve"> First Nations to recover the threatened </w:t>
      </w:r>
      <w:proofErr w:type="spellStart"/>
      <w:r w:rsidRPr="007C09D9">
        <w:rPr>
          <w:rFonts w:ascii="MillerDaily" w:hAnsi="MillerDaily"/>
          <w:color w:val="000000"/>
        </w:rPr>
        <w:t>Klinse</w:t>
      </w:r>
      <w:proofErr w:type="spellEnd"/>
      <w:r w:rsidRPr="007C09D9">
        <w:rPr>
          <w:rFonts w:ascii="MillerDaily" w:hAnsi="MillerDaily"/>
          <w:color w:val="000000"/>
        </w:rPr>
        <w:t xml:space="preserve">-Za caribou have more than tripled caribou abundance in eight years </w:t>
      </w:r>
      <w:r w:rsidR="00DF2373" w:rsidRPr="007C09D9">
        <w:rPr>
          <w:rFonts w:ascii="MillerDaily" w:hAnsi="MillerDaily"/>
          <w:color w:val="000000"/>
        </w:rPr>
        <w:fldChar w:fldCharType="begin"/>
      </w:r>
      <w:r w:rsidR="00A20233">
        <w:rPr>
          <w:rFonts w:ascii="MillerDaily" w:hAnsi="MillerDaily"/>
          <w:color w:val="000000"/>
        </w:rPr>
        <w:instrText xml:space="preserve"> ADDIN ZOTERO_ITEM CSL_CITATION {"citationID":"gCnOgGfs","properties":{"formattedCitation":"({\\i{}6})","plainCitation":"(6)","noteIndex":0},"citationItems":[{"id":41,"uris":["http://zotero.org/users/6749014/items/SXY5BASP"],"itemData":{"id":41,"type":"article-journal","container-title":"Ecological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00DF2373" w:rsidRPr="007C09D9">
        <w:rPr>
          <w:rFonts w:ascii="MillerDaily" w:hAnsi="MillerDaily"/>
          <w:color w:val="000000"/>
        </w:rPr>
        <w:fldChar w:fldCharType="separate"/>
      </w:r>
      <w:r w:rsidR="00A20233" w:rsidRPr="00A20233">
        <w:rPr>
          <w:rFonts w:ascii="MillerDaily" w:hAnsi="MillerDaily"/>
          <w:color w:val="000000"/>
        </w:rPr>
        <w:t>(</w:t>
      </w:r>
      <w:r w:rsidR="00A20233" w:rsidRPr="00A20233">
        <w:rPr>
          <w:rFonts w:ascii="MillerDaily" w:hAnsi="MillerDaily"/>
          <w:i/>
          <w:iCs/>
          <w:color w:val="000000"/>
        </w:rPr>
        <w:t>6</w:t>
      </w:r>
      <w:r w:rsidR="00A20233" w:rsidRPr="00A20233">
        <w:rPr>
          <w:rFonts w:ascii="MillerDaily" w:hAnsi="MillerDaily"/>
          <w:color w:val="000000"/>
        </w:rPr>
        <w:t>)</w:t>
      </w:r>
      <w:r w:rsidR="00DF2373" w:rsidRPr="007C09D9">
        <w:rPr>
          <w:rFonts w:ascii="MillerDaily" w:hAnsi="MillerDaily"/>
          <w:color w:val="000000"/>
        </w:rPr>
        <w:fldChar w:fldCharType="end"/>
      </w:r>
      <w:r w:rsidRPr="007C09D9">
        <w:rPr>
          <w:rFonts w:ascii="MillerDaily" w:hAnsi="MillerDaily"/>
          <w:color w:val="000000"/>
        </w:rPr>
        <w:t>. Averting the looming extirpation of th</w:t>
      </w:r>
      <w:r w:rsidR="00544284" w:rsidRPr="007C09D9">
        <w:rPr>
          <w:rFonts w:ascii="MillerDaily" w:hAnsi="MillerDaily"/>
          <w:color w:val="000000"/>
        </w:rPr>
        <w:t>ese</w:t>
      </w:r>
      <w:r w:rsidRPr="007C09D9">
        <w:rPr>
          <w:rFonts w:ascii="MillerDaily" w:hAnsi="MillerDaily"/>
          <w:color w:val="000000"/>
        </w:rPr>
        <w:t xml:space="preserve"> caribou is an undeniable conservation success, yet their abundance </w:t>
      </w:r>
      <w:r w:rsidRPr="007C09D9">
        <w:rPr>
          <w:rFonts w:ascii="MillerDaily" w:hAnsi="MillerDaily"/>
        </w:rPr>
        <w:t>remains below</w:t>
      </w:r>
      <w:r w:rsidRPr="007C09D9">
        <w:rPr>
          <w:rFonts w:ascii="MillerDaily" w:hAnsi="MillerDaily"/>
          <w:color w:val="000000"/>
        </w:rPr>
        <w:t xml:space="preserve"> a level where First Nations </w:t>
      </w:r>
      <w:r w:rsidRPr="007C09D9">
        <w:rPr>
          <w:rFonts w:ascii="MillerDaily" w:hAnsi="MillerDaily"/>
        </w:rPr>
        <w:t>can</w:t>
      </w:r>
      <w:r w:rsidRPr="007C09D9">
        <w:rPr>
          <w:rFonts w:ascii="MillerDaily" w:hAnsi="MillerDaily"/>
          <w:color w:val="000000"/>
        </w:rPr>
        <w:t xml:space="preserve"> participate in a </w:t>
      </w:r>
      <w:proofErr w:type="gramStart"/>
      <w:r w:rsidRPr="007C09D9">
        <w:rPr>
          <w:rFonts w:ascii="MillerDaily" w:hAnsi="MillerDaily"/>
          <w:color w:val="000000"/>
        </w:rPr>
        <w:t>culturally</w:t>
      </w:r>
      <w:r w:rsidRPr="007C09D9">
        <w:rPr>
          <w:rFonts w:ascii="MillerDaily" w:hAnsi="MillerDaily"/>
        </w:rPr>
        <w:t>–</w:t>
      </w:r>
      <w:r w:rsidRPr="007C09D9">
        <w:rPr>
          <w:rFonts w:ascii="MillerDaily" w:hAnsi="MillerDaily"/>
          <w:color w:val="000000"/>
        </w:rPr>
        <w:t>meaningful</w:t>
      </w:r>
      <w:proofErr w:type="gramEnd"/>
      <w:r w:rsidRPr="007C09D9">
        <w:rPr>
          <w:rFonts w:ascii="MillerDaily" w:hAnsi="MillerDaily"/>
          <w:color w:val="000000"/>
        </w:rPr>
        <w:t xml:space="preserve"> harvest. </w:t>
      </w:r>
      <w:r w:rsidRPr="007C09D9">
        <w:rPr>
          <w:rFonts w:ascii="MillerDaily" w:hAnsi="MillerDaily"/>
        </w:rPr>
        <w:t xml:space="preserve">In 2022, there were 114 </w:t>
      </w:r>
      <w:proofErr w:type="spellStart"/>
      <w:r w:rsidRPr="007C09D9">
        <w:rPr>
          <w:rFonts w:ascii="MillerDaily" w:hAnsi="MillerDaily"/>
        </w:rPr>
        <w:t>Klinse</w:t>
      </w:r>
      <w:proofErr w:type="spellEnd"/>
      <w:r w:rsidRPr="007C09D9">
        <w:rPr>
          <w:rFonts w:ascii="MillerDaily" w:hAnsi="MillerDaily"/>
        </w:rPr>
        <w:t xml:space="preserve">-Za caribou – an abundance that met a recovery target of &gt;100 </w:t>
      </w:r>
      <w:r w:rsidRPr="007C09D9">
        <w:rPr>
          <w:rFonts w:ascii="MillerDaily" w:hAnsi="MillerDaily"/>
        </w:rPr>
        <w:lastRenderedPageBreak/>
        <w:t xml:space="preserve">set by the Canadian government under the MVP–based approach. However, 114 caribou would provide only ~3 caribou </w:t>
      </w:r>
      <w:r w:rsidR="00C23B4F" w:rsidRPr="007C09D9">
        <w:rPr>
          <w:rFonts w:ascii="MillerDaily" w:hAnsi="MillerDaily"/>
        </w:rPr>
        <w:t xml:space="preserve">annually </w:t>
      </w:r>
      <w:r w:rsidRPr="007C09D9">
        <w:rPr>
          <w:rFonts w:ascii="MillerDaily" w:hAnsi="MillerDaily"/>
        </w:rPr>
        <w:t>for a sustainable Indigenous harvest—not meeting historical levels of use by the community</w:t>
      </w:r>
      <w:r w:rsidR="00B75004" w:rsidRPr="007C09D9">
        <w:rPr>
          <w:rFonts w:ascii="MillerDaily" w:hAnsi="MillerDaily"/>
        </w:rPr>
        <w:t xml:space="preserve"> (See </w:t>
      </w:r>
      <w:r w:rsidR="00D44305" w:rsidRPr="007C09D9">
        <w:rPr>
          <w:rFonts w:ascii="MillerDaily" w:hAnsi="MillerDaily"/>
        </w:rPr>
        <w:t>Supplementary Material</w:t>
      </w:r>
      <w:ins w:id="360" w:author="Brad Wible" w:date="2023-04-19T23:29:00Z">
        <w:r w:rsidR="00C94AEC">
          <w:rPr>
            <w:rFonts w:ascii="MillerDaily" w:hAnsi="MillerDaily"/>
          </w:rPr>
          <w:t>s</w:t>
        </w:r>
      </w:ins>
      <w:del w:id="361" w:author="Brad Wible" w:date="2023-04-19T23:29:00Z">
        <w:r w:rsidR="00B75004" w:rsidRPr="007C09D9" w:rsidDel="00C94AEC">
          <w:rPr>
            <w:rFonts w:ascii="MillerDaily" w:hAnsi="MillerDaily"/>
          </w:rPr>
          <w:delText xml:space="preserve"> 2</w:delText>
        </w:r>
      </w:del>
      <w:r w:rsidR="00B75004" w:rsidRPr="007C09D9">
        <w:rPr>
          <w:rFonts w:ascii="MillerDaily" w:hAnsi="MillerDaily"/>
        </w:rPr>
        <w:t xml:space="preserve"> for harvest calculation</w:t>
      </w:r>
      <w:r w:rsidR="00544284" w:rsidRPr="007C09D9">
        <w:rPr>
          <w:rFonts w:ascii="MillerDaily" w:hAnsi="MillerDaily"/>
        </w:rPr>
        <w:t>s</w:t>
      </w:r>
      <w:r w:rsidR="00B75004" w:rsidRPr="007C09D9">
        <w:rPr>
          <w:rFonts w:ascii="MillerDaily" w:hAnsi="MillerDaily"/>
        </w:rPr>
        <w:t>)</w:t>
      </w:r>
      <w:r w:rsidRPr="007C09D9">
        <w:rPr>
          <w:rFonts w:ascii="MillerDaily" w:hAnsi="MillerDaily"/>
        </w:rPr>
        <w:t>. A West Moberly Elders’ wish was to “</w:t>
      </w:r>
      <w:r w:rsidRPr="007C09D9">
        <w:rPr>
          <w:rFonts w:ascii="MillerDaily" w:hAnsi="MillerDaily"/>
          <w:i/>
        </w:rPr>
        <w:t>eat caribou before I die</w:t>
      </w:r>
      <w:r w:rsidRPr="007C09D9">
        <w:rPr>
          <w:rFonts w:ascii="MillerDaily" w:hAnsi="MillerDaily"/>
        </w:rPr>
        <w:t xml:space="preserve">”, which could be translated to a baseline cultural recovery target. If caribou are to be meaningfully harvested again there should be enough for each community member to have some significant level of </w:t>
      </w:r>
      <w:r w:rsidR="00B2773A" w:rsidRPr="007C09D9">
        <w:rPr>
          <w:rFonts w:ascii="MillerDaily" w:hAnsi="MillerDaily"/>
        </w:rPr>
        <w:t xml:space="preserve">cultural engagement and </w:t>
      </w:r>
      <w:r w:rsidRPr="007C09D9">
        <w:rPr>
          <w:rFonts w:ascii="MillerDaily" w:hAnsi="MillerDaily"/>
        </w:rPr>
        <w:t xml:space="preserve">food security met by caribou. For example, providing </w:t>
      </w:r>
      <w:commentRangeStart w:id="362"/>
      <w:commentRangeStart w:id="363"/>
      <w:r w:rsidRPr="007C09D9">
        <w:rPr>
          <w:rFonts w:ascii="MillerDaily" w:hAnsi="MillerDaily"/>
        </w:rPr>
        <w:t xml:space="preserve">just one meal </w:t>
      </w:r>
      <w:ins w:id="364" w:author="Brad Wible" w:date="2023-04-19T23:30:00Z">
        <w:r w:rsidR="00C94AEC">
          <w:rPr>
            <w:rFonts w:ascii="MillerDaily" w:hAnsi="MillerDaily"/>
          </w:rPr>
          <w:t xml:space="preserve">per year </w:t>
        </w:r>
      </w:ins>
      <w:r w:rsidRPr="007C09D9">
        <w:rPr>
          <w:rFonts w:ascii="MillerDaily" w:hAnsi="MillerDaily"/>
        </w:rPr>
        <w:t xml:space="preserve">for each of the 1600 West Moberly and </w:t>
      </w:r>
      <w:proofErr w:type="spellStart"/>
      <w:r w:rsidRPr="007C09D9">
        <w:rPr>
          <w:rFonts w:ascii="MillerDaily" w:hAnsi="MillerDaily"/>
        </w:rPr>
        <w:t>Saulteau</w:t>
      </w:r>
      <w:proofErr w:type="spellEnd"/>
      <w:r w:rsidRPr="007C09D9">
        <w:rPr>
          <w:rFonts w:ascii="MillerDaily" w:hAnsi="MillerDaily"/>
        </w:rPr>
        <w:t xml:space="preserve"> First Nations members would require approximately </w:t>
      </w:r>
      <w:r w:rsidR="00A34A9B" w:rsidRPr="007C09D9">
        <w:rPr>
          <w:rFonts w:ascii="MillerDaily" w:hAnsi="MillerDaily"/>
        </w:rPr>
        <w:t>6</w:t>
      </w:r>
      <w:r w:rsidRPr="007C09D9">
        <w:rPr>
          <w:rFonts w:ascii="MillerDaily" w:hAnsi="MillerDaily"/>
        </w:rPr>
        <w:t xml:space="preserve"> caribou, which could be </w:t>
      </w:r>
      <w:r w:rsidR="00544284" w:rsidRPr="007C09D9">
        <w:rPr>
          <w:rFonts w:ascii="MillerDaily" w:hAnsi="MillerDaily"/>
        </w:rPr>
        <w:t xml:space="preserve">annually </w:t>
      </w:r>
      <w:r w:rsidRPr="007C09D9">
        <w:rPr>
          <w:rFonts w:ascii="MillerDaily" w:hAnsi="MillerDaily"/>
        </w:rPr>
        <w:t xml:space="preserve">harvested from a population of about 200 caribou. Providing 15 meals </w:t>
      </w:r>
      <w:ins w:id="365" w:author="Brad Wible" w:date="2023-04-19T23:30:00Z">
        <w:r w:rsidR="00C94AEC">
          <w:rPr>
            <w:rFonts w:ascii="MillerDaily" w:hAnsi="MillerDaily"/>
          </w:rPr>
          <w:t>per per</w:t>
        </w:r>
      </w:ins>
      <w:ins w:id="366" w:author="Brad Wible" w:date="2023-04-19T23:31:00Z">
        <w:r w:rsidR="00C94AEC">
          <w:rPr>
            <w:rFonts w:ascii="MillerDaily" w:hAnsi="MillerDaily"/>
          </w:rPr>
          <w:t xml:space="preserve">son per year </w:t>
        </w:r>
      </w:ins>
      <w:del w:id="367" w:author="Brad Wible" w:date="2023-04-19T23:31:00Z">
        <w:r w:rsidRPr="007C09D9" w:rsidDel="00C94AEC">
          <w:rPr>
            <w:rFonts w:ascii="MillerDaily" w:hAnsi="MillerDaily"/>
          </w:rPr>
          <w:delText xml:space="preserve">each </w:delText>
        </w:r>
      </w:del>
      <w:r w:rsidRPr="007C09D9">
        <w:rPr>
          <w:rFonts w:ascii="MillerDaily" w:hAnsi="MillerDaily"/>
        </w:rPr>
        <w:t>would require a population of about 3000 caribou</w:t>
      </w:r>
      <w:commentRangeEnd w:id="362"/>
      <w:r w:rsidR="00C94AEC">
        <w:rPr>
          <w:rStyle w:val="CommentReference"/>
          <w:rFonts w:ascii="Times New Roman" w:hAnsi="Times New Roman"/>
          <w:spacing w:val="0"/>
        </w:rPr>
        <w:commentReference w:id="362"/>
      </w:r>
      <w:commentRangeEnd w:id="363"/>
      <w:r w:rsidR="000916C9">
        <w:rPr>
          <w:rStyle w:val="CommentReference"/>
          <w:rFonts w:ascii="Times New Roman" w:hAnsi="Times New Roman"/>
          <w:spacing w:val="0"/>
        </w:rPr>
        <w:commentReference w:id="363"/>
      </w:r>
      <w:r w:rsidRPr="007C09D9">
        <w:rPr>
          <w:rFonts w:ascii="MillerDaily" w:hAnsi="MillerDaily"/>
        </w:rPr>
        <w:t>—more reflective of the historic “</w:t>
      </w:r>
      <w:r w:rsidRPr="007C09D9">
        <w:rPr>
          <w:rFonts w:ascii="MillerDaily" w:hAnsi="MillerDaily"/>
          <w:i/>
        </w:rPr>
        <w:t>bugs on the landscape</w:t>
      </w:r>
      <w:r w:rsidRPr="007C09D9">
        <w:rPr>
          <w:rFonts w:ascii="MillerDaily" w:hAnsi="MillerDaily"/>
        </w:rPr>
        <w:t xml:space="preserve">” abundance. </w:t>
      </w:r>
      <w:commentRangeStart w:id="368"/>
      <w:commentRangeStart w:id="369"/>
      <w:r w:rsidRPr="007C09D9">
        <w:rPr>
          <w:rFonts w:ascii="MillerDaily" w:hAnsi="MillerDaily"/>
        </w:rPr>
        <w:t xml:space="preserve">The discrepancy between the current 114 caribou and the potential </w:t>
      </w:r>
      <w:r w:rsidR="00B2773A" w:rsidRPr="007C09D9">
        <w:rPr>
          <w:rFonts w:ascii="MillerDaily" w:hAnsi="MillerDaily"/>
        </w:rPr>
        <w:t>for &gt;</w:t>
      </w:r>
      <w:r w:rsidRPr="007C09D9">
        <w:rPr>
          <w:rFonts w:ascii="MillerDaily" w:hAnsi="MillerDaily"/>
        </w:rPr>
        <w:t>3000 caribou is a measurable gap in Western and Indigenous perspectives on recovery and reconciliation.</w:t>
      </w:r>
      <w:commentRangeEnd w:id="368"/>
      <w:r w:rsidR="00C94AEC">
        <w:rPr>
          <w:rStyle w:val="CommentReference"/>
          <w:rFonts w:ascii="Times New Roman" w:hAnsi="Times New Roman"/>
          <w:spacing w:val="0"/>
        </w:rPr>
        <w:commentReference w:id="368"/>
      </w:r>
      <w:commentRangeEnd w:id="369"/>
      <w:r w:rsidR="00D04B37">
        <w:rPr>
          <w:rStyle w:val="CommentReference"/>
          <w:rFonts w:ascii="Times New Roman" w:hAnsi="Times New Roman"/>
          <w:spacing w:val="0"/>
        </w:rPr>
        <w:commentReference w:id="369"/>
      </w:r>
    </w:p>
    <w:p w14:paraId="7D701C8D" w14:textId="77777777" w:rsidR="008F7486" w:rsidRPr="007C09D9" w:rsidRDefault="008F7486" w:rsidP="00086F5F">
      <w:pPr>
        <w:pStyle w:val="Paragraph"/>
        <w:rPr>
          <w:ins w:id="370" w:author="Brad Wible" w:date="2023-04-19T21:40:00Z"/>
          <w:rFonts w:ascii="MillerDaily" w:hAnsi="MillerDaily"/>
        </w:rPr>
      </w:pPr>
    </w:p>
    <w:p w14:paraId="42260E42" w14:textId="2C757C61" w:rsidR="008F7486" w:rsidRPr="002A3132" w:rsidRDefault="00086F5F" w:rsidP="00086F5F">
      <w:pPr>
        <w:pStyle w:val="Paragraph"/>
        <w:rPr>
          <w:ins w:id="371" w:author="Brad Wible" w:date="2023-04-19T21:40:00Z"/>
          <w:rFonts w:ascii="MillerDaily" w:hAnsi="MillerDaily"/>
          <w:b/>
          <w:bCs/>
          <w:iCs/>
          <w:rPrChange w:id="372" w:author="Brad Wible" w:date="2023-04-19T23:44:00Z">
            <w:rPr>
              <w:ins w:id="373" w:author="Brad Wible" w:date="2023-04-19T21:40:00Z"/>
              <w:rFonts w:ascii="MillerDaily" w:hAnsi="MillerDaily"/>
              <w:iCs/>
            </w:rPr>
          </w:rPrChange>
        </w:rPr>
      </w:pPr>
      <w:del w:id="374" w:author="Brad Wible" w:date="2023-04-19T23:44:00Z">
        <w:r w:rsidRPr="002A3132" w:rsidDel="002A3132">
          <w:rPr>
            <w:rFonts w:ascii="MillerDaily" w:hAnsi="MillerDaily"/>
            <w:b/>
            <w:bCs/>
            <w:iCs/>
            <w:rPrChange w:id="375" w:author="Brad Wible" w:date="2023-04-19T23:44:00Z">
              <w:rPr>
                <w:rFonts w:ascii="MillerDaily" w:hAnsi="MillerDaily"/>
                <w:i/>
              </w:rPr>
            </w:rPrChange>
          </w:rPr>
          <w:delText>American bison</w:delText>
        </w:r>
      </w:del>
      <w:ins w:id="376" w:author="Brad Wible" w:date="2023-04-19T23:44:00Z">
        <w:r w:rsidR="002A3132" w:rsidRPr="002A3132">
          <w:rPr>
            <w:rFonts w:ascii="MillerDaily" w:hAnsi="MillerDaily"/>
            <w:b/>
            <w:bCs/>
            <w:iCs/>
            <w:rPrChange w:id="377" w:author="Brad Wible" w:date="2023-04-19T23:44:00Z">
              <w:rPr>
                <w:rFonts w:ascii="MillerDaily" w:hAnsi="MillerDaily"/>
                <w:iCs/>
              </w:rPr>
            </w:rPrChange>
          </w:rPr>
          <w:t>AMERICAN BISON</w:t>
        </w:r>
      </w:ins>
    </w:p>
    <w:p w14:paraId="07E4A418" w14:textId="2D27B5BD" w:rsidR="00086F5F" w:rsidRPr="007C09D9" w:rsidRDefault="00086F5F" w:rsidP="00086F5F">
      <w:pPr>
        <w:pStyle w:val="Paragraph"/>
        <w:rPr>
          <w:rFonts w:ascii="MillerDaily" w:hAnsi="MillerDaily"/>
        </w:rPr>
      </w:pPr>
      <w:del w:id="378" w:author="Brad Wible" w:date="2023-04-19T21:40:00Z">
        <w:r w:rsidRPr="007C09D9" w:rsidDel="008F7486">
          <w:rPr>
            <w:rFonts w:ascii="MillerDaily" w:hAnsi="MillerDaily"/>
          </w:rPr>
          <w:delText>—</w:delText>
        </w:r>
      </w:del>
      <w:r w:rsidRPr="007C09D9">
        <w:rPr>
          <w:rFonts w:ascii="MillerDaily" w:hAnsi="MillerDaily"/>
        </w:rPr>
        <w:t>Prior to colonization, American bison (</w:t>
      </w:r>
      <w:r w:rsidRPr="007C09D9">
        <w:rPr>
          <w:rFonts w:ascii="MillerDaily" w:hAnsi="MillerDaily"/>
          <w:i/>
        </w:rPr>
        <w:t>Bison bison</w:t>
      </w:r>
      <w:r w:rsidRPr="007C09D9">
        <w:rPr>
          <w:rFonts w:ascii="MillerDaily" w:hAnsi="MillerDaily"/>
        </w:rPr>
        <w:t xml:space="preserve">) numbered 30–60 million across North America </w:t>
      </w:r>
      <w:r w:rsidR="00DF2373" w:rsidRPr="007C09D9">
        <w:rPr>
          <w:rFonts w:ascii="MillerDaily" w:hAnsi="MillerDaily"/>
        </w:rPr>
        <w:fldChar w:fldCharType="begin"/>
      </w:r>
      <w:r w:rsidR="00A20233">
        <w:rPr>
          <w:rFonts w:ascii="MillerDaily" w:hAnsi="MillerDaily"/>
        </w:rPr>
        <w:instrText xml:space="preserve"> ADDIN ZOTERO_ITEM CSL_CITATION {"citationID":"av1WQCFP","properties":{"formattedCitation":"({\\i{}7})","plainCitation":"(7)","noteIndex":0},"citationItems":[{"id":1353,"uris":["http://zotero.org/users/6749014/items/JZM6GC9G"],"itemData":{"id":1353,"type":"article-journal","abstract":"Future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S."}],"accessed":{"date-parts":[["2022",2,3]]},"issued":{"date-parts":[["2022"]]}}}],"schema":"https://github.com/citation-style-language/schema/raw/master/csl-citation.json"} </w:instrText>
      </w:r>
      <w:r w:rsidR="00DF2373"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7</w:t>
      </w:r>
      <w:r w:rsidR="00A20233" w:rsidRPr="00A20233">
        <w:rPr>
          <w:rFonts w:ascii="MillerDaily" w:hAnsi="MillerDaily"/>
        </w:rPr>
        <w:t>)</w:t>
      </w:r>
      <w:r w:rsidR="00DF2373" w:rsidRPr="007C09D9">
        <w:rPr>
          <w:rFonts w:ascii="MillerDaily" w:hAnsi="MillerDaily"/>
        </w:rPr>
        <w:fldChar w:fldCharType="end"/>
      </w:r>
      <w:r w:rsidRPr="007C09D9">
        <w:rPr>
          <w:rFonts w:ascii="MillerDaily" w:hAnsi="MillerDaily"/>
        </w:rPr>
        <w:t xml:space="preserve">. Many Indigenous </w:t>
      </w:r>
      <w:r w:rsidR="007C6572" w:rsidRPr="007C09D9">
        <w:rPr>
          <w:rFonts w:ascii="MillerDaily" w:hAnsi="MillerDaily"/>
        </w:rPr>
        <w:t>p</w:t>
      </w:r>
      <w:r w:rsidRPr="007C09D9">
        <w:rPr>
          <w:rFonts w:ascii="MillerDaily" w:hAnsi="MillerDaily"/>
        </w:rPr>
        <w:t xml:space="preserve">eoples were deeply dependent upon </w:t>
      </w:r>
      <w:r w:rsidR="00E90AB2" w:rsidRPr="007C09D9">
        <w:rPr>
          <w:rFonts w:ascii="MillerDaily" w:hAnsi="MillerDaily"/>
        </w:rPr>
        <w:t xml:space="preserve">this </w:t>
      </w:r>
      <w:r w:rsidRPr="007C09D9">
        <w:rPr>
          <w:rFonts w:ascii="MillerDaily" w:hAnsi="MillerDaily"/>
        </w:rPr>
        <w:t xml:space="preserve">once-abundant </w:t>
      </w:r>
      <w:r w:rsidR="00E90AB2" w:rsidRPr="007C09D9">
        <w:rPr>
          <w:rFonts w:ascii="MillerDaily" w:hAnsi="MillerDaily"/>
        </w:rPr>
        <w:t>species</w:t>
      </w:r>
      <w:r w:rsidR="00CB2ED1" w:rsidRPr="007C09D9">
        <w:rPr>
          <w:rFonts w:ascii="MillerDaily" w:hAnsi="MillerDaily"/>
        </w:rPr>
        <w:t xml:space="preserve">, which </w:t>
      </w:r>
      <w:r w:rsidRPr="007C09D9">
        <w:rPr>
          <w:rFonts w:ascii="MillerDaily" w:hAnsi="MillerDaily"/>
        </w:rPr>
        <w:t>ranged from Alaska to Mexico (Figure 2). By the turn of the 20</w:t>
      </w:r>
      <w:r w:rsidRPr="007C09D9">
        <w:rPr>
          <w:rFonts w:ascii="MillerDaily" w:hAnsi="MillerDaily"/>
          <w:vertAlign w:val="superscript"/>
        </w:rPr>
        <w:t>th</w:t>
      </w:r>
      <w:r w:rsidRPr="007C09D9">
        <w:rPr>
          <w:rFonts w:ascii="MillerDaily" w:hAnsi="MillerDaily"/>
        </w:rPr>
        <w:t xml:space="preserve"> century, however, the great bison herds had been slaughtered down to only a few hundred animals, in part driven by explicit policies of cultural genocide. Such dramatic bison declines caused starvation, in-fighting, and erosion of Indigenous </w:t>
      </w:r>
      <w:r w:rsidR="00B2773A" w:rsidRPr="007C09D9">
        <w:rPr>
          <w:rFonts w:ascii="MillerDaily" w:hAnsi="MillerDaily"/>
        </w:rPr>
        <w:t>culture</w:t>
      </w:r>
      <w:r w:rsidRPr="007C09D9">
        <w:rPr>
          <w:rFonts w:ascii="MillerDaily" w:hAnsi="MillerDaily"/>
        </w:rPr>
        <w:t xml:space="preserve"> </w:t>
      </w:r>
      <w:r w:rsidR="00DF2373" w:rsidRPr="007C09D9">
        <w:rPr>
          <w:rFonts w:ascii="MillerDaily" w:hAnsi="MillerDaily"/>
        </w:rPr>
        <w:fldChar w:fldCharType="begin"/>
      </w:r>
      <w:r w:rsidR="00A20233">
        <w:rPr>
          <w:rFonts w:ascii="MillerDaily" w:hAnsi="MillerDaily"/>
        </w:rPr>
        <w:instrText xml:space="preserve"> ADDIN ZOTERO_ITEM CSL_CITATION {"citationID":"qFreULwN","properties":{"formattedCitation":"({\\i{}10})","plainCitation":"(10)","noteIndex":0},"citationItems":[{"id":4603,"uris":["http://zotero.org/users/6749014/items/PNLICG7D"],"itemData":{"id":4603,"type":"book","abstract":"Revealing how Canada's first Prime Minister used a policy of starvation against Indigenous people to clear the way for settlement, the multiple award-winning Clearing the Plains sparked widespread debate ...","source":"uofrpress.ca","title":"Clearing the plains: disease, politics of starvation, and the loss of indigenous life","URL":"https://uofrpress.ca/Books/C/Clearing-the-Plains","author":[{"family":"Daschuk","given":"James"}],"accessed":{"date-parts":[["2022",5,26]]},"issued":{"date-parts":[["2019"]]}}}],"schema":"https://github.com/citation-style-language/schema/raw/master/csl-citation.json"} </w:instrText>
      </w:r>
      <w:r w:rsidR="00DF2373"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10</w:t>
      </w:r>
      <w:r w:rsidR="00A20233" w:rsidRPr="00A20233">
        <w:rPr>
          <w:rFonts w:ascii="MillerDaily" w:hAnsi="MillerDaily"/>
        </w:rPr>
        <w:t>)</w:t>
      </w:r>
      <w:r w:rsidR="00DF2373" w:rsidRPr="007C09D9">
        <w:rPr>
          <w:rFonts w:ascii="MillerDaily" w:hAnsi="MillerDaily"/>
        </w:rPr>
        <w:fldChar w:fldCharType="end"/>
      </w:r>
      <w:r w:rsidRPr="007C09D9">
        <w:rPr>
          <w:rFonts w:ascii="MillerDaily" w:hAnsi="MillerDaily"/>
        </w:rPr>
        <w:t>.</w:t>
      </w:r>
    </w:p>
    <w:p w14:paraId="6977D70D" w14:textId="06F5615F" w:rsidR="00086F5F" w:rsidRPr="007C09D9" w:rsidRDefault="00086F5F" w:rsidP="00086F5F">
      <w:pPr>
        <w:pStyle w:val="Paragraph"/>
        <w:rPr>
          <w:rFonts w:ascii="MillerDaily" w:hAnsi="MillerDaily"/>
        </w:rPr>
      </w:pPr>
      <w:r w:rsidRPr="007C09D9">
        <w:rPr>
          <w:rFonts w:ascii="MillerDaily" w:hAnsi="MillerDaily"/>
        </w:rPr>
        <w:t>The northern subspecies of American bison, wood bison (</w:t>
      </w:r>
      <w:r w:rsidRPr="007C09D9">
        <w:rPr>
          <w:rFonts w:ascii="MillerDaily" w:hAnsi="MillerDaily"/>
          <w:i/>
        </w:rPr>
        <w:t xml:space="preserve">Bison </w:t>
      </w:r>
      <w:proofErr w:type="spellStart"/>
      <w:r w:rsidRPr="007C09D9">
        <w:rPr>
          <w:rFonts w:ascii="MillerDaily" w:hAnsi="MillerDaily"/>
          <w:i/>
        </w:rPr>
        <w:t>bison</w:t>
      </w:r>
      <w:proofErr w:type="spellEnd"/>
      <w:r w:rsidRPr="007C09D9">
        <w:rPr>
          <w:rFonts w:ascii="MillerDaily" w:hAnsi="MillerDaily"/>
          <w:i/>
        </w:rPr>
        <w:t xml:space="preserve"> </w:t>
      </w:r>
      <w:proofErr w:type="spellStart"/>
      <w:r w:rsidRPr="007C09D9">
        <w:rPr>
          <w:rFonts w:ascii="MillerDaily" w:hAnsi="MillerDaily"/>
          <w:i/>
        </w:rPr>
        <w:t>athabascae</w:t>
      </w:r>
      <w:proofErr w:type="spellEnd"/>
      <w:r w:rsidRPr="007C09D9">
        <w:rPr>
          <w:rFonts w:ascii="MillerDaily" w:hAnsi="MillerDaily"/>
        </w:rPr>
        <w:t xml:space="preserve">) were listed as endangered under the ESA in 1979 and classified as endangered </w:t>
      </w:r>
      <w:del w:id="379" w:author="Brad Wible" w:date="2023-04-19T23:46:00Z">
        <w:r w:rsidRPr="007C09D9" w:rsidDel="00633454">
          <w:rPr>
            <w:rFonts w:ascii="MillerDaily" w:hAnsi="MillerDaily"/>
          </w:rPr>
          <w:delText xml:space="preserve">in Canada </w:delText>
        </w:r>
      </w:del>
      <w:r w:rsidRPr="007C09D9">
        <w:rPr>
          <w:rFonts w:ascii="MillerDaily" w:hAnsi="MillerDaily"/>
        </w:rPr>
        <w:t xml:space="preserve">by </w:t>
      </w:r>
      <w:ins w:id="380" w:author="Brad Wible" w:date="2023-04-19T23:46:00Z">
        <w:r w:rsidR="00633454">
          <w:rPr>
            <w:rFonts w:ascii="MillerDaily" w:hAnsi="MillerDaily"/>
          </w:rPr>
          <w:t xml:space="preserve">the </w:t>
        </w:r>
        <w:r w:rsidR="00633454" w:rsidRPr="00633454">
          <w:rPr>
            <w:rFonts w:ascii="MillerDaily" w:hAnsi="MillerDaily"/>
          </w:rPr>
          <w:t xml:space="preserve">Committee on the Status of Endangered Wildlife in Canada </w:t>
        </w:r>
        <w:r w:rsidR="00633454">
          <w:rPr>
            <w:rFonts w:ascii="MillerDaily" w:hAnsi="MillerDaily"/>
          </w:rPr>
          <w:t>(</w:t>
        </w:r>
      </w:ins>
      <w:r w:rsidRPr="007C09D9">
        <w:rPr>
          <w:rFonts w:ascii="MillerDaily" w:hAnsi="MillerDaily"/>
        </w:rPr>
        <w:t>COSEWIC</w:t>
      </w:r>
      <w:ins w:id="381" w:author="Brad Wible" w:date="2023-04-19T23:46:00Z">
        <w:r w:rsidR="00633454">
          <w:rPr>
            <w:rFonts w:ascii="MillerDaily" w:hAnsi="MillerDaily"/>
          </w:rPr>
          <w:t>)</w:t>
        </w:r>
      </w:ins>
      <w:r w:rsidRPr="007C09D9">
        <w:rPr>
          <w:rFonts w:ascii="MillerDaily" w:hAnsi="MillerDaily"/>
        </w:rPr>
        <w:t xml:space="preserve"> in 1978 (pre-dating SARA). Recovery actions included establishing new wood bison populations</w:t>
      </w:r>
      <w:r w:rsidR="00CB2ED1" w:rsidRPr="007C09D9">
        <w:rPr>
          <w:rFonts w:ascii="MillerDaily" w:hAnsi="MillerDaily"/>
        </w:rPr>
        <w:t>, leading</w:t>
      </w:r>
      <w:r w:rsidRPr="007C09D9">
        <w:rPr>
          <w:rFonts w:ascii="MillerDaily" w:hAnsi="MillerDaily"/>
        </w:rPr>
        <w:t xml:space="preserve"> </w:t>
      </w:r>
      <w:r w:rsidR="00CB2ED1" w:rsidRPr="007C09D9">
        <w:rPr>
          <w:rFonts w:ascii="MillerDaily" w:hAnsi="MillerDaily"/>
        </w:rPr>
        <w:t xml:space="preserve">to an increased </w:t>
      </w:r>
      <w:r w:rsidRPr="007C09D9">
        <w:rPr>
          <w:rFonts w:ascii="MillerDaily" w:hAnsi="MillerDaily"/>
        </w:rPr>
        <w:t xml:space="preserve">abundance </w:t>
      </w:r>
      <w:r w:rsidR="00CB2ED1" w:rsidRPr="007C09D9">
        <w:rPr>
          <w:rFonts w:ascii="MillerDaily" w:hAnsi="MillerDaily"/>
        </w:rPr>
        <w:t xml:space="preserve">of </w:t>
      </w:r>
      <w:r w:rsidRPr="007C09D9">
        <w:rPr>
          <w:rFonts w:ascii="MillerDaily" w:hAnsi="MillerDaily"/>
        </w:rPr>
        <w:t xml:space="preserve">nearly 10,000 </w:t>
      </w:r>
      <w:r w:rsidR="00CB2ED1" w:rsidRPr="007C09D9">
        <w:rPr>
          <w:rFonts w:ascii="MillerDaily" w:hAnsi="MillerDaily"/>
        </w:rPr>
        <w:t xml:space="preserve">individuals </w:t>
      </w:r>
      <w:r w:rsidR="00CF05ED" w:rsidRPr="007C09D9">
        <w:rPr>
          <w:rFonts w:ascii="MillerDaily" w:hAnsi="MillerDaily"/>
        </w:rPr>
        <w:t>within Canada by</w:t>
      </w:r>
      <w:r w:rsidRPr="007C09D9">
        <w:rPr>
          <w:rFonts w:ascii="MillerDaily" w:hAnsi="MillerDaily"/>
        </w:rPr>
        <w:t xml:space="preserve"> 2013. As a result, COSEWIC </w:t>
      </w:r>
      <w:proofErr w:type="spellStart"/>
      <w:r w:rsidRPr="007C09D9">
        <w:rPr>
          <w:rFonts w:ascii="MillerDaily" w:hAnsi="MillerDaily"/>
        </w:rPr>
        <w:t>downlisted</w:t>
      </w:r>
      <w:proofErr w:type="spellEnd"/>
      <w:r w:rsidRPr="007C09D9">
        <w:rPr>
          <w:rFonts w:ascii="MillerDaily" w:hAnsi="MillerDaily"/>
        </w:rPr>
        <w:t xml:space="preserve"> them to Threatened, with </w:t>
      </w:r>
      <w:r w:rsidRPr="007C09D9">
        <w:rPr>
          <w:rFonts w:ascii="MillerDaily" w:hAnsi="MillerDaily"/>
          <w:i/>
        </w:rPr>
        <w:t>at least</w:t>
      </w:r>
      <w:r w:rsidRPr="007C09D9">
        <w:rPr>
          <w:rFonts w:ascii="MillerDaily" w:hAnsi="MillerDaily"/>
        </w:rPr>
        <w:t xml:space="preserve"> 5 free-ranging populations of 1,000 bison as the MVP goal. </w:t>
      </w:r>
      <w:commentRangeStart w:id="382"/>
      <w:commentRangeStart w:id="383"/>
      <w:r w:rsidRPr="007C09D9">
        <w:rPr>
          <w:rFonts w:ascii="MillerDaily" w:hAnsi="MillerDaily"/>
        </w:rPr>
        <w:t xml:space="preserve">Despite this example of MVP recovery, </w:t>
      </w:r>
      <w:ins w:id="384" w:author="Clayton Lamb" w:date="2023-04-20T15:19:00Z">
        <w:r w:rsidR="003949F5">
          <w:rPr>
            <w:rFonts w:ascii="MillerDaily" w:hAnsi="MillerDaily"/>
          </w:rPr>
          <w:t xml:space="preserve">some </w:t>
        </w:r>
      </w:ins>
      <w:r w:rsidRPr="007C09D9">
        <w:rPr>
          <w:rFonts w:ascii="MillerDaily" w:hAnsi="MillerDaily"/>
        </w:rPr>
        <w:t xml:space="preserve">Indigenous </w:t>
      </w:r>
      <w:r w:rsidR="007C6572" w:rsidRPr="007C09D9">
        <w:rPr>
          <w:rFonts w:ascii="MillerDaily" w:hAnsi="MillerDaily"/>
        </w:rPr>
        <w:t>p</w:t>
      </w:r>
      <w:r w:rsidRPr="007C09D9">
        <w:rPr>
          <w:rFonts w:ascii="MillerDaily" w:hAnsi="MillerDaily"/>
        </w:rPr>
        <w:t xml:space="preserve">eoples are often still prevented from harvesting </w:t>
      </w:r>
      <w:r w:rsidR="0087394B" w:rsidRPr="007C09D9">
        <w:rPr>
          <w:rFonts w:ascii="MillerDaily" w:hAnsi="MillerDaily"/>
        </w:rPr>
        <w:t>bison</w:t>
      </w:r>
      <w:commentRangeEnd w:id="382"/>
      <w:r w:rsidR="00B9342A">
        <w:rPr>
          <w:rStyle w:val="CommentReference"/>
          <w:rFonts w:ascii="Times New Roman" w:hAnsi="Times New Roman"/>
          <w:spacing w:val="0"/>
        </w:rPr>
        <w:commentReference w:id="382"/>
      </w:r>
      <w:commentRangeEnd w:id="383"/>
      <w:r w:rsidR="00D04B37">
        <w:rPr>
          <w:rStyle w:val="CommentReference"/>
          <w:rFonts w:ascii="Times New Roman" w:hAnsi="Times New Roman"/>
          <w:spacing w:val="0"/>
        </w:rPr>
        <w:commentReference w:id="383"/>
      </w:r>
      <w:ins w:id="385" w:author="Clayton Lamb" w:date="2023-04-20T15:20:00Z">
        <w:r w:rsidR="003949F5">
          <w:rPr>
            <w:rFonts w:ascii="MillerDaily" w:hAnsi="MillerDaily"/>
          </w:rPr>
          <w:t>.</w:t>
        </w:r>
      </w:ins>
      <w:del w:id="386" w:author="Clayton Lamb" w:date="2023-04-20T15:20:00Z">
        <w:r w:rsidRPr="007C09D9" w:rsidDel="003949F5">
          <w:rPr>
            <w:rFonts w:ascii="MillerDaily" w:hAnsi="MillerDaily"/>
          </w:rPr>
          <w:delText>,</w:delText>
        </w:r>
      </w:del>
      <w:r w:rsidRPr="007C09D9">
        <w:rPr>
          <w:rFonts w:ascii="MillerDaily" w:hAnsi="MillerDaily"/>
        </w:rPr>
        <w:t xml:space="preserve"> </w:t>
      </w:r>
      <w:ins w:id="387" w:author="Clayton Lamb" w:date="2023-04-20T15:24:00Z">
        <w:r w:rsidR="00656274">
          <w:rPr>
            <w:rFonts w:ascii="MillerDaily" w:hAnsi="MillerDaily"/>
          </w:rPr>
          <w:t>F</w:t>
        </w:r>
      </w:ins>
      <w:del w:id="388" w:author="Clayton Lamb" w:date="2023-04-20T15:23:00Z">
        <w:r w:rsidRPr="007C09D9" w:rsidDel="00656274">
          <w:rPr>
            <w:rFonts w:ascii="MillerDaily" w:hAnsi="MillerDaily"/>
          </w:rPr>
          <w:delText>f</w:delText>
        </w:r>
      </w:del>
      <w:r w:rsidRPr="007C09D9">
        <w:rPr>
          <w:rFonts w:ascii="MillerDaily" w:hAnsi="MillerDaily"/>
        </w:rPr>
        <w:t xml:space="preserve">or example, </w:t>
      </w:r>
      <w:ins w:id="389" w:author="Clayton Lamb" w:date="2023-04-20T15:26:00Z">
        <w:r w:rsidR="00656274">
          <w:rPr>
            <w:rFonts w:ascii="MillerDaily" w:hAnsi="MillerDaily"/>
          </w:rPr>
          <w:t>although limited harvest does occur across the wood bison range</w:t>
        </w:r>
      </w:ins>
      <w:ins w:id="390" w:author="Clayton Lamb" w:date="2023-04-20T15:27:00Z">
        <w:r w:rsidR="00656274">
          <w:rPr>
            <w:rFonts w:ascii="MillerDaily" w:hAnsi="MillerDaily"/>
          </w:rPr>
          <w:t xml:space="preserve">, many Indigenous Peoples in northern Canada </w:t>
        </w:r>
      </w:ins>
      <w:ins w:id="391" w:author="Clayton Lamb" w:date="2023-04-20T15:33:00Z">
        <w:r w:rsidR="00656274">
          <w:rPr>
            <w:rFonts w:ascii="MillerDaily" w:hAnsi="MillerDaily"/>
          </w:rPr>
          <w:t xml:space="preserve">were </w:t>
        </w:r>
      </w:ins>
      <w:ins w:id="392" w:author="Clayton Lamb" w:date="2023-04-20T15:27:00Z">
        <w:r w:rsidR="00656274">
          <w:rPr>
            <w:rFonts w:ascii="MillerDaily" w:hAnsi="MillerDaily"/>
          </w:rPr>
          <w:t xml:space="preserve">excluded </w:t>
        </w:r>
      </w:ins>
      <w:del w:id="393" w:author="Clayton Lamb" w:date="2023-04-20T15:27:00Z">
        <w:r w:rsidRPr="007C09D9" w:rsidDel="00656274">
          <w:rPr>
            <w:rFonts w:ascii="MillerDaily" w:hAnsi="MillerDaily"/>
          </w:rPr>
          <w:delText>in Canada’s</w:delText>
        </w:r>
      </w:del>
      <w:ins w:id="394" w:author="Clayton Lamb" w:date="2023-04-20T15:27:00Z">
        <w:r w:rsidR="00656274">
          <w:rPr>
            <w:rFonts w:ascii="MillerDaily" w:hAnsi="MillerDaily"/>
          </w:rPr>
          <w:t>from hunting within</w:t>
        </w:r>
      </w:ins>
      <w:r w:rsidRPr="007C09D9">
        <w:rPr>
          <w:rFonts w:ascii="MillerDaily" w:hAnsi="MillerDaily"/>
        </w:rPr>
        <w:t xml:space="preserve"> Wood Buffalo National Park</w:t>
      </w:r>
      <w:ins w:id="395" w:author="Clayton Lamb" w:date="2023-04-20T15:33:00Z">
        <w:r w:rsidR="00656274">
          <w:rPr>
            <w:rFonts w:ascii="MillerDaily" w:hAnsi="MillerDaily"/>
          </w:rPr>
          <w:t xml:space="preserve"> despite the recovery of the population </w:t>
        </w:r>
      </w:ins>
      <w:ins w:id="396" w:author="Clayton Lamb" w:date="2023-04-20T15:36:00Z">
        <w:r w:rsidR="00B05B9B">
          <w:rPr>
            <w:rFonts w:ascii="MillerDaily" w:hAnsi="MillerDaily"/>
          </w:rPr>
          <w:t>to a level that could sustain a harvest</w:t>
        </w:r>
      </w:ins>
      <w:ins w:id="397" w:author="Clayton Lamb" w:date="2023-04-20T15:34:00Z">
        <w:r w:rsidR="00656274">
          <w:rPr>
            <w:rFonts w:ascii="MillerDaily" w:hAnsi="MillerDaily"/>
          </w:rPr>
          <w:t xml:space="preserve">. </w:t>
        </w:r>
        <w:r w:rsidR="00656274">
          <w:rPr>
            <w:rFonts w:ascii="MillerDaily" w:hAnsi="MillerDaily"/>
          </w:rPr>
          <w:t xml:space="preserve">Similarly, </w:t>
        </w:r>
      </w:ins>
      <w:del w:id="398" w:author="Clayton Lamb" w:date="2023-04-20T15:34:00Z">
        <w:r w:rsidRPr="007C09D9" w:rsidDel="00656274">
          <w:rPr>
            <w:rFonts w:ascii="MillerDaily" w:hAnsi="MillerDaily"/>
          </w:rPr>
          <w:delText xml:space="preserve">. </w:delText>
        </w:r>
        <w:r w:rsidR="00B75004" w:rsidRPr="007C09D9" w:rsidDel="00656274">
          <w:rPr>
            <w:rFonts w:ascii="MillerDaily" w:hAnsi="MillerDaily"/>
          </w:rPr>
          <w:delText>Although limited harvest occur</w:delText>
        </w:r>
        <w:r w:rsidR="00D24228" w:rsidRPr="007C09D9" w:rsidDel="00656274">
          <w:rPr>
            <w:rFonts w:ascii="MillerDaily" w:hAnsi="MillerDaily"/>
          </w:rPr>
          <w:delText>s</w:delText>
        </w:r>
        <w:r w:rsidR="00B75004" w:rsidRPr="007C09D9" w:rsidDel="00656274">
          <w:rPr>
            <w:rFonts w:ascii="MillerDaily" w:hAnsi="MillerDaily"/>
          </w:rPr>
          <w:delText xml:space="preserve"> outside N</w:delText>
        </w:r>
        <w:r w:rsidR="00B75004" w:rsidRPr="00A20233" w:rsidDel="00656274">
          <w:rPr>
            <w:rFonts w:ascii="MillerDaily" w:hAnsi="MillerDaily"/>
            <w:szCs w:val="17"/>
          </w:rPr>
          <w:delText>ational Parks</w:delText>
        </w:r>
        <w:r w:rsidR="00D24228" w:rsidRPr="00A20233" w:rsidDel="00656274">
          <w:rPr>
            <w:rFonts w:ascii="MillerDaily" w:hAnsi="MillerDaily"/>
            <w:szCs w:val="17"/>
          </w:rPr>
          <w:delText xml:space="preserve">, </w:delText>
        </w:r>
      </w:del>
      <w:r w:rsidR="00D24228" w:rsidRPr="00A20233">
        <w:rPr>
          <w:rFonts w:ascii="MillerDaily" w:hAnsi="MillerDaily"/>
          <w:szCs w:val="17"/>
        </w:rPr>
        <w:t xml:space="preserve">subsistence hunting rights </w:t>
      </w:r>
      <w:r w:rsidR="005D2757" w:rsidRPr="00A20233">
        <w:rPr>
          <w:rFonts w:ascii="MillerDaily" w:hAnsi="MillerDaily"/>
          <w:szCs w:val="17"/>
        </w:rPr>
        <w:t xml:space="preserve">remain </w:t>
      </w:r>
      <w:r w:rsidR="00D24228" w:rsidRPr="00A20233">
        <w:rPr>
          <w:rFonts w:ascii="MillerDaily" w:hAnsi="MillerDaily"/>
          <w:szCs w:val="17"/>
        </w:rPr>
        <w:t xml:space="preserve">curtailed in </w:t>
      </w:r>
      <w:ins w:id="399" w:author="Clayton Lamb" w:date="2023-04-20T15:34:00Z">
        <w:r w:rsidR="00B05B9B">
          <w:rPr>
            <w:rFonts w:ascii="MillerDaily" w:hAnsi="MillerDaily"/>
            <w:szCs w:val="17"/>
          </w:rPr>
          <w:t xml:space="preserve">the </w:t>
        </w:r>
      </w:ins>
      <w:del w:id="400" w:author="Clayton Lamb" w:date="2023-04-20T15:34:00Z">
        <w:r w:rsidR="00D24228" w:rsidRPr="00A20233" w:rsidDel="00B05B9B">
          <w:rPr>
            <w:rFonts w:ascii="MillerDaily" w:hAnsi="MillerDaily"/>
            <w:szCs w:val="17"/>
          </w:rPr>
          <w:delText>many areas</w:delText>
        </w:r>
      </w:del>
      <w:proofErr w:type="spellStart"/>
      <w:ins w:id="401" w:author="Clayton Lamb" w:date="2023-04-20T12:13:00Z">
        <w:r w:rsidR="00A20233" w:rsidRPr="00A20233">
          <w:rPr>
            <w:rFonts w:ascii="BentonSansCondensed Book" w:hAnsi="BentonSansCondensed Book"/>
            <w:szCs w:val="17"/>
            <w:rPrChange w:id="402" w:author="Clayton Lamb" w:date="2023-04-20T12:15:00Z">
              <w:rPr>
                <w:rFonts w:ascii="BentonSansCondensed Book" w:hAnsi="BentonSansCondensed Book"/>
                <w:sz w:val="14"/>
              </w:rPr>
            </w:rPrChange>
          </w:rPr>
          <w:t>Aishihik</w:t>
        </w:r>
        <w:proofErr w:type="spellEnd"/>
        <w:r w:rsidR="00A20233" w:rsidRPr="00A20233">
          <w:rPr>
            <w:rFonts w:ascii="BentonSansCondensed Book" w:hAnsi="BentonSansCondensed Book"/>
            <w:szCs w:val="17"/>
            <w:rPrChange w:id="403" w:author="Clayton Lamb" w:date="2023-04-20T12:15:00Z">
              <w:rPr>
                <w:rFonts w:ascii="BentonSansCondensed Book" w:hAnsi="BentonSansCondensed Book"/>
                <w:sz w:val="14"/>
              </w:rPr>
            </w:rPrChange>
          </w:rPr>
          <w:t xml:space="preserve"> </w:t>
        </w:r>
      </w:ins>
      <w:ins w:id="404" w:author="Clayton Lamb" w:date="2023-04-20T12:15:00Z">
        <w:r w:rsidR="00A20233">
          <w:rPr>
            <w:rFonts w:ascii="BentonSansCondensed Book" w:hAnsi="BentonSansCondensed Book"/>
            <w:szCs w:val="17"/>
          </w:rPr>
          <w:t>w</w:t>
        </w:r>
      </w:ins>
      <w:ins w:id="405" w:author="Clayton Lamb" w:date="2023-04-20T12:13:00Z">
        <w:r w:rsidR="00A20233" w:rsidRPr="00A20233">
          <w:rPr>
            <w:rFonts w:ascii="BentonSansCondensed Book" w:hAnsi="BentonSansCondensed Book"/>
            <w:szCs w:val="17"/>
            <w:rPrChange w:id="406" w:author="Clayton Lamb" w:date="2023-04-20T12:15:00Z">
              <w:rPr>
                <w:rFonts w:ascii="BentonSansCondensed Book" w:hAnsi="BentonSansCondensed Book"/>
                <w:sz w:val="14"/>
              </w:rPr>
            </w:rPrChange>
          </w:rPr>
          <w:t xml:space="preserve">ood </w:t>
        </w:r>
      </w:ins>
      <w:ins w:id="407" w:author="Clayton Lamb" w:date="2023-04-20T12:15:00Z">
        <w:r w:rsidR="00A20233">
          <w:rPr>
            <w:rFonts w:ascii="BentonSansCondensed Book" w:hAnsi="BentonSansCondensed Book"/>
            <w:szCs w:val="17"/>
          </w:rPr>
          <w:t>b</w:t>
        </w:r>
      </w:ins>
      <w:ins w:id="408" w:author="Clayton Lamb" w:date="2023-04-20T12:13:00Z">
        <w:r w:rsidR="00A20233" w:rsidRPr="00A20233">
          <w:rPr>
            <w:rFonts w:ascii="BentonSansCondensed Book" w:hAnsi="BentonSansCondensed Book"/>
            <w:szCs w:val="17"/>
            <w:rPrChange w:id="409" w:author="Clayton Lamb" w:date="2023-04-20T12:15:00Z">
              <w:rPr>
                <w:rFonts w:ascii="BentonSansCondensed Book" w:hAnsi="BentonSansCondensed Book"/>
                <w:sz w:val="14"/>
              </w:rPr>
            </w:rPrChange>
          </w:rPr>
          <w:t>ison</w:t>
        </w:r>
        <w:r w:rsidR="00A20233" w:rsidRPr="00A20233">
          <w:rPr>
            <w:rFonts w:ascii="BentonSansCondensed Book" w:hAnsi="BentonSansCondensed Book"/>
            <w:szCs w:val="17"/>
            <w:rPrChange w:id="410" w:author="Clayton Lamb" w:date="2023-04-20T12:15:00Z">
              <w:rPr>
                <w:rFonts w:ascii="BentonSansCondensed Book" w:hAnsi="BentonSansCondensed Book"/>
                <w:sz w:val="14"/>
              </w:rPr>
            </w:rPrChange>
          </w:rPr>
          <w:t xml:space="preserve"> herd where</w:t>
        </w:r>
      </w:ins>
      <w:ins w:id="411" w:author="Clayton Lamb" w:date="2023-04-20T12:14:00Z">
        <w:r w:rsidR="00A20233" w:rsidRPr="00A20233">
          <w:rPr>
            <w:rFonts w:ascii="BentonSansCondensed Book" w:hAnsi="BentonSansCondensed Book"/>
            <w:szCs w:val="17"/>
            <w:rPrChange w:id="412" w:author="Clayton Lamb" w:date="2023-04-20T12:15:00Z">
              <w:rPr>
                <w:rFonts w:ascii="BentonSansCondensed Book" w:hAnsi="BentonSansCondensed Book"/>
                <w:sz w:val="14"/>
              </w:rPr>
            </w:rPrChange>
          </w:rPr>
          <w:t xml:space="preserve"> Indigenous People</w:t>
        </w:r>
      </w:ins>
      <w:ins w:id="413" w:author="Clayton Lamb" w:date="2023-04-20T12:15:00Z">
        <w:r w:rsidR="00A20233">
          <w:rPr>
            <w:rFonts w:ascii="BentonSansCondensed Book" w:hAnsi="BentonSansCondensed Book"/>
            <w:szCs w:val="17"/>
          </w:rPr>
          <w:t>s</w:t>
        </w:r>
      </w:ins>
      <w:ins w:id="414" w:author="Clayton Lamb" w:date="2023-04-20T12:14:00Z">
        <w:r w:rsidR="00A20233" w:rsidRPr="00A20233">
          <w:rPr>
            <w:rFonts w:ascii="BentonSansCondensed Book" w:hAnsi="BentonSansCondensed Book"/>
            <w:szCs w:val="17"/>
            <w:rPrChange w:id="415" w:author="Clayton Lamb" w:date="2023-04-20T12:15:00Z">
              <w:rPr>
                <w:rFonts w:ascii="BentonSansCondensed Book" w:hAnsi="BentonSansCondensed Book"/>
                <w:sz w:val="14"/>
              </w:rPr>
            </w:rPrChange>
          </w:rPr>
          <w:t xml:space="preserve"> of the Yukon are not permitted subsistence hunting rights</w:t>
        </w:r>
      </w:ins>
      <w:ins w:id="416" w:author="Clayton Lamb" w:date="2023-04-20T12:15:00Z">
        <w:r w:rsidR="00A20233">
          <w:rPr>
            <w:rFonts w:ascii="BentonSansCondensed Book" w:hAnsi="BentonSansCondensed Book"/>
            <w:szCs w:val="17"/>
          </w:rPr>
          <w:t xml:space="preserve"> due to these animals originating from a </w:t>
        </w:r>
      </w:ins>
      <w:ins w:id="417" w:author="Clayton Lamb" w:date="2023-04-20T12:16:00Z">
        <w:r w:rsidR="00A20233">
          <w:rPr>
            <w:rFonts w:ascii="BentonSansCondensed Book" w:hAnsi="BentonSansCondensed Book"/>
            <w:szCs w:val="17"/>
          </w:rPr>
          <w:t>transplant</w:t>
        </w:r>
      </w:ins>
      <w:del w:id="418" w:author="Clayton Lamb" w:date="2023-04-20T12:12:00Z">
        <w:r w:rsidR="00D24228" w:rsidRPr="007C09D9" w:rsidDel="00A20233">
          <w:rPr>
            <w:rFonts w:ascii="MillerDaily" w:hAnsi="MillerDaily"/>
          </w:rPr>
          <w:delText xml:space="preserve"> </w:delText>
        </w:r>
        <w:r w:rsidR="00D24228" w:rsidRPr="007C09D9" w:rsidDel="00A20233">
          <w:rPr>
            <w:rFonts w:ascii="MillerDaily" w:hAnsi="MillerDaily"/>
          </w:rPr>
          <w:fldChar w:fldCharType="begin"/>
        </w:r>
        <w:r w:rsidR="00A20233" w:rsidDel="00A20233">
          <w:rPr>
            <w:rFonts w:ascii="MillerDaily" w:hAnsi="MillerDaily"/>
          </w:rPr>
          <w:delInstrText xml:space="preserve"> ADDIN ZOTERO_ITEM CSL_CITATION {"citationID":"AVAZN4nf","properties":{"formattedCitation":"({\\i{}11})","plainCitation":"(11)","noteIndex":0},"citationItems":[{"id":5237,"uris":["http://zotero.org/users/6749014/items/XZ79FYE3"],"itemData":{"id":5237,"type":"report","event-place":"Whitehorse, Yukon","page":"28","publisher":"Environment Yukon","publisher-place":"Whitehorse, Yukon","title":"Management Plan for the Aishihik Wood Bison (Bison bison athabascae) Herd in Southwestern Yukon","URL":"https://yukon.ca/sites/yukon.ca/files/env/env-management-plan-aishihik-wood-bison.pdf","author":[{"literal":"Government of Yukon"}],"issued":{"date-parts":[["2012"]]}}}],"schema":"https://github.com/citation-style-language/schema/raw/master/csl-citation.json"} </w:delInstrText>
        </w:r>
        <w:r w:rsidR="00D24228" w:rsidRPr="007C09D9" w:rsidDel="00A20233">
          <w:rPr>
            <w:rFonts w:ascii="MillerDaily" w:hAnsi="MillerDaily"/>
          </w:rPr>
          <w:fldChar w:fldCharType="separate"/>
        </w:r>
        <w:r w:rsidR="00A20233" w:rsidRPr="00A20233" w:rsidDel="00A20233">
          <w:rPr>
            <w:rFonts w:ascii="MillerDaily" w:hAnsi="MillerDaily"/>
          </w:rPr>
          <w:delText>(</w:delText>
        </w:r>
        <w:r w:rsidR="00A20233" w:rsidRPr="00A20233" w:rsidDel="00A20233">
          <w:rPr>
            <w:rFonts w:ascii="MillerDaily" w:hAnsi="MillerDaily"/>
            <w:i/>
            <w:iCs/>
          </w:rPr>
          <w:delText>11</w:delText>
        </w:r>
        <w:r w:rsidR="00A20233" w:rsidRPr="00A20233" w:rsidDel="00A20233">
          <w:rPr>
            <w:rFonts w:ascii="MillerDaily" w:hAnsi="MillerDaily"/>
          </w:rPr>
          <w:delText>)</w:delText>
        </w:r>
        <w:r w:rsidR="00D24228" w:rsidRPr="007C09D9" w:rsidDel="00A20233">
          <w:rPr>
            <w:rFonts w:ascii="MillerDaily" w:hAnsi="MillerDaily"/>
          </w:rPr>
          <w:fldChar w:fldCharType="end"/>
        </w:r>
      </w:del>
      <w:r w:rsidR="00B75004" w:rsidRPr="007C09D9">
        <w:rPr>
          <w:rFonts w:ascii="MillerDaily" w:hAnsi="MillerDaily"/>
        </w:rPr>
        <w:t xml:space="preserve">. </w:t>
      </w:r>
      <w:r w:rsidR="00D24228" w:rsidRPr="007C09D9">
        <w:rPr>
          <w:rFonts w:ascii="MillerDaily" w:hAnsi="MillerDaily"/>
        </w:rPr>
        <w:t>Thus, w</w:t>
      </w:r>
      <w:r w:rsidRPr="007C09D9">
        <w:rPr>
          <w:rFonts w:ascii="MillerDaily" w:hAnsi="MillerDaily"/>
        </w:rPr>
        <w:t xml:space="preserve">ood bison recovery highlights the continued mismatch between MVP recovery and </w:t>
      </w:r>
      <w:proofErr w:type="gramStart"/>
      <w:r w:rsidRPr="007C09D9">
        <w:rPr>
          <w:rFonts w:ascii="MillerDaily" w:hAnsi="MillerDaily"/>
        </w:rPr>
        <w:t>culturally–meaningful</w:t>
      </w:r>
      <w:proofErr w:type="gramEnd"/>
      <w:r w:rsidRPr="007C09D9">
        <w:rPr>
          <w:rFonts w:ascii="MillerDaily" w:hAnsi="MillerDaily"/>
        </w:rPr>
        <w:t xml:space="preserve"> recovery of wood bison.</w:t>
      </w:r>
    </w:p>
    <w:p w14:paraId="3581FF9D" w14:textId="38BC1147" w:rsidR="00086F5F" w:rsidRPr="007C09D9" w:rsidRDefault="00086F5F" w:rsidP="00086F5F">
      <w:pPr>
        <w:pStyle w:val="Paragraph"/>
        <w:rPr>
          <w:rFonts w:ascii="MillerDaily" w:hAnsi="MillerDaily"/>
        </w:rPr>
      </w:pPr>
      <w:r w:rsidRPr="007C09D9">
        <w:rPr>
          <w:rFonts w:ascii="MillerDaily" w:hAnsi="MillerDaily"/>
        </w:rPr>
        <w:t>The precipitous decline of the southern subspecies, plains bison (</w:t>
      </w:r>
      <w:r w:rsidRPr="007C09D9">
        <w:rPr>
          <w:rFonts w:ascii="MillerDaily" w:hAnsi="MillerDaily"/>
          <w:i/>
        </w:rPr>
        <w:t xml:space="preserve">Bison </w:t>
      </w:r>
      <w:proofErr w:type="spellStart"/>
      <w:r w:rsidRPr="007C09D9">
        <w:rPr>
          <w:rFonts w:ascii="MillerDaily" w:hAnsi="MillerDaily"/>
          <w:i/>
        </w:rPr>
        <w:t>bison</w:t>
      </w:r>
      <w:proofErr w:type="spellEnd"/>
      <w:r w:rsidRPr="007C09D9">
        <w:rPr>
          <w:rFonts w:ascii="MillerDaily" w:hAnsi="MillerDaily"/>
          <w:i/>
        </w:rPr>
        <w:t xml:space="preserve"> bison),</w:t>
      </w:r>
      <w:r w:rsidRPr="007C09D9">
        <w:rPr>
          <w:rFonts w:ascii="MillerDaily" w:hAnsi="MillerDaily"/>
        </w:rPr>
        <w:t xml:space="preserve"> occurred well before </w:t>
      </w:r>
      <w:ins w:id="419" w:author="Brad Wible" w:date="2023-04-19T23:52:00Z">
        <w:r w:rsidR="00855D57">
          <w:rPr>
            <w:rFonts w:ascii="MillerDaily" w:hAnsi="MillerDaily"/>
          </w:rPr>
          <w:t>SARA of ESA came into effect (in</w:t>
        </w:r>
      </w:ins>
      <w:del w:id="420" w:author="Brad Wible" w:date="2023-04-19T23:52:00Z">
        <w:r w:rsidRPr="007C09D9" w:rsidDel="00855D57">
          <w:rPr>
            <w:rFonts w:ascii="MillerDaily" w:hAnsi="MillerDaily"/>
          </w:rPr>
          <w:delText>the endangered species laws of Canada (</w:delText>
        </w:r>
      </w:del>
      <w:ins w:id="421" w:author="Brad Wible" w:date="2023-04-19T23:52:00Z">
        <w:r w:rsidR="00855D57">
          <w:rPr>
            <w:rFonts w:ascii="MillerDaily" w:hAnsi="MillerDaily"/>
          </w:rPr>
          <w:t xml:space="preserve"> </w:t>
        </w:r>
      </w:ins>
      <w:r w:rsidRPr="007C09D9">
        <w:rPr>
          <w:rFonts w:ascii="MillerDaily" w:hAnsi="MillerDaily"/>
        </w:rPr>
        <w:t>2002</w:t>
      </w:r>
      <w:ins w:id="422" w:author="Brad Wible" w:date="2023-04-19T23:52:00Z">
        <w:r w:rsidR="00855D57">
          <w:rPr>
            <w:rFonts w:ascii="MillerDaily" w:hAnsi="MillerDaily"/>
          </w:rPr>
          <w:t xml:space="preserve"> and </w:t>
        </w:r>
      </w:ins>
      <w:del w:id="423" w:author="Brad Wible" w:date="2023-04-19T23:52:00Z">
        <w:r w:rsidRPr="007C09D9" w:rsidDel="00855D57">
          <w:rPr>
            <w:rFonts w:ascii="MillerDaily" w:hAnsi="MillerDaily"/>
          </w:rPr>
          <w:delText>)</w:delText>
        </w:r>
      </w:del>
      <w:del w:id="424" w:author="Brad Wible" w:date="2023-04-19T23:53:00Z">
        <w:r w:rsidRPr="007C09D9" w:rsidDel="00855D57">
          <w:rPr>
            <w:rFonts w:ascii="MillerDaily" w:hAnsi="MillerDaily"/>
          </w:rPr>
          <w:delText xml:space="preserve"> or the United States of America (</w:delText>
        </w:r>
      </w:del>
      <w:r w:rsidRPr="007C09D9">
        <w:rPr>
          <w:rFonts w:ascii="MillerDaily" w:hAnsi="MillerDaily"/>
        </w:rPr>
        <w:t>1973</w:t>
      </w:r>
      <w:ins w:id="425" w:author="Brad Wible" w:date="2023-04-19T23:53:00Z">
        <w:r w:rsidR="00855D57">
          <w:rPr>
            <w:rFonts w:ascii="MillerDaily" w:hAnsi="MillerDaily"/>
          </w:rPr>
          <w:t>, respectively</w:t>
        </w:r>
      </w:ins>
      <w:r w:rsidRPr="007C09D9">
        <w:rPr>
          <w:rFonts w:ascii="MillerDaily" w:hAnsi="MillerDaily"/>
        </w:rPr>
        <w:t>)</w:t>
      </w:r>
      <w:del w:id="426" w:author="Brad Wible" w:date="2023-04-19T23:53:00Z">
        <w:r w:rsidRPr="007C09D9" w:rsidDel="00855D57">
          <w:rPr>
            <w:rFonts w:ascii="MillerDaily" w:hAnsi="MillerDaily"/>
          </w:rPr>
          <w:delText xml:space="preserve"> came into effect</w:delText>
        </w:r>
      </w:del>
      <w:r w:rsidRPr="007C09D9">
        <w:rPr>
          <w:rFonts w:ascii="MillerDaily" w:hAnsi="MillerDaily"/>
        </w:rPr>
        <w:t xml:space="preserve">. Nevertheless, wild plains bison are still clearly endangered. Today, the species remains at &lt;1% of its historic abundance and occupies a dramatically reduced range (Figure 2). </w:t>
      </w:r>
      <w:commentRangeStart w:id="427"/>
      <w:commentRangeStart w:id="428"/>
      <w:r w:rsidRPr="007C09D9">
        <w:rPr>
          <w:rFonts w:ascii="MillerDaily" w:hAnsi="MillerDaily"/>
        </w:rPr>
        <w:t xml:space="preserve">Despite early recovery efforts, wild free-ranging plains bison populations represent only 10% of the current abundance of plains bison, the remaining 90% are privately owned </w:t>
      </w:r>
      <w:r w:rsidR="00DF2373" w:rsidRPr="007C09D9">
        <w:rPr>
          <w:rFonts w:ascii="MillerDaily" w:hAnsi="MillerDaily"/>
          <w:i/>
        </w:rPr>
        <w:fldChar w:fldCharType="begin"/>
      </w:r>
      <w:r w:rsidR="00A20233">
        <w:rPr>
          <w:rFonts w:ascii="MillerDaily" w:hAnsi="MillerDaily"/>
          <w:i/>
        </w:rPr>
        <w:instrText xml:space="preserve"> ADDIN ZOTERO_ITEM CSL_CITATION {"citationID":"dBPPzHqO","properties":{"formattedCitation":"({\\i{}7})","plainCitation":"(7)","noteIndex":0},"citationItems":[{"id":1353,"uris":["http://zotero.org/users/6749014/items/JZM6GC9G"],"itemData":{"id":1353,"type":"article-journal","abstract":"Future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S."}],"accessed":{"date-parts":[["2022",2,3]]},"issued":{"date-parts":[["2022"]]}}}],"schema":"https://github.com/citation-style-language/schema/raw/master/csl-citation.json"} </w:instrText>
      </w:r>
      <w:r w:rsidR="00DF2373" w:rsidRPr="007C09D9">
        <w:rPr>
          <w:rFonts w:ascii="MillerDaily" w:hAnsi="MillerDaily"/>
          <w:i/>
        </w:rPr>
        <w:fldChar w:fldCharType="separate"/>
      </w:r>
      <w:r w:rsidR="00A20233" w:rsidRPr="00A20233">
        <w:rPr>
          <w:rFonts w:ascii="MillerDaily" w:hAnsi="MillerDaily"/>
        </w:rPr>
        <w:t>(</w:t>
      </w:r>
      <w:r w:rsidR="00A20233" w:rsidRPr="00A20233">
        <w:rPr>
          <w:rFonts w:ascii="MillerDaily" w:hAnsi="MillerDaily"/>
          <w:i/>
          <w:iCs/>
        </w:rPr>
        <w:t>7</w:t>
      </w:r>
      <w:r w:rsidR="00A20233" w:rsidRPr="00A20233">
        <w:rPr>
          <w:rFonts w:ascii="MillerDaily" w:hAnsi="MillerDaily"/>
        </w:rPr>
        <w:t>)</w:t>
      </w:r>
      <w:r w:rsidR="00DF2373" w:rsidRPr="007C09D9">
        <w:rPr>
          <w:rFonts w:ascii="MillerDaily" w:hAnsi="MillerDaily"/>
          <w:i/>
        </w:rPr>
        <w:fldChar w:fldCharType="end"/>
      </w:r>
      <w:r w:rsidRPr="007C09D9">
        <w:rPr>
          <w:rFonts w:ascii="MillerDaily" w:hAnsi="MillerDaily"/>
        </w:rPr>
        <w:t xml:space="preserve">. Yet, plains bison remain unlisted in either country despite clear </w:t>
      </w:r>
      <w:r w:rsidR="00B2773A" w:rsidRPr="007C09D9">
        <w:rPr>
          <w:rFonts w:ascii="MillerDaily" w:hAnsi="MillerDaily"/>
        </w:rPr>
        <w:t xml:space="preserve">scientific </w:t>
      </w:r>
      <w:r w:rsidRPr="007C09D9">
        <w:rPr>
          <w:rFonts w:ascii="MillerDaily" w:hAnsi="MillerDaily"/>
        </w:rPr>
        <w:t>recommendations to do so</w:t>
      </w:r>
      <w:r w:rsidR="00314EFE" w:rsidRPr="007C09D9">
        <w:rPr>
          <w:rFonts w:ascii="MillerDaily" w:hAnsi="MillerDaily"/>
        </w:rPr>
        <w:t xml:space="preserve"> </w:t>
      </w:r>
      <w:r w:rsidR="00314EFE" w:rsidRPr="007C09D9">
        <w:rPr>
          <w:rFonts w:ascii="MillerDaily" w:hAnsi="MillerDaily"/>
        </w:rPr>
        <w:fldChar w:fldCharType="begin"/>
      </w:r>
      <w:r w:rsidR="00A20233">
        <w:rPr>
          <w:rFonts w:ascii="MillerDaily" w:hAnsi="MillerDaily"/>
        </w:rPr>
        <w:instrText xml:space="preserve"> ADDIN ZOTERO_ITEM CSL_CITATION {"citationID":"lulJZua5","properties":{"formattedCitation":"({\\i{}11})","plainCitation":"(11)","noteIndex":0},"citationItems":[{"id":5283,"uris":["http://zotero.org/users/6749014/items/8YQ324B5"],"itemData":{"id":5283,"type":"article-journal","abstract":"Before European settlement the plains bison (Bison bison bison) numbered in the tens of millions across most of the temperate region of North America. Within the span of a few decades during the mid- to late-1800s its numbers were reduced by hunting and other factors to a few hundred. The plight of the plains bison led to one of the first major movements in North America to save an endangered species. A few individuals and the American Bison Society rescued the remaining animals. Attempts to hybridize cattle and bison when bison numbers were low resulted in extensive cattle gene introgression in bison. Today, though approximately 500,000 plains bison exist in North America, few are free of cattle gene introgression, 96% are subject to anthropogenic selection for commodity production, and only 4% are in herds managed primarily for conservation purposes. Small herd size, artificial selection, cattle-gene introgression, and other factors threaten the diversity and integrity of the bison genome. In addition, the bison is for all practical purposes ecologically extinct across its former range, with multiple consequences for grassland biodiversity. Urgent measures are needed to conserve the wild bison genome and to restore the ecological role of bison in grassland ecosystems. Socioeconomic trends in the Great Plains, combined with new information about bison conservation needs and new conservation initiatives by both the public and public sectors, have set the stage for significant progress in bison conservation over the next few years.","container-title":"Biological Conservation","DOI":"10.1016/j.biocon.2006.11.019","ISSN":"0006-3207","issue":"2","journalAbbreviation":"Biological Conservation","language":"en","page":"175-184","source":"ScienceDirect","title":"Second chance for the plains bison","volume":"136","author":[{"family":"Freese","given":"Curtis H."},{"family":"Aune","given":"Keith E."},{"family":"Boyd","given":"Delaney P."},{"family":"Derr","given":"James N."},{"family":"Forrest","given":"Steve C."},{"family":"Cormack Gates","given":"C."},{"family":"Gogan","given":"Peter J. P."},{"family":"Grassel","given":"Shaun M."},{"family":"Halbert","given":"Natalie D."},{"family":"Kunkel","given":"Kyran"},{"family":"Redford","given":"Kent H."}],"issued":{"date-parts":[["2007",4,1]]}}}],"schema":"https://github.com/citation-style-language/schema/raw/master/csl-citation.json"} </w:instrText>
      </w:r>
      <w:r w:rsidR="00314EFE"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11</w:t>
      </w:r>
      <w:r w:rsidR="00A20233" w:rsidRPr="00A20233">
        <w:rPr>
          <w:rFonts w:ascii="MillerDaily" w:hAnsi="MillerDaily"/>
        </w:rPr>
        <w:t>)</w:t>
      </w:r>
      <w:r w:rsidR="00314EFE" w:rsidRPr="007C09D9">
        <w:rPr>
          <w:rFonts w:ascii="MillerDaily" w:hAnsi="MillerDaily"/>
        </w:rPr>
        <w:fldChar w:fldCharType="end"/>
      </w:r>
      <w:r w:rsidRPr="007C09D9">
        <w:rPr>
          <w:rFonts w:ascii="MillerDaily" w:hAnsi="MillerDaily"/>
        </w:rPr>
        <w:t xml:space="preserve">. </w:t>
      </w:r>
      <w:commentRangeEnd w:id="427"/>
      <w:r w:rsidR="0010073A">
        <w:rPr>
          <w:rStyle w:val="CommentReference"/>
          <w:rFonts w:ascii="Times New Roman" w:hAnsi="Times New Roman"/>
          <w:spacing w:val="0"/>
        </w:rPr>
        <w:commentReference w:id="427"/>
      </w:r>
      <w:commentRangeEnd w:id="428"/>
      <w:r w:rsidR="00D04B37">
        <w:rPr>
          <w:rStyle w:val="CommentReference"/>
          <w:rFonts w:ascii="Times New Roman" w:hAnsi="Times New Roman"/>
          <w:spacing w:val="0"/>
        </w:rPr>
        <w:commentReference w:id="428"/>
      </w:r>
    </w:p>
    <w:p w14:paraId="57380778" w14:textId="5E1D4850" w:rsidR="00086F5F" w:rsidRPr="007C09D9" w:rsidRDefault="00086F5F" w:rsidP="00086F5F">
      <w:pPr>
        <w:pStyle w:val="Paragraph"/>
        <w:rPr>
          <w:rFonts w:ascii="MillerDaily" w:hAnsi="MillerDaily"/>
        </w:rPr>
      </w:pPr>
      <w:r w:rsidRPr="007C09D9">
        <w:rPr>
          <w:rFonts w:ascii="MillerDaily" w:hAnsi="MillerDaily"/>
        </w:rPr>
        <w:t xml:space="preserve">Recently, an inspiring example of Indigenous leadership in plains bison restoration began unfolding. On September 23, 2014, thirteen First Nations and Native American tribes signed the first intertribal Treaty in 150 years—the Buffalo Treaty— focused on ecological and cultural recovery of plains bison </w:t>
      </w:r>
      <w:r w:rsidR="009D19C8" w:rsidRPr="007C09D9">
        <w:rPr>
          <w:rFonts w:ascii="MillerDaily" w:hAnsi="MillerDaily"/>
          <w:i/>
        </w:rPr>
        <w:fldChar w:fldCharType="begin"/>
      </w:r>
      <w:r w:rsidR="00A20233">
        <w:rPr>
          <w:rFonts w:ascii="MillerDaily" w:hAnsi="MillerDaily"/>
          <w:i/>
        </w:rPr>
        <w:instrText xml:space="preserve"> ADDIN ZOTERO_ITEM CSL_CITATION {"citationID":"gGviyEtu","properties":{"formattedCitation":"({\\i{}7})","plainCitation":"(7)","noteIndex":0},"citationItems":[{"id":1353,"uris":["http://zotero.org/users/6749014/items/JZM6GC9G"],"itemData":{"id":1353,"type":"article-journal","abstract":"Future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S."}],"accessed":{"date-parts":[["2022",2,3]]},"issued":{"date-parts":[["2022"]]}}}],"schema":"https://github.com/citation-style-language/schema/raw/master/csl-citation.json"} </w:instrText>
      </w:r>
      <w:r w:rsidR="009D19C8" w:rsidRPr="007C09D9">
        <w:rPr>
          <w:rFonts w:ascii="MillerDaily" w:hAnsi="MillerDaily"/>
          <w:i/>
        </w:rPr>
        <w:fldChar w:fldCharType="separate"/>
      </w:r>
      <w:r w:rsidR="00A20233" w:rsidRPr="00A20233">
        <w:rPr>
          <w:rFonts w:ascii="MillerDaily" w:hAnsi="MillerDaily"/>
        </w:rPr>
        <w:t>(</w:t>
      </w:r>
      <w:r w:rsidR="00A20233" w:rsidRPr="00A20233">
        <w:rPr>
          <w:rFonts w:ascii="MillerDaily" w:hAnsi="MillerDaily"/>
          <w:i/>
          <w:iCs/>
        </w:rPr>
        <w:t>7</w:t>
      </w:r>
      <w:r w:rsidR="00A20233" w:rsidRPr="00A20233">
        <w:rPr>
          <w:rFonts w:ascii="MillerDaily" w:hAnsi="MillerDaily"/>
        </w:rPr>
        <w:t>)</w:t>
      </w:r>
      <w:r w:rsidR="009D19C8" w:rsidRPr="007C09D9">
        <w:rPr>
          <w:rFonts w:ascii="MillerDaily" w:hAnsi="MillerDaily"/>
          <w:i/>
        </w:rPr>
        <w:fldChar w:fldCharType="end"/>
      </w:r>
      <w:r w:rsidRPr="007C09D9">
        <w:rPr>
          <w:rFonts w:ascii="MillerDaily" w:hAnsi="MillerDaily"/>
        </w:rPr>
        <w:t xml:space="preserve">. Supported in part by the Buffalo Treaty, Banff National Park, Canada, initiated a plains bison restoration program in 2017. The long-term reintroduction goal in Banff is to include culturally meaningful co-management of bison harvest with Buffalo Treaty signatories. The contemporary successes of bison restoration have increased the likelihood of bison recovery under MVP criteria. But bison recovery will remain incomplete until peoples’ </w:t>
      </w:r>
      <w:r w:rsidR="00B2773A" w:rsidRPr="007C09D9">
        <w:rPr>
          <w:rFonts w:ascii="MillerDaily" w:hAnsi="MillerDaily"/>
        </w:rPr>
        <w:t xml:space="preserve">cultural </w:t>
      </w:r>
      <w:r w:rsidRPr="007C09D9">
        <w:rPr>
          <w:rFonts w:ascii="MillerDaily" w:hAnsi="MillerDaily"/>
        </w:rPr>
        <w:t xml:space="preserve">connection—including </w:t>
      </w:r>
      <w:r w:rsidR="00327D6D" w:rsidRPr="007C09D9">
        <w:rPr>
          <w:rFonts w:ascii="MillerDaily" w:hAnsi="MillerDaily"/>
        </w:rPr>
        <w:t xml:space="preserve">perhaps </w:t>
      </w:r>
      <w:r w:rsidR="00E90AB2" w:rsidRPr="007C09D9">
        <w:rPr>
          <w:rFonts w:ascii="MillerDaily" w:hAnsi="MillerDaily"/>
        </w:rPr>
        <w:t>a prominent</w:t>
      </w:r>
      <w:r w:rsidR="00327D6D" w:rsidRPr="007C09D9">
        <w:rPr>
          <w:rFonts w:ascii="MillerDaily" w:hAnsi="MillerDaily"/>
        </w:rPr>
        <w:t xml:space="preserve"> </w:t>
      </w:r>
      <w:r w:rsidRPr="007C09D9">
        <w:rPr>
          <w:rFonts w:ascii="MillerDaily" w:hAnsi="MillerDaily"/>
        </w:rPr>
        <w:t>role in diet—with bison is restored across broader landscapes.</w:t>
      </w:r>
    </w:p>
    <w:p w14:paraId="78FE90E0" w14:textId="77777777" w:rsidR="008F7486" w:rsidRPr="007C09D9" w:rsidRDefault="008F7486" w:rsidP="00086F5F">
      <w:pPr>
        <w:pStyle w:val="Paragraph"/>
        <w:rPr>
          <w:ins w:id="429" w:author="Brad Wible" w:date="2023-04-19T21:40:00Z"/>
          <w:rFonts w:ascii="MillerDaily" w:hAnsi="MillerDaily"/>
          <w:color w:val="000000"/>
        </w:rPr>
      </w:pPr>
    </w:p>
    <w:p w14:paraId="746A22D5" w14:textId="6540DA99" w:rsidR="008F7486" w:rsidRDefault="00806D01">
      <w:pPr>
        <w:pStyle w:val="Paragraph"/>
        <w:ind w:firstLine="0"/>
        <w:rPr>
          <w:ins w:id="430" w:author="Brad Wible" w:date="2023-04-19T21:40:00Z"/>
          <w:rFonts w:ascii="MillerDaily" w:hAnsi="MillerDaily"/>
          <w:color w:val="000000"/>
        </w:rPr>
        <w:pPrChange w:id="431" w:author="Brad Wible" w:date="2023-04-20T00:03:00Z">
          <w:pPr>
            <w:pStyle w:val="Paragraph"/>
          </w:pPr>
        </w:pPrChange>
      </w:pPr>
      <w:ins w:id="432" w:author="Brad Wible" w:date="2023-04-20T00:03:00Z">
        <w:r w:rsidRPr="00806D01">
          <w:rPr>
            <w:rFonts w:ascii="MillerDaily" w:hAnsi="MillerDaily"/>
            <w:b/>
            <w:bCs/>
            <w:rPrChange w:id="433" w:author="Brad Wible" w:date="2023-04-20T00:03:00Z">
              <w:rPr>
                <w:rFonts w:ascii="MillerDaily" w:hAnsi="MillerDaily"/>
              </w:rPr>
            </w:rPrChange>
          </w:rPr>
          <w:t>PACIFIC SALMON</w:t>
        </w:r>
      </w:ins>
      <w:del w:id="434" w:author="Brad Wible" w:date="2023-04-20T00:03:00Z">
        <w:r w:rsidR="00086F5F" w:rsidRPr="007C09D9" w:rsidDel="00806D01">
          <w:rPr>
            <w:rFonts w:ascii="MillerDaily" w:hAnsi="MillerDaily"/>
            <w:i/>
            <w:color w:val="000000"/>
          </w:rPr>
          <w:delText>Pacific salmon</w:delText>
        </w:r>
      </w:del>
    </w:p>
    <w:p w14:paraId="1B8373D7" w14:textId="0BEC2FDD" w:rsidR="00086F5F" w:rsidRPr="007C09D9" w:rsidRDefault="00086F5F">
      <w:pPr>
        <w:pStyle w:val="Paragraph"/>
        <w:ind w:firstLine="0"/>
        <w:rPr>
          <w:rFonts w:ascii="MillerDaily" w:hAnsi="MillerDaily"/>
          <w:color w:val="000000"/>
        </w:rPr>
        <w:pPrChange w:id="435" w:author="Brad Wible" w:date="2023-04-20T00:03:00Z">
          <w:pPr>
            <w:pStyle w:val="Paragraph"/>
          </w:pPr>
        </w:pPrChange>
      </w:pPr>
      <w:del w:id="436" w:author="Brad Wible" w:date="2023-04-19T21:40:00Z">
        <w:r w:rsidRPr="007C09D9" w:rsidDel="008F7486">
          <w:rPr>
            <w:rFonts w:ascii="MillerDaily" w:hAnsi="MillerDaily"/>
            <w:color w:val="000000"/>
          </w:rPr>
          <w:delText>—</w:delText>
        </w:r>
      </w:del>
      <w:r w:rsidRPr="007C09D9">
        <w:rPr>
          <w:rFonts w:ascii="MillerDaily" w:hAnsi="MillerDaily"/>
        </w:rPr>
        <w:t>M</w:t>
      </w:r>
      <w:r w:rsidRPr="007C09D9">
        <w:rPr>
          <w:rFonts w:ascii="MillerDaily" w:hAnsi="MillerDaily"/>
          <w:color w:val="000000"/>
        </w:rPr>
        <w:t xml:space="preserve">illions of salmon </w:t>
      </w:r>
      <w:r w:rsidRPr="007C09D9">
        <w:rPr>
          <w:rFonts w:ascii="MillerDaily" w:hAnsi="MillerDaily"/>
        </w:rPr>
        <w:t>(</w:t>
      </w:r>
      <w:r w:rsidRPr="007C09D9">
        <w:rPr>
          <w:rFonts w:ascii="MillerDaily" w:hAnsi="MillerDaily"/>
          <w:i/>
        </w:rPr>
        <w:t>Oncorhynchus</w:t>
      </w:r>
      <w:r w:rsidRPr="007C09D9">
        <w:rPr>
          <w:rFonts w:ascii="MillerDaily" w:hAnsi="MillerDaily"/>
        </w:rPr>
        <w:t xml:space="preserve"> spp.) annually </w:t>
      </w:r>
      <w:r w:rsidRPr="007C09D9">
        <w:rPr>
          <w:rFonts w:ascii="MillerDaily" w:hAnsi="MillerDaily"/>
          <w:color w:val="000000"/>
        </w:rPr>
        <w:t>return to rivers across western North America (Figure 2)</w:t>
      </w:r>
      <w:r w:rsidRPr="007C09D9">
        <w:rPr>
          <w:rFonts w:ascii="MillerDaily" w:hAnsi="MillerDaily"/>
        </w:rPr>
        <w:t>,</w:t>
      </w:r>
      <w:r w:rsidRPr="007C09D9">
        <w:rPr>
          <w:rFonts w:ascii="MillerDaily" w:hAnsi="MillerDaily"/>
          <w:color w:val="000000"/>
        </w:rPr>
        <w:t xml:space="preserve"> </w:t>
      </w:r>
      <w:r w:rsidRPr="007C09D9">
        <w:rPr>
          <w:rFonts w:ascii="MillerDaily" w:hAnsi="MillerDaily"/>
        </w:rPr>
        <w:t>providing</w:t>
      </w:r>
      <w:r w:rsidRPr="007C09D9">
        <w:rPr>
          <w:rFonts w:ascii="MillerDaily" w:hAnsi="MillerDaily"/>
          <w:color w:val="000000"/>
        </w:rPr>
        <w:t xml:space="preserve"> </w:t>
      </w:r>
      <w:r w:rsidRPr="007C09D9">
        <w:rPr>
          <w:rFonts w:ascii="MillerDaily" w:hAnsi="MillerDaily"/>
        </w:rPr>
        <w:t>sustenance</w:t>
      </w:r>
      <w:r w:rsidRPr="007C09D9">
        <w:rPr>
          <w:rFonts w:ascii="MillerDaily" w:hAnsi="MillerDaily"/>
          <w:color w:val="000000"/>
        </w:rPr>
        <w:t xml:space="preserve"> for people, wildlife, and </w:t>
      </w:r>
      <w:r w:rsidRPr="007C09D9">
        <w:rPr>
          <w:rFonts w:ascii="MillerDaily" w:hAnsi="MillerDaily"/>
        </w:rPr>
        <w:t>ecosystems</w:t>
      </w:r>
      <w:r w:rsidRPr="007C09D9">
        <w:rPr>
          <w:rFonts w:ascii="MillerDaily" w:hAnsi="MillerDaily"/>
          <w:color w:val="000000"/>
        </w:rPr>
        <w:t xml:space="preserve">. Indigenous </w:t>
      </w:r>
      <w:r w:rsidR="00720335" w:rsidRPr="007C09D9">
        <w:rPr>
          <w:rFonts w:ascii="MillerDaily" w:hAnsi="MillerDaily"/>
          <w:color w:val="000000"/>
        </w:rPr>
        <w:t>P</w:t>
      </w:r>
      <w:r w:rsidRPr="007C09D9">
        <w:rPr>
          <w:rFonts w:ascii="MillerDaily" w:hAnsi="MillerDaily"/>
          <w:color w:val="000000"/>
        </w:rPr>
        <w:t xml:space="preserve">eoples in the </w:t>
      </w:r>
      <w:r w:rsidRPr="007C09D9">
        <w:rPr>
          <w:rFonts w:ascii="MillerDaily" w:hAnsi="MillerDaily"/>
        </w:rPr>
        <w:t>P</w:t>
      </w:r>
      <w:r w:rsidRPr="007C09D9">
        <w:rPr>
          <w:rFonts w:ascii="MillerDaily" w:hAnsi="MillerDaily"/>
          <w:color w:val="000000"/>
        </w:rPr>
        <w:t xml:space="preserve">acific </w:t>
      </w:r>
      <w:r w:rsidRPr="007C09D9">
        <w:rPr>
          <w:rFonts w:ascii="MillerDaily" w:hAnsi="MillerDaily"/>
        </w:rPr>
        <w:t>N</w:t>
      </w:r>
      <w:r w:rsidRPr="007C09D9">
        <w:rPr>
          <w:rFonts w:ascii="MillerDaily" w:hAnsi="MillerDaily"/>
          <w:color w:val="000000"/>
        </w:rPr>
        <w:t>orthwest often refer to themselves as “salmon people</w:t>
      </w:r>
      <w:r w:rsidRPr="007C09D9">
        <w:rPr>
          <w:rFonts w:ascii="MillerDaily" w:hAnsi="MillerDaily"/>
        </w:rPr>
        <w:t>'', signifying</w:t>
      </w:r>
      <w:r w:rsidRPr="007C09D9">
        <w:rPr>
          <w:rFonts w:ascii="MillerDaily" w:hAnsi="MillerDaily"/>
          <w:color w:val="000000"/>
        </w:rPr>
        <w:t xml:space="preserve"> their deeply</w:t>
      </w:r>
      <w:r w:rsidRPr="007C09D9">
        <w:rPr>
          <w:rFonts w:ascii="MillerDaily" w:hAnsi="MillerDaily"/>
        </w:rPr>
        <w:t xml:space="preserve"> </w:t>
      </w:r>
      <w:r w:rsidRPr="007C09D9">
        <w:rPr>
          <w:rFonts w:ascii="MillerDaily" w:hAnsi="MillerDaily"/>
          <w:color w:val="000000"/>
        </w:rPr>
        <w:t xml:space="preserve">rooted cultural connections </w:t>
      </w:r>
      <w:r w:rsidRPr="007C09D9">
        <w:rPr>
          <w:rFonts w:ascii="MillerDaily" w:hAnsi="MillerDaily"/>
        </w:rPr>
        <w:t>with</w:t>
      </w:r>
      <w:r w:rsidRPr="007C09D9">
        <w:rPr>
          <w:rFonts w:ascii="MillerDaily" w:hAnsi="MillerDaily"/>
          <w:color w:val="000000"/>
        </w:rPr>
        <w:t xml:space="preserve"> salmon </w:t>
      </w:r>
      <w:r w:rsidR="009D19C8" w:rsidRPr="007C09D9">
        <w:rPr>
          <w:rFonts w:ascii="MillerDaily" w:hAnsi="MillerDaily"/>
          <w:color w:val="000000"/>
        </w:rPr>
        <w:fldChar w:fldCharType="begin"/>
      </w:r>
      <w:r w:rsidR="00A20233">
        <w:rPr>
          <w:rFonts w:ascii="MillerDaily" w:hAnsi="MillerDaily"/>
          <w:color w:val="000000"/>
        </w:rPr>
        <w:instrText xml:space="preserve"> ADDIN ZOTERO_ITEM CSL_CITATION {"citationID":"FrIzyTGi","properties":{"formattedCitation":"({\\i{}8})","plainCitation":"(8)","noteIndex":0},"citationItems":[{"id":694,"uris":["http://zotero.org/users/6749014/items/B8V3P2M5"],"itemData":{"id":694,"type":"article-journal","abstract":"Increasingly, fisheries researchers and managers seek or are compelled to “bridge” Indigenous knowledge systems with Western scientific approaches to understanding and governing fisheries. Here, we move beyond the all-too-common narrative about integrating or incorporating (too often used as euphemisms for assimilating) other knowledge systems into Western science, instead of building an ethic of knowledge coexistence and complementarity in knowledge generation using Two-Eyed Seeing as a guiding framework. Two-Eyed Seeing (Etuaptmumk in Mi’kmaw) embraces “learning to see from one eye with the strengths of Indigenous knowledges and ways of knowing, and from the other eye with the strengths of mainstream knowledges and ways of knowing, and to use both these eyes together, for the benefit of all,” as envisaged by Elder Dr. Albert Marshall. In this paper, we examine the notion of knowledge dichotomies and imperatives for knowledge coexistence and draw parallels between Two-Eyed Seeing and other analogous Indigenous frameworks from around the world. It is set apart from other Indigenous frameworks in its explicit action imperative—central to Two-Eyed Seeing is the notion that knowledge transforms the holder and that the holder bears a responsibility to act on that knowledge. We explore its operationalization through three Canadian aquatic and fisheries case-studies that co-develop questions, document and mobilize knowledge, and co-produce insights and decisions. We argue that Two-Eyed Seeing provides a pathway to a plural coexistence, where time-tested Indigenous knowledge systems can be paired with, not subsumed by, Western scientific insights for an equitable and sustainable future.","container-title":"Fish and Fisheries","DOI":"10.1111/faf.12516","ISSN":"1467-2960, 1467-2979","issue":"2","journalAbbreviation":"Fish Fish","language":"en","page":"243-261","source":"DOI.org (Crossref)","title":"“Two‐Eyed Seeing”: An Indigenous framework to transform fisheries research and management","title-short":"“Two‐Eyed Seeing”","volume":"22","author":[{"family":"Reid","given":"Andrea J."},{"family":"Eckert","given":"Lauren E."},{"family":"Lane","given":"John‐Francis"},{"family":"Young","given":"Nathan"},{"family":"Hinch","given":"Scott G."},{"family":"Darimont","given":"Chris T."},{"family":"Cooke","given":"Steven J."},{"family":"Ban","given":"Natalie C."},{"family":"Marshall","given":"Albert"}],"issued":{"date-parts":[["2021",3]]}}}],"schema":"https://github.com/citation-style-language/schema/raw/master/csl-citation.json"} </w:instrText>
      </w:r>
      <w:r w:rsidR="009D19C8" w:rsidRPr="007C09D9">
        <w:rPr>
          <w:rFonts w:ascii="MillerDaily" w:hAnsi="MillerDaily"/>
          <w:color w:val="000000"/>
        </w:rPr>
        <w:fldChar w:fldCharType="separate"/>
      </w:r>
      <w:r w:rsidR="00A20233" w:rsidRPr="00A20233">
        <w:rPr>
          <w:rFonts w:ascii="MillerDaily" w:hAnsi="MillerDaily"/>
          <w:color w:val="000000"/>
        </w:rPr>
        <w:t>(</w:t>
      </w:r>
      <w:r w:rsidR="00A20233" w:rsidRPr="00A20233">
        <w:rPr>
          <w:rFonts w:ascii="MillerDaily" w:hAnsi="MillerDaily"/>
          <w:i/>
          <w:iCs/>
          <w:color w:val="000000"/>
        </w:rPr>
        <w:t>8</w:t>
      </w:r>
      <w:r w:rsidR="00A20233" w:rsidRPr="00A20233">
        <w:rPr>
          <w:rFonts w:ascii="MillerDaily" w:hAnsi="MillerDaily"/>
          <w:color w:val="000000"/>
        </w:rPr>
        <w:t>)</w:t>
      </w:r>
      <w:r w:rsidR="009D19C8" w:rsidRPr="007C09D9">
        <w:rPr>
          <w:rFonts w:ascii="MillerDaily" w:hAnsi="MillerDaily"/>
          <w:color w:val="000000"/>
        </w:rPr>
        <w:fldChar w:fldCharType="end"/>
      </w:r>
      <w:r w:rsidRPr="007C09D9">
        <w:rPr>
          <w:rFonts w:ascii="MillerDaily" w:hAnsi="MillerDaily"/>
          <w:color w:val="000000"/>
        </w:rPr>
        <w:t>.</w:t>
      </w:r>
    </w:p>
    <w:p w14:paraId="1CFFD281" w14:textId="36D5AA6C" w:rsidR="00086F5F" w:rsidRPr="007C09D9" w:rsidRDefault="00086F5F" w:rsidP="00086F5F">
      <w:pPr>
        <w:pStyle w:val="Paragraph"/>
        <w:rPr>
          <w:rFonts w:ascii="MillerDaily" w:hAnsi="MillerDaily"/>
        </w:rPr>
      </w:pPr>
      <w:r w:rsidRPr="007C09D9">
        <w:rPr>
          <w:rFonts w:ascii="MillerDaily" w:hAnsi="MillerDaily"/>
        </w:rPr>
        <w:t>T</w:t>
      </w:r>
      <w:r w:rsidRPr="007C09D9">
        <w:rPr>
          <w:rFonts w:ascii="MillerDaily" w:hAnsi="MillerDaily"/>
          <w:color w:val="000000"/>
        </w:rPr>
        <w:t xml:space="preserve">he distribution and abundance of salmon </w:t>
      </w:r>
      <w:r w:rsidRPr="007C09D9">
        <w:rPr>
          <w:rFonts w:ascii="MillerDaily" w:hAnsi="MillerDaily"/>
        </w:rPr>
        <w:t>have</w:t>
      </w:r>
      <w:r w:rsidRPr="007C09D9">
        <w:rPr>
          <w:rFonts w:ascii="MillerDaily" w:hAnsi="MillerDaily"/>
          <w:color w:val="000000"/>
        </w:rPr>
        <w:t xml:space="preserve"> decreased over the last century through the effects of human activities </w:t>
      </w:r>
      <w:r w:rsidRPr="007C09D9">
        <w:rPr>
          <w:rFonts w:ascii="MillerDaily" w:hAnsi="MillerDaily"/>
        </w:rPr>
        <w:t>(</w:t>
      </w:r>
      <w:r w:rsidRPr="007C09D9">
        <w:rPr>
          <w:rFonts w:ascii="MillerDaily" w:hAnsi="MillerDaily"/>
          <w:color w:val="000000"/>
        </w:rPr>
        <w:t xml:space="preserve">Figure 2). In the Columbia Basin, USA, salmon abundance has </w:t>
      </w:r>
      <w:r w:rsidRPr="007C09D9">
        <w:rPr>
          <w:rFonts w:ascii="MillerDaily" w:hAnsi="MillerDaily"/>
        </w:rPr>
        <w:t>declined</w:t>
      </w:r>
      <w:r w:rsidRPr="007C09D9">
        <w:rPr>
          <w:rFonts w:ascii="MillerDaily" w:hAnsi="MillerDaily"/>
          <w:color w:val="000000"/>
        </w:rPr>
        <w:t xml:space="preserve"> </w:t>
      </w:r>
      <w:r w:rsidRPr="007C09D9">
        <w:rPr>
          <w:rFonts w:ascii="MillerDaily" w:hAnsi="MillerDaily"/>
        </w:rPr>
        <w:t>by ~75%; an e</w:t>
      </w:r>
      <w:r w:rsidRPr="007C09D9">
        <w:rPr>
          <w:rFonts w:ascii="MillerDaily" w:hAnsi="MillerDaily"/>
          <w:color w:val="000000"/>
        </w:rPr>
        <w:t>stimated 7.5</w:t>
      </w:r>
      <w:r w:rsidRPr="007C09D9">
        <w:rPr>
          <w:rFonts w:ascii="MillerDaily" w:hAnsi="MillerDaily"/>
        </w:rPr>
        <w:t>–</w:t>
      </w:r>
      <w:r w:rsidRPr="007C09D9">
        <w:rPr>
          <w:rFonts w:ascii="MillerDaily" w:hAnsi="MillerDaily"/>
          <w:color w:val="000000"/>
        </w:rPr>
        <w:t>16 million salmon returned annually to the Colum</w:t>
      </w:r>
      <w:r w:rsidRPr="007C09D9">
        <w:rPr>
          <w:rFonts w:ascii="MillerDaily" w:hAnsi="MillerDaily"/>
        </w:rPr>
        <w:t xml:space="preserve">bia </w:t>
      </w:r>
      <w:r w:rsidRPr="007C09D9">
        <w:rPr>
          <w:rFonts w:ascii="MillerDaily" w:hAnsi="MillerDaily"/>
          <w:color w:val="000000"/>
        </w:rPr>
        <w:t>prior to the 20</w:t>
      </w:r>
      <w:r w:rsidRPr="007C09D9">
        <w:rPr>
          <w:rFonts w:ascii="MillerDaily" w:hAnsi="MillerDaily"/>
          <w:color w:val="000000"/>
          <w:vertAlign w:val="superscript"/>
        </w:rPr>
        <w:t>th</w:t>
      </w:r>
      <w:r w:rsidRPr="007C09D9">
        <w:rPr>
          <w:rFonts w:ascii="MillerDaily" w:hAnsi="MillerDaily"/>
          <w:color w:val="000000"/>
        </w:rPr>
        <w:t xml:space="preserve"> century, and now </w:t>
      </w:r>
      <w:r w:rsidRPr="007C09D9">
        <w:rPr>
          <w:rFonts w:ascii="MillerDaily" w:hAnsi="MillerDaily"/>
        </w:rPr>
        <w:t xml:space="preserve">only </w:t>
      </w:r>
      <w:r w:rsidRPr="007C09D9">
        <w:rPr>
          <w:rFonts w:ascii="MillerDaily" w:hAnsi="MillerDaily"/>
          <w:color w:val="000000"/>
        </w:rPr>
        <w:t>1</w:t>
      </w:r>
      <w:r w:rsidRPr="007C09D9">
        <w:rPr>
          <w:rFonts w:ascii="MillerDaily" w:hAnsi="MillerDaily"/>
        </w:rPr>
        <w:t>–</w:t>
      </w:r>
      <w:r w:rsidRPr="007C09D9">
        <w:rPr>
          <w:rFonts w:ascii="MillerDaily" w:hAnsi="MillerDaily"/>
          <w:color w:val="000000"/>
        </w:rPr>
        <w:t>4 million return (Figure 2</w:t>
      </w:r>
      <w:r w:rsidR="009D19C8" w:rsidRPr="007C09D9">
        <w:rPr>
          <w:rFonts w:ascii="MillerDaily" w:hAnsi="MillerDaily"/>
        </w:rPr>
        <w:t xml:space="preserve">) </w:t>
      </w:r>
      <w:r w:rsidR="009D19C8" w:rsidRPr="007C09D9">
        <w:rPr>
          <w:rFonts w:ascii="MillerDaily" w:hAnsi="MillerDaily"/>
        </w:rPr>
        <w:fldChar w:fldCharType="begin"/>
      </w:r>
      <w:r w:rsidR="00A20233">
        <w:rPr>
          <w:rFonts w:ascii="MillerDaily" w:hAnsi="MillerDaily"/>
        </w:rPr>
        <w:instrText xml:space="preserve"> ADDIN ZOTERO_ITEM CSL_CITATION {"citationID":"M3522lMX","properties":{"formattedCitation":"({\\i{}12})","plainCitation":"(12)","noteIndex":0},"citationItems":[{"id":4614,"uris":["http://zotero.org/users/6749014/items/J5PLZCMT"],"itemData":{"id":4614,"type":"report","event-place":"Oregon,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sidR="009D19C8"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12</w:t>
      </w:r>
      <w:r w:rsidR="00A20233" w:rsidRPr="00A20233">
        <w:rPr>
          <w:rFonts w:ascii="MillerDaily" w:hAnsi="MillerDaily"/>
        </w:rPr>
        <w:t>)</w:t>
      </w:r>
      <w:r w:rsidR="009D19C8" w:rsidRPr="007C09D9">
        <w:rPr>
          <w:rFonts w:ascii="MillerDaily" w:hAnsi="MillerDaily"/>
        </w:rPr>
        <w:fldChar w:fldCharType="end"/>
      </w:r>
      <w:r w:rsidRPr="007C09D9">
        <w:rPr>
          <w:rFonts w:ascii="MillerDaily" w:hAnsi="MillerDaily"/>
          <w:color w:val="000000"/>
        </w:rPr>
        <w:t xml:space="preserve">. </w:t>
      </w:r>
      <w:r w:rsidRPr="007C09D9">
        <w:rPr>
          <w:rFonts w:ascii="MillerDaily" w:hAnsi="MillerDaily"/>
        </w:rPr>
        <w:t xml:space="preserve">The most commercially–valuable </w:t>
      </w:r>
      <w:r w:rsidRPr="007C09D9">
        <w:rPr>
          <w:rFonts w:ascii="MillerDaily" w:hAnsi="MillerDaily"/>
          <w:color w:val="000000"/>
        </w:rPr>
        <w:t>and culturally</w:t>
      </w:r>
      <w:r w:rsidRPr="007C09D9">
        <w:rPr>
          <w:rFonts w:ascii="MillerDaily" w:hAnsi="MillerDaily"/>
        </w:rPr>
        <w:t>–important s</w:t>
      </w:r>
      <w:r w:rsidRPr="007C09D9">
        <w:rPr>
          <w:rFonts w:ascii="MillerDaily" w:hAnsi="MillerDaily"/>
          <w:color w:val="000000"/>
        </w:rPr>
        <w:t xml:space="preserve">almon species in Canada, </w:t>
      </w:r>
      <w:r w:rsidRPr="007C09D9">
        <w:rPr>
          <w:rFonts w:ascii="MillerDaily" w:hAnsi="MillerDaily"/>
        </w:rPr>
        <w:t>s</w:t>
      </w:r>
      <w:r w:rsidRPr="007C09D9">
        <w:rPr>
          <w:rFonts w:ascii="MillerDaily" w:hAnsi="MillerDaily"/>
          <w:color w:val="000000"/>
        </w:rPr>
        <w:t>ockeye (</w:t>
      </w:r>
      <w:r w:rsidRPr="007C09D9">
        <w:rPr>
          <w:rFonts w:ascii="MillerDaily" w:hAnsi="MillerDaily"/>
          <w:i/>
        </w:rPr>
        <w:t>O. nerka</w:t>
      </w:r>
      <w:r w:rsidRPr="007C09D9">
        <w:rPr>
          <w:rFonts w:ascii="MillerDaily" w:hAnsi="MillerDaily"/>
        </w:rPr>
        <w:t xml:space="preserve">), </w:t>
      </w:r>
      <w:r w:rsidRPr="007C09D9">
        <w:rPr>
          <w:rFonts w:ascii="MillerDaily" w:hAnsi="MillerDaily"/>
        </w:rPr>
        <w:t xml:space="preserve">declined in </w:t>
      </w:r>
      <w:commentRangeStart w:id="437"/>
      <w:commentRangeStart w:id="438"/>
      <w:r w:rsidRPr="007C09D9">
        <w:rPr>
          <w:rFonts w:ascii="MillerDaily" w:hAnsi="MillerDaily"/>
        </w:rPr>
        <w:t xml:space="preserve">wild abundance </w:t>
      </w:r>
      <w:del w:id="439" w:author="Clayton Lamb" w:date="2023-04-20T16:58:00Z">
        <w:r w:rsidRPr="007C09D9" w:rsidDel="002164E6">
          <w:rPr>
            <w:rFonts w:ascii="MillerDaily" w:hAnsi="MillerDaily"/>
          </w:rPr>
          <w:delText xml:space="preserve">and diversity </w:delText>
        </w:r>
      </w:del>
      <w:r w:rsidRPr="007C09D9">
        <w:rPr>
          <w:rFonts w:ascii="MillerDaily" w:hAnsi="MillerDaily"/>
        </w:rPr>
        <w:t xml:space="preserve">by </w:t>
      </w:r>
      <w:ins w:id="440" w:author="Clayton Lamb" w:date="2023-04-20T17:00:00Z">
        <w:r w:rsidR="00BF3501">
          <w:rPr>
            <w:rFonts w:ascii="MillerDaily" w:hAnsi="MillerDaily"/>
          </w:rPr>
          <w:t>69</w:t>
        </w:r>
      </w:ins>
      <w:del w:id="441" w:author="Clayton Lamb" w:date="2023-04-20T17:00:00Z">
        <w:r w:rsidRPr="007C09D9" w:rsidDel="00BF3501">
          <w:rPr>
            <w:rFonts w:ascii="MillerDaily" w:hAnsi="MillerDaily"/>
          </w:rPr>
          <w:delText>~70</w:delText>
        </w:r>
      </w:del>
      <w:r w:rsidRPr="007C09D9">
        <w:rPr>
          <w:rFonts w:ascii="MillerDaily" w:hAnsi="MillerDaily"/>
        </w:rPr>
        <w:t>% over the last century in the country’s second-largest salmon watershed</w:t>
      </w:r>
      <w:ins w:id="442" w:author="Clayton Lamb" w:date="2023-04-20T16:53:00Z">
        <w:r w:rsidR="002164E6">
          <w:rPr>
            <w:rFonts w:ascii="MillerDaily" w:hAnsi="MillerDaily"/>
          </w:rPr>
          <w:t>, the Skeena</w:t>
        </w:r>
      </w:ins>
      <w:ins w:id="443" w:author="Clayton Lamb" w:date="2023-04-20T16:54:00Z">
        <w:r w:rsidR="002164E6">
          <w:rPr>
            <w:rFonts w:ascii="MillerDaily" w:hAnsi="MillerDaily"/>
          </w:rPr>
          <w:t xml:space="preserve"> River</w:t>
        </w:r>
      </w:ins>
      <w:r w:rsidR="009D19C8" w:rsidRPr="007C09D9">
        <w:rPr>
          <w:rFonts w:ascii="MillerDaily" w:hAnsi="MillerDaily"/>
        </w:rPr>
        <w:t xml:space="preserve"> </w:t>
      </w:r>
      <w:r w:rsidR="00CF05ED" w:rsidRPr="007C09D9">
        <w:rPr>
          <w:rFonts w:ascii="MillerDaily" w:hAnsi="MillerDaily"/>
        </w:rPr>
        <w:t xml:space="preserve"> </w:t>
      </w:r>
      <w:r w:rsidR="00CF05ED" w:rsidRPr="007C09D9">
        <w:rPr>
          <w:rFonts w:ascii="MillerDaily" w:hAnsi="MillerDaily"/>
        </w:rPr>
        <w:fldChar w:fldCharType="begin"/>
      </w:r>
      <w:r w:rsidR="00A20233">
        <w:rPr>
          <w:rFonts w:ascii="MillerDaily" w:hAnsi="MillerDaily"/>
        </w:rPr>
        <w:instrText xml:space="preserve"> ADDIN ZOTERO_ITEM CSL_CITATION {"citationID":"8AeLnqLH","properties":{"formattedCitation":"({\\i{}13})","plainCitation":"(13)","noteIndex":0},"citationItems":[{"id":4857,"uris":["http://zotero.org/users/6749014/items/Y5BWY5DC"],"itemData":{"id":4857,"type":"article-journal","container-title":"Journal of Applied Ecology","DOI":"10.1111/1365-2664.13835","ISSN":"0021-8901, 1365-2664","issue":"7","journalAbbreviation":"J Appl Ecol","language":"en","page":"1477-1486","source":"DOI.org (Crossref)","title":"Portfolio simplification arising from a century of change in salmon population diversity and artificial production","volume":"58","author":[{"family":"Price","given":"Michael H. H."},{"family":"Moore","given":"Jonathan W."},{"family":"Connors","given":"Brendan M."},{"family":"Wilson","given":"Kyle L."},{"family":"Reynolds","given":"John D."}],"issued":{"date-parts":[["2021",7]]}}}],"schema":"https://github.com/citation-style-language/schema/raw/master/csl-citation.json"} </w:instrText>
      </w:r>
      <w:r w:rsidR="00CF05ED"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13</w:t>
      </w:r>
      <w:r w:rsidR="00A20233" w:rsidRPr="00A20233">
        <w:rPr>
          <w:rFonts w:ascii="MillerDaily" w:hAnsi="MillerDaily"/>
        </w:rPr>
        <w:t>)</w:t>
      </w:r>
      <w:r w:rsidR="00CF05ED" w:rsidRPr="007C09D9">
        <w:rPr>
          <w:rFonts w:ascii="MillerDaily" w:hAnsi="MillerDaily"/>
        </w:rPr>
        <w:fldChar w:fldCharType="end"/>
      </w:r>
      <w:r w:rsidRPr="007C09D9">
        <w:rPr>
          <w:rFonts w:ascii="MillerDaily" w:hAnsi="MillerDaily"/>
        </w:rPr>
        <w:t xml:space="preserve">. </w:t>
      </w:r>
      <w:commentRangeEnd w:id="437"/>
      <w:r w:rsidR="00175063">
        <w:rPr>
          <w:rStyle w:val="CommentReference"/>
          <w:rFonts w:ascii="Times New Roman" w:hAnsi="Times New Roman"/>
          <w:spacing w:val="0"/>
        </w:rPr>
        <w:commentReference w:id="437"/>
      </w:r>
      <w:commentRangeEnd w:id="438"/>
      <w:r w:rsidR="00D04B37">
        <w:rPr>
          <w:rStyle w:val="CommentReference"/>
          <w:rFonts w:ascii="Times New Roman" w:hAnsi="Times New Roman"/>
          <w:spacing w:val="0"/>
        </w:rPr>
        <w:commentReference w:id="438"/>
      </w:r>
      <w:r w:rsidRPr="007C09D9">
        <w:rPr>
          <w:rFonts w:ascii="MillerDaily" w:hAnsi="MillerDaily"/>
        </w:rPr>
        <w:t>S</w:t>
      </w:r>
      <w:r w:rsidRPr="007C09D9">
        <w:rPr>
          <w:rFonts w:ascii="MillerDaily" w:hAnsi="MillerDaily"/>
          <w:color w:val="000000"/>
        </w:rPr>
        <w:t xml:space="preserve">almon harvests by Indigenous communities </w:t>
      </w:r>
      <w:r w:rsidRPr="007C09D9">
        <w:rPr>
          <w:rFonts w:ascii="MillerDaily" w:hAnsi="MillerDaily"/>
        </w:rPr>
        <w:t>in</w:t>
      </w:r>
      <w:r w:rsidRPr="007C09D9">
        <w:rPr>
          <w:rFonts w:ascii="MillerDaily" w:hAnsi="MillerDaily"/>
          <w:color w:val="000000"/>
        </w:rPr>
        <w:t xml:space="preserve"> Canada have declined by over 80% in the last 50</w:t>
      </w:r>
      <w:r w:rsidRPr="007C09D9">
        <w:rPr>
          <w:rFonts w:ascii="MillerDaily" w:hAnsi="MillerDaily"/>
        </w:rPr>
        <w:t>–</w:t>
      </w:r>
      <w:r w:rsidRPr="007C09D9">
        <w:rPr>
          <w:rFonts w:ascii="MillerDaily" w:hAnsi="MillerDaily"/>
          <w:color w:val="000000"/>
        </w:rPr>
        <w:t>70 years</w:t>
      </w:r>
      <w:r w:rsidR="009D19C8" w:rsidRPr="007C09D9">
        <w:rPr>
          <w:rFonts w:ascii="MillerDaily" w:hAnsi="MillerDaily"/>
          <w:i/>
          <w:color w:val="000000"/>
        </w:rPr>
        <w:t xml:space="preserve"> </w:t>
      </w:r>
      <w:r w:rsidR="009D19C8" w:rsidRPr="007C09D9">
        <w:rPr>
          <w:rFonts w:ascii="MillerDaily" w:hAnsi="MillerDaily"/>
          <w:i/>
          <w:color w:val="000000"/>
        </w:rPr>
        <w:fldChar w:fldCharType="begin"/>
      </w:r>
      <w:r w:rsidR="00A20233">
        <w:rPr>
          <w:rFonts w:ascii="MillerDaily" w:hAnsi="MillerDaily"/>
          <w:i/>
          <w:color w:val="000000"/>
        </w:rPr>
        <w:instrText xml:space="preserve"> ADDIN ZOTERO_ITEM CSL_CITATION {"citationID":"MBbqEJLI","properties":{"formattedCitation":"({\\i{}8})","plainCitation":"(8)","noteIndex":0},"citationItems":[{"id":694,"uris":["http://zotero.org/users/6749014/items/B8V3P2M5"],"itemData":{"id":694,"type":"article-journal","abstract":"Increasingly, fisheries researchers and managers seek or are compelled to “bridge” Indigenous knowledge systems with Western scientific approaches to understanding and governing fisheries. Here, we move beyond the all-too-common narrative about integrating or incorporating (too often used as euphemisms for assimilating) other knowledge systems into Western science, instead of building an ethic of knowledge coexistence and complementarity in knowledge generation using Two-Eyed Seeing as a guiding framework. Two-Eyed Seeing (Etuaptmumk in Mi’kmaw) embraces “learning to see from one eye with the strengths of Indigenous knowledges and ways of knowing, and from the other eye with the strengths of mainstream knowledges and ways of knowing, and to use both these eyes together, for the benefit of all,” as envisaged by Elder Dr. Albert Marshall. In this paper, we examine the notion of knowledge dichotomies and imperatives for knowledge coexistence and draw parallels between Two-Eyed Seeing and other analogous Indigenous frameworks from around the world. It is set apart from other Indigenous frameworks in its explicit action imperative—central to Two-Eyed Seeing is the notion that knowledge transforms the holder and that the holder bears a responsibility to act on that knowledge. We explore its operationalization through three Canadian aquatic and fisheries case-studies that co-develop questions, document and mobilize knowledge, and co-produce insights and decisions. We argue that Two-Eyed Seeing provides a pathway to a plural coexistence, where time-tested Indigenous knowledge systems can be paired with, not subsumed by, Western scientific insights for an equitable and sustainable future.","container-title":"Fish and Fisheries","DOI":"10.1111/faf.12516","ISSN":"1467-2960, 1467-2979","issue":"2","journalAbbreviation":"Fish Fish","language":"en","page":"243-261","source":"DOI.org (Crossref)","title":"“Two‐Eyed Seeing”: An Indigenous framework to transform fisheries research and management","title-short":"“Two‐Eyed Seeing”","volume":"22","author":[{"family":"Reid","given":"Andrea J."},{"family":"Eckert","given":"Lauren E."},{"family":"Lane","given":"John‐Francis"},{"family":"Young","given":"Nathan"},{"family":"Hinch","given":"Scott G."},{"family":"Darimont","given":"Chris T."},{"family":"Cooke","given":"Steven J."},{"family":"Ban","given":"Natalie C."},{"family":"Marshall","given":"Albert"}],"issued":{"date-parts":[["2021",3]]}}}],"schema":"https://github.com/citation-style-language/schema/raw/master/csl-citation.json"} </w:instrText>
      </w:r>
      <w:r w:rsidR="009D19C8" w:rsidRPr="007C09D9">
        <w:rPr>
          <w:rFonts w:ascii="MillerDaily" w:hAnsi="MillerDaily"/>
          <w:i/>
          <w:color w:val="000000"/>
        </w:rPr>
        <w:fldChar w:fldCharType="separate"/>
      </w:r>
      <w:r w:rsidR="00A20233" w:rsidRPr="00A20233">
        <w:rPr>
          <w:rFonts w:ascii="MillerDaily" w:hAnsi="MillerDaily"/>
          <w:color w:val="000000"/>
        </w:rPr>
        <w:t>(</w:t>
      </w:r>
      <w:r w:rsidR="00A20233" w:rsidRPr="00A20233">
        <w:rPr>
          <w:rFonts w:ascii="MillerDaily" w:hAnsi="MillerDaily"/>
          <w:i/>
          <w:iCs/>
          <w:color w:val="000000"/>
        </w:rPr>
        <w:t>8</w:t>
      </w:r>
      <w:r w:rsidR="00A20233" w:rsidRPr="00A20233">
        <w:rPr>
          <w:rFonts w:ascii="MillerDaily" w:hAnsi="MillerDaily"/>
          <w:color w:val="000000"/>
        </w:rPr>
        <w:t>)</w:t>
      </w:r>
      <w:r w:rsidR="009D19C8" w:rsidRPr="007C09D9">
        <w:rPr>
          <w:rFonts w:ascii="MillerDaily" w:hAnsi="MillerDaily"/>
          <w:i/>
          <w:color w:val="000000"/>
        </w:rPr>
        <w:fldChar w:fldCharType="end"/>
      </w:r>
      <w:r w:rsidRPr="007C09D9">
        <w:rPr>
          <w:rFonts w:ascii="MillerDaily" w:hAnsi="MillerDaily"/>
        </w:rPr>
        <w:t xml:space="preserve">, with some First Nations having </w:t>
      </w:r>
      <w:del w:id="444" w:author="Brad Wible" w:date="2023-04-20T00:08:00Z">
        <w:r w:rsidR="00327D6D" w:rsidRPr="007C09D9" w:rsidDel="007E42C1">
          <w:rPr>
            <w:rFonts w:ascii="MillerDaily" w:hAnsi="MillerDaily"/>
          </w:rPr>
          <w:delText xml:space="preserve">similar </w:delText>
        </w:r>
      </w:del>
      <w:r w:rsidR="00327D6D" w:rsidRPr="007C09D9">
        <w:rPr>
          <w:rFonts w:ascii="MillerDaily" w:hAnsi="MillerDaily"/>
        </w:rPr>
        <w:t>self-</w:t>
      </w:r>
      <w:r w:rsidRPr="007C09D9">
        <w:rPr>
          <w:rFonts w:ascii="MillerDaily" w:hAnsi="MillerDaily"/>
        </w:rPr>
        <w:t xml:space="preserve">imposed harvest bans </w:t>
      </w:r>
      <w:del w:id="445" w:author="Brad Wible" w:date="2023-04-20T00:08:00Z">
        <w:r w:rsidR="00327D6D" w:rsidRPr="007C09D9" w:rsidDel="007E42C1">
          <w:rPr>
            <w:rFonts w:ascii="MillerDaily" w:hAnsi="MillerDaily"/>
          </w:rPr>
          <w:delText xml:space="preserve">as for caribou </w:delText>
        </w:r>
      </w:del>
      <w:r w:rsidR="002258B7" w:rsidRPr="007C09D9">
        <w:rPr>
          <w:rFonts w:ascii="MillerDaily" w:hAnsi="MillerDaily"/>
        </w:rPr>
        <w:fldChar w:fldCharType="begin"/>
      </w:r>
      <w:r w:rsidR="00A20233">
        <w:rPr>
          <w:rFonts w:ascii="MillerDaily" w:hAnsi="MillerDaily"/>
        </w:rPr>
        <w:instrText xml:space="preserve"> ADDIN ZOTERO_ITEM CSL_CITATION {"citationID":"EOh8zQ7z","properties":{"formattedCitation":"({\\i{}13})","plainCitation":"(13)","noteIndex":0},"citationItems":[{"id":4857,"uris":["http://zotero.org/users/6749014/items/Y5BWY5DC"],"itemData":{"id":4857,"type":"article-journal","container-title":"Journal of Applied Ecology","DOI":"10.1111/1365-2664.13835","ISSN":"0021-8901, 1365-2664","issue":"7","journalAbbreviation":"J Appl Ecol","language":"en","page":"1477-1486","source":"DOI.org (Crossref)","title":"Portfolio simplification arising from a century of change in salmon population diversity and artificial production","volume":"58","author":[{"family":"Price","given":"Michael H. H."},{"family":"Moore","given":"Jonathan W."},{"family":"Connors","given":"Brendan M."},{"family":"Wilson","given":"Kyle L."},{"family":"Reynolds","given":"John D."}],"issued":{"date-parts":[["2021",7]]}}}],"schema":"https://github.com/citation-style-language/schema/raw/master/csl-citation.json"} </w:instrText>
      </w:r>
      <w:r w:rsidR="002258B7"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13</w:t>
      </w:r>
      <w:r w:rsidR="00A20233" w:rsidRPr="00A20233">
        <w:rPr>
          <w:rFonts w:ascii="MillerDaily" w:hAnsi="MillerDaily"/>
        </w:rPr>
        <w:t>)</w:t>
      </w:r>
      <w:r w:rsidR="002258B7" w:rsidRPr="007C09D9">
        <w:rPr>
          <w:rFonts w:ascii="MillerDaily" w:hAnsi="MillerDaily"/>
        </w:rPr>
        <w:fldChar w:fldCharType="end"/>
      </w:r>
      <w:r w:rsidRPr="007C09D9">
        <w:rPr>
          <w:rFonts w:ascii="MillerDaily" w:hAnsi="MillerDaily"/>
        </w:rPr>
        <w:t xml:space="preserve">. </w:t>
      </w:r>
    </w:p>
    <w:p w14:paraId="1D3B58B6" w14:textId="5315CE60" w:rsidR="00086F5F" w:rsidRPr="007C09D9" w:rsidRDefault="00086F5F" w:rsidP="00086F5F">
      <w:pPr>
        <w:pStyle w:val="Paragraph"/>
        <w:rPr>
          <w:rFonts w:ascii="MillerDaily" w:hAnsi="MillerDaily"/>
        </w:rPr>
      </w:pPr>
      <w:r w:rsidRPr="007C09D9">
        <w:rPr>
          <w:rFonts w:ascii="MillerDaily" w:hAnsi="MillerDaily"/>
        </w:rPr>
        <w:t xml:space="preserve">Salmon recovery is demonstrably underserved by </w:t>
      </w:r>
      <w:r w:rsidR="00327D6D" w:rsidRPr="007C09D9">
        <w:rPr>
          <w:rFonts w:ascii="MillerDaily" w:hAnsi="MillerDaily"/>
        </w:rPr>
        <w:t xml:space="preserve">existing </w:t>
      </w:r>
      <w:r w:rsidRPr="007C09D9">
        <w:rPr>
          <w:rFonts w:ascii="MillerDaily" w:hAnsi="MillerDaily"/>
        </w:rPr>
        <w:t xml:space="preserve">endangered species legislation. No salmon population has been listed in Canada under SARA and while </w:t>
      </w:r>
      <w:r w:rsidR="001B3B6F" w:rsidRPr="007C09D9">
        <w:rPr>
          <w:rFonts w:ascii="MillerDaily" w:hAnsi="MillerDaily"/>
        </w:rPr>
        <w:t xml:space="preserve">many </w:t>
      </w:r>
      <w:r w:rsidRPr="007C09D9">
        <w:rPr>
          <w:rFonts w:ascii="MillerDaily" w:hAnsi="MillerDaily"/>
        </w:rPr>
        <w:t xml:space="preserve">have </w:t>
      </w:r>
      <w:r w:rsidR="00F46F88" w:rsidRPr="007C09D9">
        <w:rPr>
          <w:rFonts w:ascii="MillerDaily" w:hAnsi="MillerDaily"/>
        </w:rPr>
        <w:t xml:space="preserve">been listed </w:t>
      </w:r>
      <w:r w:rsidRPr="007C09D9">
        <w:rPr>
          <w:rFonts w:ascii="MillerDaily" w:hAnsi="MillerDaily"/>
        </w:rPr>
        <w:t>in the USA</w:t>
      </w:r>
      <w:r w:rsidR="00973EA2" w:rsidRPr="007C09D9">
        <w:rPr>
          <w:rFonts w:ascii="MillerDaily" w:hAnsi="MillerDaily"/>
        </w:rPr>
        <w:t xml:space="preserve"> under the ESA</w:t>
      </w:r>
      <w:r w:rsidRPr="007C09D9">
        <w:rPr>
          <w:rFonts w:ascii="MillerDaily" w:hAnsi="MillerDaily"/>
        </w:rPr>
        <w:t xml:space="preserve">, abundance remains a fraction of historic levels. Given the lack of formal protection, several Indigenous-led recovery plans for salmon have recently been developed. For example, after having endured ~60 years of diminished sockeye salmon returns, the Wet’suwet’en Nation </w:t>
      </w:r>
      <w:r w:rsidR="00D7448E" w:rsidRPr="007C09D9">
        <w:rPr>
          <w:rFonts w:ascii="MillerDaily" w:hAnsi="MillerDaily"/>
        </w:rPr>
        <w:t xml:space="preserve">on the west coast of Canada </w:t>
      </w:r>
      <w:r w:rsidRPr="007C09D9">
        <w:rPr>
          <w:rFonts w:ascii="MillerDaily" w:hAnsi="MillerDaily"/>
        </w:rPr>
        <w:t>have implemented a rebuilding plan with an abundance target set to provide for community and ecosystem needs. However, ongoing commercial fisheries and industrial development projects undermine salmon recovery efforts</w:t>
      </w:r>
      <w:r w:rsidR="00327D6D" w:rsidRPr="007C09D9">
        <w:rPr>
          <w:rFonts w:ascii="MillerDaily" w:hAnsi="MillerDaily"/>
        </w:rPr>
        <w:t>. T</w:t>
      </w:r>
      <w:r w:rsidRPr="007C09D9">
        <w:rPr>
          <w:rFonts w:ascii="MillerDaily" w:hAnsi="MillerDaily"/>
        </w:rPr>
        <w:t xml:space="preserve">hus, there remains a need for increased recognition of Indigenous </w:t>
      </w:r>
      <w:r w:rsidR="00F46F88" w:rsidRPr="007C09D9">
        <w:rPr>
          <w:rFonts w:ascii="MillerDaily" w:hAnsi="MillerDaily"/>
        </w:rPr>
        <w:t>r</w:t>
      </w:r>
      <w:r w:rsidRPr="007C09D9">
        <w:rPr>
          <w:rFonts w:ascii="MillerDaily" w:hAnsi="MillerDaily"/>
        </w:rPr>
        <w:t>ights that support protection of diminished populations beyond endangered species legislation.</w:t>
      </w:r>
    </w:p>
    <w:p w14:paraId="0EAA68F9" w14:textId="77777777" w:rsidR="00F1393E" w:rsidRDefault="00F1393E" w:rsidP="00F1393E">
      <w:pPr>
        <w:pStyle w:val="Paragraph"/>
        <w:ind w:firstLine="0"/>
        <w:rPr>
          <w:ins w:id="446" w:author="Brad Wible" w:date="2023-04-19T11:40:00Z"/>
          <w:rFonts w:ascii="MillerDaily" w:hAnsi="MillerDaily"/>
          <w:i/>
        </w:rPr>
      </w:pPr>
    </w:p>
    <w:p w14:paraId="08C6FA4A" w14:textId="6C1637CD" w:rsidR="00086F5F" w:rsidRPr="0035057A" w:rsidRDefault="00086F5F">
      <w:pPr>
        <w:pStyle w:val="Paragraph"/>
        <w:ind w:firstLine="0"/>
        <w:rPr>
          <w:rFonts w:ascii="MillerDaily" w:hAnsi="MillerDaily"/>
          <w:b/>
          <w:bCs/>
          <w:iCs/>
          <w:rPrChange w:id="447" w:author="Brad Wible" w:date="2023-04-20T00:11:00Z">
            <w:rPr>
              <w:rFonts w:ascii="MillerDaily" w:hAnsi="MillerDaily"/>
              <w:i/>
            </w:rPr>
          </w:rPrChange>
        </w:rPr>
        <w:pPrChange w:id="448" w:author="Brad Wible" w:date="2023-04-19T11:40:00Z">
          <w:pPr>
            <w:pStyle w:val="Paragraph"/>
          </w:pPr>
        </w:pPrChange>
      </w:pPr>
      <w:del w:id="449" w:author="Brad Wible" w:date="2023-04-20T00:10:00Z">
        <w:r w:rsidRPr="0035057A" w:rsidDel="0035057A">
          <w:rPr>
            <w:rFonts w:ascii="MillerDaily" w:hAnsi="MillerDaily"/>
            <w:b/>
            <w:bCs/>
            <w:iCs/>
            <w:rPrChange w:id="450" w:author="Brad Wible" w:date="2023-04-20T00:11:00Z">
              <w:rPr>
                <w:rFonts w:ascii="MillerDaily" w:hAnsi="MillerDaily"/>
                <w:i/>
              </w:rPr>
            </w:rPrChange>
          </w:rPr>
          <w:delText>Indigenous rights can propel recovery beyond targets set by</w:delText>
        </w:r>
        <w:r w:rsidRPr="0035057A" w:rsidDel="0035057A">
          <w:rPr>
            <w:rFonts w:ascii="MillerDaily" w:hAnsi="MillerDaily"/>
            <w:b/>
            <w:bCs/>
            <w:iCs/>
            <w:color w:val="000000"/>
            <w:rPrChange w:id="451" w:author="Brad Wible" w:date="2023-04-20T00:11:00Z">
              <w:rPr>
                <w:rFonts w:ascii="MillerDaily" w:hAnsi="MillerDaily"/>
                <w:i/>
                <w:color w:val="000000"/>
              </w:rPr>
            </w:rPrChange>
          </w:rPr>
          <w:delText xml:space="preserve"> </w:delText>
        </w:r>
        <w:r w:rsidRPr="0035057A" w:rsidDel="0035057A">
          <w:rPr>
            <w:rFonts w:ascii="MillerDaily" w:hAnsi="MillerDaily"/>
            <w:b/>
            <w:bCs/>
            <w:iCs/>
            <w:rPrChange w:id="452" w:author="Brad Wible" w:date="2023-04-20T00:11:00Z">
              <w:rPr>
                <w:rFonts w:ascii="MillerDaily" w:hAnsi="MillerDaily"/>
                <w:i/>
              </w:rPr>
            </w:rPrChange>
          </w:rPr>
          <w:delText>e</w:delText>
        </w:r>
        <w:r w:rsidRPr="0035057A" w:rsidDel="0035057A">
          <w:rPr>
            <w:rFonts w:ascii="MillerDaily" w:hAnsi="MillerDaily"/>
            <w:b/>
            <w:bCs/>
            <w:iCs/>
            <w:color w:val="000000"/>
            <w:rPrChange w:id="453" w:author="Brad Wible" w:date="2023-04-20T00:11:00Z">
              <w:rPr>
                <w:rFonts w:ascii="MillerDaily" w:hAnsi="MillerDaily"/>
                <w:i/>
                <w:color w:val="000000"/>
              </w:rPr>
            </w:rPrChange>
          </w:rPr>
          <w:delText xml:space="preserve">ndangered </w:delText>
        </w:r>
        <w:r w:rsidRPr="0035057A" w:rsidDel="0035057A">
          <w:rPr>
            <w:rFonts w:ascii="MillerDaily" w:hAnsi="MillerDaily"/>
            <w:b/>
            <w:bCs/>
            <w:iCs/>
            <w:rPrChange w:id="454" w:author="Brad Wible" w:date="2023-04-20T00:11:00Z">
              <w:rPr>
                <w:rFonts w:ascii="MillerDaily" w:hAnsi="MillerDaily"/>
                <w:i/>
              </w:rPr>
            </w:rPrChange>
          </w:rPr>
          <w:delText>s</w:delText>
        </w:r>
        <w:r w:rsidRPr="0035057A" w:rsidDel="0035057A">
          <w:rPr>
            <w:rFonts w:ascii="MillerDaily" w:hAnsi="MillerDaily"/>
            <w:b/>
            <w:bCs/>
            <w:iCs/>
            <w:color w:val="000000"/>
            <w:rPrChange w:id="455" w:author="Brad Wible" w:date="2023-04-20T00:11:00Z">
              <w:rPr>
                <w:rFonts w:ascii="MillerDaily" w:hAnsi="MillerDaily"/>
                <w:i/>
                <w:color w:val="000000"/>
              </w:rPr>
            </w:rPrChange>
          </w:rPr>
          <w:delText xml:space="preserve">pecies </w:delText>
        </w:r>
        <w:r w:rsidRPr="0035057A" w:rsidDel="0035057A">
          <w:rPr>
            <w:rFonts w:ascii="MillerDaily" w:hAnsi="MillerDaily"/>
            <w:b/>
            <w:bCs/>
            <w:iCs/>
            <w:rPrChange w:id="456" w:author="Brad Wible" w:date="2023-04-20T00:11:00Z">
              <w:rPr>
                <w:rFonts w:ascii="MillerDaily" w:hAnsi="MillerDaily"/>
                <w:i/>
              </w:rPr>
            </w:rPrChange>
          </w:rPr>
          <w:delText>laws</w:delText>
        </w:r>
      </w:del>
      <w:ins w:id="457" w:author="Brad Wible" w:date="2023-04-20T00:10:00Z">
        <w:r w:rsidR="0035057A" w:rsidRPr="0035057A">
          <w:rPr>
            <w:rFonts w:ascii="MillerDaily" w:hAnsi="MillerDaily"/>
            <w:b/>
            <w:bCs/>
            <w:iCs/>
            <w:rPrChange w:id="458" w:author="Brad Wible" w:date="2023-04-20T00:11:00Z">
              <w:rPr>
                <w:rFonts w:ascii="MillerDaily" w:hAnsi="MillerDaily"/>
                <w:i/>
              </w:rPr>
            </w:rPrChange>
          </w:rPr>
          <w:t>INDIGENOUS RIGHT</w:t>
        </w:r>
      </w:ins>
      <w:ins w:id="459" w:author="Brad Wible" w:date="2023-04-20T00:11:00Z">
        <w:r w:rsidR="0035057A" w:rsidRPr="0035057A">
          <w:rPr>
            <w:rFonts w:ascii="MillerDaily" w:hAnsi="MillerDaily"/>
            <w:b/>
            <w:bCs/>
            <w:iCs/>
            <w:rPrChange w:id="460" w:author="Brad Wible" w:date="2023-04-20T00:11:00Z">
              <w:rPr>
                <w:rFonts w:ascii="MillerDaily" w:hAnsi="MillerDaily"/>
                <w:i/>
              </w:rPr>
            </w:rPrChange>
          </w:rPr>
          <w:t>S</w:t>
        </w:r>
      </w:ins>
    </w:p>
    <w:p w14:paraId="547C96E3" w14:textId="3FE64D1A" w:rsidR="00086F5F" w:rsidRPr="007C09D9" w:rsidRDefault="00086F5F">
      <w:pPr>
        <w:pStyle w:val="Paragraph"/>
        <w:ind w:firstLine="0"/>
        <w:rPr>
          <w:rFonts w:ascii="MillerDaily" w:hAnsi="MillerDaily"/>
        </w:rPr>
        <w:pPrChange w:id="461" w:author="Brad Wible" w:date="2023-04-19T11:40:00Z">
          <w:pPr>
            <w:pStyle w:val="Paragraph"/>
          </w:pPr>
        </w:pPrChange>
      </w:pPr>
      <w:commentRangeStart w:id="462"/>
      <w:commentRangeStart w:id="463"/>
      <w:r w:rsidRPr="007C09D9">
        <w:rPr>
          <w:rFonts w:ascii="MillerDaily" w:hAnsi="MillerDaily"/>
        </w:rPr>
        <w:t>W</w:t>
      </w:r>
      <w:commentRangeEnd w:id="462"/>
      <w:r w:rsidR="00125533">
        <w:rPr>
          <w:rStyle w:val="CommentReference"/>
          <w:rFonts w:ascii="Times New Roman" w:hAnsi="Times New Roman"/>
          <w:spacing w:val="0"/>
        </w:rPr>
        <w:commentReference w:id="462"/>
      </w:r>
      <w:commentRangeEnd w:id="463"/>
      <w:r w:rsidR="00D04B37">
        <w:rPr>
          <w:rStyle w:val="CommentReference"/>
          <w:rFonts w:ascii="Times New Roman" w:hAnsi="Times New Roman"/>
          <w:spacing w:val="0"/>
        </w:rPr>
        <w:commentReference w:id="463"/>
      </w:r>
      <w:commentRangeStart w:id="464"/>
      <w:commentRangeStart w:id="465"/>
      <w:r w:rsidRPr="007C09D9">
        <w:rPr>
          <w:rFonts w:ascii="MillerDaily" w:hAnsi="MillerDaily"/>
        </w:rPr>
        <w:t>h</w:t>
      </w:r>
      <w:commentRangeEnd w:id="464"/>
      <w:r w:rsidR="00946EB2">
        <w:rPr>
          <w:rStyle w:val="CommentReference"/>
          <w:rFonts w:ascii="Times New Roman" w:hAnsi="Times New Roman"/>
          <w:spacing w:val="0"/>
        </w:rPr>
        <w:commentReference w:id="464"/>
      </w:r>
      <w:commentRangeEnd w:id="465"/>
      <w:r w:rsidR="00D04B37">
        <w:rPr>
          <w:rStyle w:val="CommentReference"/>
          <w:rFonts w:ascii="Times New Roman" w:hAnsi="Times New Roman"/>
          <w:spacing w:val="0"/>
        </w:rPr>
        <w:commentReference w:id="465"/>
      </w:r>
      <w:r w:rsidRPr="007C09D9">
        <w:rPr>
          <w:rFonts w:ascii="MillerDaily" w:hAnsi="MillerDaily"/>
        </w:rPr>
        <w:t xml:space="preserve">ile international agreements and national laws compel governments to recover endangered species, </w:t>
      </w:r>
      <w:r w:rsidR="0055520A" w:rsidRPr="007C09D9">
        <w:rPr>
          <w:rFonts w:ascii="MillerDaily" w:hAnsi="MillerDaily"/>
        </w:rPr>
        <w:t xml:space="preserve">colonial </w:t>
      </w:r>
      <w:r w:rsidRPr="007C09D9">
        <w:rPr>
          <w:rFonts w:ascii="MillerDaily" w:hAnsi="MillerDaily"/>
        </w:rPr>
        <w:t xml:space="preserve">governments </w:t>
      </w:r>
      <w:r w:rsidR="00D7448E" w:rsidRPr="007C09D9">
        <w:rPr>
          <w:rFonts w:ascii="MillerDaily" w:hAnsi="MillerDaily"/>
          <w:color w:val="000000"/>
          <w:rPrChange w:id="466" w:author="Clayton Lamb" w:date="2023-04-19T10:16:00Z">
            <w:rPr/>
          </w:rPrChange>
        </w:rPr>
        <w:t>are</w:t>
      </w:r>
      <w:r w:rsidR="00C350CE" w:rsidRPr="007C09D9">
        <w:rPr>
          <w:rFonts w:ascii="MillerDaily" w:hAnsi="MillerDaily"/>
          <w:color w:val="000000"/>
          <w:rPrChange w:id="467" w:author="Clayton Lamb" w:date="2023-04-19T10:16:00Z">
            <w:rPr/>
          </w:rPrChange>
        </w:rPr>
        <w:t xml:space="preserve"> also obligated to </w:t>
      </w:r>
      <w:r w:rsidR="00C350CE" w:rsidRPr="007C09D9">
        <w:rPr>
          <w:rFonts w:ascii="MillerDaily" w:hAnsi="MillerDaily"/>
          <w:color w:val="000000"/>
        </w:rPr>
        <w:t>hono</w:t>
      </w:r>
      <w:del w:id="468" w:author="Brad Wible" w:date="2023-04-20T00:11:00Z">
        <w:r w:rsidR="00C350CE" w:rsidRPr="007C09D9" w:rsidDel="0035057A">
          <w:rPr>
            <w:rFonts w:ascii="MillerDaily" w:hAnsi="MillerDaily"/>
            <w:color w:val="000000"/>
          </w:rPr>
          <w:delText>u</w:delText>
        </w:r>
      </w:del>
      <w:r w:rsidR="00C350CE" w:rsidRPr="007C09D9">
        <w:rPr>
          <w:rFonts w:ascii="MillerDaily" w:hAnsi="MillerDaily"/>
          <w:color w:val="000000"/>
        </w:rPr>
        <w:t xml:space="preserve">r the </w:t>
      </w:r>
      <w:r w:rsidR="00327D6D" w:rsidRPr="007C09D9">
        <w:rPr>
          <w:rFonts w:ascii="MillerDaily" w:hAnsi="MillerDaily"/>
          <w:color w:val="000000"/>
        </w:rPr>
        <w:t>legal</w:t>
      </w:r>
      <w:r w:rsidR="00327D6D" w:rsidRPr="007C09D9">
        <w:rPr>
          <w:rFonts w:ascii="MillerDaily" w:hAnsi="MillerDaily"/>
          <w:color w:val="000000"/>
          <w:rPrChange w:id="469" w:author="Clayton Lamb" w:date="2023-04-19T10:16:00Z">
            <w:rPr/>
          </w:rPrChange>
        </w:rPr>
        <w:t xml:space="preserve"> treaty and </w:t>
      </w:r>
      <w:r w:rsidR="00C350CE" w:rsidRPr="007C09D9">
        <w:rPr>
          <w:rFonts w:ascii="MillerDaily" w:hAnsi="MillerDaily"/>
          <w:color w:val="000000"/>
          <w:rPrChange w:id="470" w:author="Clayton Lamb" w:date="2023-04-19T10:16:00Z">
            <w:rPr/>
          </w:rPrChange>
        </w:rPr>
        <w:t xml:space="preserve">constitutional rights </w:t>
      </w:r>
      <w:r w:rsidR="00C350CE" w:rsidRPr="007C09D9">
        <w:rPr>
          <w:rFonts w:ascii="MillerDaily" w:hAnsi="MillerDaily"/>
          <w:color w:val="000000"/>
        </w:rPr>
        <w:t>of</w:t>
      </w:r>
      <w:r w:rsidR="00C350CE" w:rsidRPr="007C09D9">
        <w:rPr>
          <w:rFonts w:ascii="MillerDaily" w:hAnsi="MillerDaily"/>
          <w:color w:val="000000"/>
          <w:rPrChange w:id="471" w:author="Clayton Lamb" w:date="2023-04-19T10:16:00Z">
            <w:rPr/>
          </w:rPrChange>
        </w:rPr>
        <w:t xml:space="preserve"> Indigenous </w:t>
      </w:r>
      <w:r w:rsidR="007C6572" w:rsidRPr="007C09D9">
        <w:rPr>
          <w:rFonts w:ascii="MillerDaily" w:hAnsi="MillerDaily"/>
          <w:color w:val="000000"/>
        </w:rPr>
        <w:t>p</w:t>
      </w:r>
      <w:r w:rsidR="00C350CE" w:rsidRPr="007C09D9">
        <w:rPr>
          <w:rFonts w:ascii="MillerDaily" w:hAnsi="MillerDaily"/>
          <w:color w:val="000000"/>
        </w:rPr>
        <w:t>eople</w:t>
      </w:r>
      <w:r w:rsidR="00A854EE" w:rsidRPr="007C09D9">
        <w:rPr>
          <w:rFonts w:ascii="MillerDaily" w:hAnsi="MillerDaily"/>
          <w:color w:val="000000"/>
        </w:rPr>
        <w:t>s</w:t>
      </w:r>
      <w:r w:rsidR="00C350CE" w:rsidRPr="007C09D9">
        <w:rPr>
          <w:rFonts w:ascii="MillerDaily" w:hAnsi="MillerDaily"/>
          <w:color w:val="000000"/>
        </w:rPr>
        <w:t xml:space="preserve">, including rights to </w:t>
      </w:r>
      <w:r w:rsidR="00575757" w:rsidRPr="007C09D9">
        <w:rPr>
          <w:rFonts w:ascii="MillerDaily" w:hAnsi="MillerDaily"/>
          <w:color w:val="000000"/>
        </w:rPr>
        <w:t xml:space="preserve">fish, </w:t>
      </w:r>
      <w:r w:rsidR="00C350CE" w:rsidRPr="007C09D9">
        <w:rPr>
          <w:rFonts w:ascii="MillerDaily" w:hAnsi="MillerDaily"/>
          <w:color w:val="000000"/>
        </w:rPr>
        <w:t xml:space="preserve">hunt, </w:t>
      </w:r>
      <w:r w:rsidR="00575757" w:rsidRPr="007C09D9">
        <w:rPr>
          <w:rFonts w:ascii="MillerDaily" w:hAnsi="MillerDaily"/>
          <w:color w:val="000000"/>
        </w:rPr>
        <w:t xml:space="preserve">and </w:t>
      </w:r>
      <w:r w:rsidR="00C350CE" w:rsidRPr="007C09D9">
        <w:rPr>
          <w:rFonts w:ascii="MillerDaily" w:hAnsi="MillerDaily"/>
          <w:color w:val="000000"/>
        </w:rPr>
        <w:t>trap</w:t>
      </w:r>
      <w:r w:rsidRPr="007C09D9">
        <w:rPr>
          <w:rFonts w:ascii="MillerDaily" w:hAnsi="MillerDaily"/>
        </w:rPr>
        <w:t xml:space="preserve">. In some cases, </w:t>
      </w:r>
      <w:proofErr w:type="gramStart"/>
      <w:r w:rsidRPr="007C09D9">
        <w:rPr>
          <w:rFonts w:ascii="MillerDaily" w:hAnsi="MillerDaily"/>
        </w:rPr>
        <w:t>culturally–important</w:t>
      </w:r>
      <w:proofErr w:type="gramEnd"/>
      <w:r w:rsidRPr="007C09D9">
        <w:rPr>
          <w:rFonts w:ascii="MillerDaily" w:hAnsi="MillerDaily"/>
        </w:rPr>
        <w:t xml:space="preserve"> species are at the center of the interaction between Indigenous and non-Indigenous governments. For example, during negotiations of Treaty No. 8 in 1899, Canada promised Indigenous </w:t>
      </w:r>
      <w:r w:rsidR="007C6572" w:rsidRPr="007C09D9">
        <w:rPr>
          <w:rFonts w:ascii="MillerDaily" w:hAnsi="MillerDaily"/>
        </w:rPr>
        <w:t>P</w:t>
      </w:r>
      <w:r w:rsidRPr="007C09D9">
        <w:rPr>
          <w:rFonts w:ascii="MillerDaily" w:hAnsi="MillerDaily"/>
        </w:rPr>
        <w:t>eoples in Treaty 8, which encompasses nearly 10% of Canada, that they “</w:t>
      </w:r>
      <w:r w:rsidRPr="007C09D9">
        <w:rPr>
          <w:rFonts w:ascii="MillerDaily" w:hAnsi="MillerDaily"/>
          <w:i/>
        </w:rPr>
        <w:t>would be as free to hunt and fish after treaty as they would if they never entered into it</w:t>
      </w:r>
      <w:r w:rsidRPr="007C09D9">
        <w:rPr>
          <w:rFonts w:ascii="MillerDaily" w:hAnsi="MillerDaily"/>
        </w:rPr>
        <w:t xml:space="preserve">” </w:t>
      </w:r>
      <w:r w:rsidR="002258B7" w:rsidRPr="007C09D9">
        <w:rPr>
          <w:rFonts w:ascii="MillerDaily" w:hAnsi="MillerDaily"/>
        </w:rPr>
        <w:fldChar w:fldCharType="begin"/>
      </w:r>
      <w:r w:rsidR="00A20233">
        <w:rPr>
          <w:rFonts w:ascii="MillerDaily" w:hAnsi="MillerDaily"/>
        </w:rPr>
        <w:instrText xml:space="preserve"> ADDIN ZOTERO_ITEM CSL_CITATION {"citationID":"8AtNonzE","properties":{"formattedCitation":"({\\i{}14})","plainCitation":"(14)","noteIndex":0},"citationItems":[{"id":35,"uris":["http://zotero.org/users/6749014/items/BSFGSV7Z"],"itemData":{"id":35,"type":"report","genre":"agreement","language":"eng","note":"Last Modified: 2013-08-30","title":"Report of the Commissioners for Treaty No. 8.","title-short":"Treaty Texts","URL":"https://www.rcaanc-cirnac.gc.ca/eng/1100100028813/1581293624572","author":[{"literal":"Government of Canada"}],"accessed":{"date-parts":[["2022",4,7]]},"issued":{"date-parts":[["1899"]]}}}],"schema":"https://github.com/citation-style-language/schema/raw/master/csl-citation.json"} </w:instrText>
      </w:r>
      <w:r w:rsidR="002258B7"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14</w:t>
      </w:r>
      <w:r w:rsidR="00A20233" w:rsidRPr="00A20233">
        <w:rPr>
          <w:rFonts w:ascii="MillerDaily" w:hAnsi="MillerDaily"/>
        </w:rPr>
        <w:t>)</w:t>
      </w:r>
      <w:r w:rsidR="002258B7" w:rsidRPr="007C09D9">
        <w:rPr>
          <w:rFonts w:ascii="MillerDaily" w:hAnsi="MillerDaily"/>
        </w:rPr>
        <w:fldChar w:fldCharType="end"/>
      </w:r>
      <w:r w:rsidRPr="007C09D9">
        <w:rPr>
          <w:rFonts w:ascii="MillerDaily" w:hAnsi="MillerDaily"/>
        </w:rPr>
        <w:t xml:space="preserve">. A century and a half of colonization on these lands have significantly impeded Treaty 8 First Nations’ ability to hunt and fish as they once did </w:t>
      </w:r>
      <w:r w:rsidR="002258B7" w:rsidRPr="007C09D9">
        <w:rPr>
          <w:rFonts w:ascii="MillerDaily" w:hAnsi="MillerDaily"/>
        </w:rPr>
        <w:fldChar w:fldCharType="begin"/>
      </w:r>
      <w:r w:rsidR="00A20233">
        <w:rPr>
          <w:rFonts w:ascii="MillerDaily" w:hAnsi="MillerDaily"/>
        </w:rPr>
        <w:instrText xml:space="preserve"> ADDIN ZOTERO_ITEM CSL_CITATION {"citationID":"uXyho3G7","properties":{"formattedCitation":"({\\i{}9})","plainCitation":"(9)","noteIndex":0},"citationItems":[{"id":1481,"uris":["http://zotero.org/users/6749014/items/K4MN8GEJ"],"itemData":{"id":1481,"type":"article-journal","container-title":"Environment, Development and Sustainability","DOI":"10.1007/s10668-011-9333-5","ISSN":"1387-585X, 1573-2975","issue":"4","journalAbbreviation":"Environ Dev Sustain","language":"en","page":"455-476","source":"DOI.org (Crossref)","title":"An environmental justice analysis of caribou recovery planning, protection of an Indigenous culture, and coal mining development in northeast British Columbia, Canada","volume":"14","author":[{"family":"Muir","given":"Bruce R."},{"family":"Booth","given":"Annie L."}],"issued":{"date-parts":[["2012",8]]}}}],"schema":"https://github.com/citation-style-language/schema/raw/master/csl-citation.json"} </w:instrText>
      </w:r>
      <w:r w:rsidR="002258B7"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9</w:t>
      </w:r>
      <w:r w:rsidR="00A20233" w:rsidRPr="00A20233">
        <w:rPr>
          <w:rFonts w:ascii="MillerDaily" w:hAnsi="MillerDaily"/>
        </w:rPr>
        <w:t>)</w:t>
      </w:r>
      <w:r w:rsidR="002258B7" w:rsidRPr="007C09D9">
        <w:rPr>
          <w:rFonts w:ascii="MillerDaily" w:hAnsi="MillerDaily"/>
        </w:rPr>
        <w:fldChar w:fldCharType="end"/>
      </w:r>
      <w:r w:rsidRPr="007C09D9">
        <w:rPr>
          <w:rFonts w:ascii="MillerDaily" w:hAnsi="MillerDaily"/>
        </w:rPr>
        <w:t>. Treaty infringement was recently affirmed in the 2021 Blueberry River First Nations (</w:t>
      </w:r>
      <w:proofErr w:type="spellStart"/>
      <w:r w:rsidRPr="007C09D9">
        <w:rPr>
          <w:rFonts w:ascii="MillerDaily" w:hAnsi="MillerDaily"/>
        </w:rPr>
        <w:t>Yahey</w:t>
      </w:r>
      <w:proofErr w:type="spellEnd"/>
      <w:r w:rsidRPr="007C09D9">
        <w:rPr>
          <w:rFonts w:ascii="MillerDaily" w:hAnsi="MillerDaily"/>
        </w:rPr>
        <w:t xml:space="preserve">) </w:t>
      </w:r>
      <w:r w:rsidRPr="007C09D9">
        <w:rPr>
          <w:rFonts w:ascii="MillerDaily" w:hAnsi="MillerDaily"/>
          <w:b/>
        </w:rPr>
        <w:t>v</w:t>
      </w:r>
      <w:r w:rsidRPr="007C09D9">
        <w:rPr>
          <w:rFonts w:ascii="MillerDaily" w:hAnsi="MillerDaily"/>
        </w:rPr>
        <w:t>. Province of British Columbia,</w:t>
      </w:r>
      <w:r w:rsidRPr="007C09D9">
        <w:rPr>
          <w:rFonts w:ascii="MillerDaily" w:hAnsi="MillerDaily"/>
          <w:sz w:val="16"/>
          <w:szCs w:val="16"/>
        </w:rPr>
        <w:t xml:space="preserve"> </w:t>
      </w:r>
      <w:r w:rsidRPr="007C09D9">
        <w:rPr>
          <w:rFonts w:ascii="MillerDaily" w:hAnsi="MillerDaily"/>
        </w:rPr>
        <w:t>which concluded that the</w:t>
      </w:r>
      <w:r w:rsidR="00BD2ADB" w:rsidRPr="007C09D9">
        <w:rPr>
          <w:rFonts w:ascii="MillerDaily" w:hAnsi="MillerDaily"/>
        </w:rPr>
        <w:t xml:space="preserve"> </w:t>
      </w:r>
      <w:proofErr w:type="gramStart"/>
      <w:r w:rsidRPr="007C09D9">
        <w:rPr>
          <w:rFonts w:ascii="MillerDaily" w:hAnsi="MillerDaily"/>
        </w:rPr>
        <w:t>Province</w:t>
      </w:r>
      <w:proofErr w:type="gramEnd"/>
      <w:r w:rsidRPr="007C09D9">
        <w:rPr>
          <w:rFonts w:ascii="MillerDaily" w:hAnsi="MillerDaily"/>
        </w:rPr>
        <w:t xml:space="preserve"> had breached Treaty No. 8 by authorizing rampant resource development, leading to cumulative impacts, affecting culturally–important species such as caribou and moose.</w:t>
      </w:r>
    </w:p>
    <w:p w14:paraId="4AB57089" w14:textId="0912DBBB" w:rsidR="00086F5F" w:rsidRPr="007C09D9" w:rsidRDefault="00086F5F" w:rsidP="005C2204">
      <w:pPr>
        <w:pStyle w:val="Paragraph"/>
        <w:rPr>
          <w:rFonts w:ascii="MillerDaily" w:hAnsi="MillerDaily"/>
        </w:rPr>
      </w:pPr>
      <w:r w:rsidRPr="007C09D9">
        <w:rPr>
          <w:rFonts w:ascii="MillerDaily" w:hAnsi="MillerDaily"/>
          <w:color w:val="000000"/>
        </w:rPr>
        <w:t xml:space="preserve">Increased recognition of legal obligations to Indigenous </w:t>
      </w:r>
      <w:r w:rsidR="007C6572" w:rsidRPr="007C09D9">
        <w:rPr>
          <w:rFonts w:ascii="MillerDaily" w:hAnsi="MillerDaily"/>
          <w:color w:val="000000"/>
          <w:rPrChange w:id="472" w:author="Clayton Lamb" w:date="2023-04-19T10:16:00Z">
            <w:rPr/>
          </w:rPrChange>
        </w:rPr>
        <w:t>p</w:t>
      </w:r>
      <w:r w:rsidRPr="007C09D9">
        <w:rPr>
          <w:rFonts w:ascii="MillerDaily" w:hAnsi="MillerDaily"/>
          <w:color w:val="000000"/>
        </w:rPr>
        <w:t>eople</w:t>
      </w:r>
      <w:r w:rsidR="00A854EE" w:rsidRPr="007C09D9">
        <w:rPr>
          <w:rFonts w:ascii="MillerDaily" w:hAnsi="MillerDaily"/>
          <w:color w:val="000000"/>
        </w:rPr>
        <w:t>s</w:t>
      </w:r>
      <w:r w:rsidRPr="007C09D9">
        <w:rPr>
          <w:rFonts w:ascii="MillerDaily" w:hAnsi="MillerDaily"/>
          <w:color w:val="000000"/>
        </w:rPr>
        <w:t xml:space="preserve"> may provide </w:t>
      </w:r>
      <w:r w:rsidR="00CF05ED" w:rsidRPr="007C09D9">
        <w:rPr>
          <w:rFonts w:ascii="MillerDaily" w:hAnsi="MillerDaily"/>
          <w:color w:val="000000"/>
        </w:rPr>
        <w:t xml:space="preserve">a </w:t>
      </w:r>
      <w:r w:rsidRPr="007C09D9">
        <w:rPr>
          <w:rFonts w:ascii="MillerDaily" w:hAnsi="MillerDaily"/>
          <w:color w:val="000000"/>
        </w:rPr>
        <w:t>path to recovering species abundance to</w:t>
      </w:r>
      <w:r w:rsidR="00BD2ADB" w:rsidRPr="007C09D9">
        <w:rPr>
          <w:rFonts w:ascii="MillerDaily" w:hAnsi="MillerDaily"/>
          <w:color w:val="000000"/>
        </w:rPr>
        <w:t xml:space="preserve"> </w:t>
      </w:r>
      <w:proofErr w:type="gramStart"/>
      <w:r w:rsidRPr="007C09D9">
        <w:rPr>
          <w:rFonts w:ascii="MillerDaily" w:hAnsi="MillerDaily"/>
          <w:color w:val="000000"/>
        </w:rPr>
        <w:t>culturally</w:t>
      </w:r>
      <w:r w:rsidRPr="007C09D9">
        <w:rPr>
          <w:rFonts w:ascii="MillerDaily" w:hAnsi="MillerDaily"/>
        </w:rPr>
        <w:t>–</w:t>
      </w:r>
      <w:r w:rsidRPr="007C09D9">
        <w:rPr>
          <w:rFonts w:ascii="MillerDaily" w:hAnsi="MillerDaily"/>
          <w:color w:val="000000"/>
        </w:rPr>
        <w:t>meaningful</w:t>
      </w:r>
      <w:proofErr w:type="gramEnd"/>
      <w:r w:rsidRPr="007C09D9">
        <w:rPr>
          <w:rFonts w:ascii="MillerDaily" w:hAnsi="MillerDaily"/>
          <w:color w:val="000000"/>
        </w:rPr>
        <w:t xml:space="preserve"> levels. </w:t>
      </w:r>
      <w:r w:rsidRPr="007C09D9">
        <w:rPr>
          <w:rFonts w:ascii="MillerDaily" w:hAnsi="MillerDaily"/>
        </w:rPr>
        <w:t>R</w:t>
      </w:r>
      <w:r w:rsidRPr="007C09D9">
        <w:rPr>
          <w:rFonts w:ascii="MillerDaily" w:hAnsi="MillerDaily"/>
          <w:color w:val="000000"/>
        </w:rPr>
        <w:t>ecovery plans for</w:t>
      </w:r>
      <w:r w:rsidRPr="007C09D9">
        <w:rPr>
          <w:rFonts w:ascii="MillerDaily" w:hAnsi="MillerDaily"/>
        </w:rPr>
        <w:t xml:space="preserve"> </w:t>
      </w:r>
      <w:proofErr w:type="gramStart"/>
      <w:r w:rsidRPr="007C09D9">
        <w:rPr>
          <w:rFonts w:ascii="MillerDaily" w:hAnsi="MillerDaily"/>
          <w:color w:val="000000"/>
        </w:rPr>
        <w:t>cultural</w:t>
      </w:r>
      <w:r w:rsidRPr="007C09D9">
        <w:rPr>
          <w:rFonts w:ascii="MillerDaily" w:hAnsi="MillerDaily"/>
        </w:rPr>
        <w:t>ly–important</w:t>
      </w:r>
      <w:proofErr w:type="gramEnd"/>
      <w:r w:rsidRPr="007C09D9">
        <w:rPr>
          <w:rFonts w:ascii="MillerDaily" w:hAnsi="MillerDaily"/>
          <w:color w:val="000000"/>
        </w:rPr>
        <w:t xml:space="preserve"> species </w:t>
      </w:r>
      <w:r w:rsidR="00327D6D" w:rsidRPr="007C09D9">
        <w:rPr>
          <w:rFonts w:ascii="MillerDaily" w:hAnsi="MillerDaily"/>
          <w:color w:val="000000"/>
        </w:rPr>
        <w:t>could pro</w:t>
      </w:r>
      <w:r w:rsidRPr="007C09D9">
        <w:rPr>
          <w:rFonts w:ascii="MillerDaily" w:hAnsi="MillerDaily"/>
        </w:rPr>
        <w:t>pose</w:t>
      </w:r>
      <w:r w:rsidRPr="007C09D9">
        <w:rPr>
          <w:rFonts w:ascii="MillerDaily" w:hAnsi="MillerDaily"/>
          <w:color w:val="000000"/>
        </w:rPr>
        <w:t xml:space="preserve"> MVP targets as </w:t>
      </w:r>
      <w:r w:rsidR="00973EA2" w:rsidRPr="007C09D9">
        <w:rPr>
          <w:rFonts w:ascii="MillerDaily" w:hAnsi="MillerDaily"/>
          <w:color w:val="000000"/>
        </w:rPr>
        <w:t>a preliminary</w:t>
      </w:r>
      <w:r w:rsidR="00BD2ADB" w:rsidRPr="007C09D9">
        <w:rPr>
          <w:rFonts w:ascii="MillerDaily" w:hAnsi="MillerDaily"/>
          <w:color w:val="000000"/>
        </w:rPr>
        <w:t xml:space="preserve"> </w:t>
      </w:r>
      <w:r w:rsidRPr="007C09D9">
        <w:rPr>
          <w:rFonts w:ascii="MillerDaily" w:hAnsi="MillerDaily"/>
          <w:color w:val="000000"/>
        </w:rPr>
        <w:t xml:space="preserve">step </w:t>
      </w:r>
      <w:r w:rsidR="00973EA2" w:rsidRPr="007C09D9">
        <w:rPr>
          <w:rFonts w:ascii="MillerDaily" w:hAnsi="MillerDaily"/>
          <w:color w:val="000000"/>
        </w:rPr>
        <w:t xml:space="preserve">towards full </w:t>
      </w:r>
      <w:r w:rsidRPr="007C09D9">
        <w:rPr>
          <w:rFonts w:ascii="MillerDaily" w:hAnsi="MillerDaily"/>
          <w:color w:val="000000"/>
        </w:rPr>
        <w:t>re</w:t>
      </w:r>
      <w:r w:rsidRPr="007C09D9">
        <w:rPr>
          <w:rFonts w:ascii="MillerDaily" w:hAnsi="MillerDaily"/>
        </w:rPr>
        <w:t>covery</w:t>
      </w:r>
      <w:r w:rsidRPr="007C09D9">
        <w:rPr>
          <w:rFonts w:ascii="MillerDaily" w:hAnsi="MillerDaily"/>
          <w:color w:val="000000"/>
        </w:rPr>
        <w:t xml:space="preserve">. </w:t>
      </w:r>
      <w:commentRangeStart w:id="473"/>
      <w:commentRangeStart w:id="474"/>
      <w:r w:rsidRPr="007C09D9">
        <w:rPr>
          <w:rFonts w:ascii="MillerDaily" w:hAnsi="MillerDaily"/>
        </w:rPr>
        <w:lastRenderedPageBreak/>
        <w:t xml:space="preserve">For species above a MVP, recovery status could be assessed against a new global standard, the International Union for Conservation of Nature (IUCN) Green </w:t>
      </w:r>
      <w:ins w:id="475" w:author="Clayton Lamb" w:date="2023-04-20T14:34:00Z">
        <w:r w:rsidR="00352400">
          <w:rPr>
            <w:rFonts w:ascii="MillerDaily" w:hAnsi="MillerDaily"/>
          </w:rPr>
          <w:t>L</w:t>
        </w:r>
      </w:ins>
      <w:del w:id="476" w:author="Clayton Lamb" w:date="2023-04-20T14:34:00Z">
        <w:r w:rsidRPr="007C09D9" w:rsidDel="00352400">
          <w:rPr>
            <w:rFonts w:ascii="MillerDaily" w:hAnsi="MillerDaily"/>
          </w:rPr>
          <w:delText>l</w:delText>
        </w:r>
      </w:del>
      <w:r w:rsidRPr="007C09D9">
        <w:rPr>
          <w:rFonts w:ascii="MillerDaily" w:hAnsi="MillerDaily"/>
        </w:rPr>
        <w:t>ist of species</w:t>
      </w:r>
      <w:ins w:id="477" w:author="Clayton Lamb" w:date="2023-04-20T14:32:00Z">
        <w:r w:rsidR="00352400">
          <w:rPr>
            <w:rFonts w:ascii="MillerDaily" w:hAnsi="MillerDaily"/>
          </w:rPr>
          <w:t xml:space="preserve"> that assesses </w:t>
        </w:r>
      </w:ins>
      <w:ins w:id="478" w:author="Clayton Lamb" w:date="2023-04-20T14:33:00Z">
        <w:r w:rsidR="00352400">
          <w:rPr>
            <w:rFonts w:ascii="MillerDaily" w:hAnsi="MillerDaily"/>
          </w:rPr>
          <w:t xml:space="preserve">the degree a </w:t>
        </w:r>
      </w:ins>
      <w:ins w:id="479" w:author="Clayton Lamb" w:date="2023-04-20T14:32:00Z">
        <w:r w:rsidR="00352400">
          <w:rPr>
            <w:rFonts w:ascii="MillerDaily" w:hAnsi="MillerDaily"/>
          </w:rPr>
          <w:t xml:space="preserve">species </w:t>
        </w:r>
      </w:ins>
      <w:ins w:id="480" w:author="Clayton Lamb" w:date="2023-04-20T14:33:00Z">
        <w:r w:rsidR="00352400">
          <w:rPr>
            <w:rFonts w:ascii="MillerDaily" w:hAnsi="MillerDaily"/>
          </w:rPr>
          <w:t xml:space="preserve">has </w:t>
        </w:r>
      </w:ins>
      <w:ins w:id="481" w:author="Clayton Lamb" w:date="2023-04-20T14:32:00Z">
        <w:r w:rsidR="00352400">
          <w:rPr>
            <w:rFonts w:ascii="MillerDaily" w:hAnsi="MillerDaily"/>
          </w:rPr>
          <w:t>recover</w:t>
        </w:r>
      </w:ins>
      <w:ins w:id="482" w:author="Clayton Lamb" w:date="2023-04-20T14:33:00Z">
        <w:r w:rsidR="00352400">
          <w:rPr>
            <w:rFonts w:ascii="MillerDaily" w:hAnsi="MillerDaily"/>
          </w:rPr>
          <w:t>ed</w:t>
        </w:r>
      </w:ins>
      <w:ins w:id="483" w:author="Clayton Lamb" w:date="2023-04-20T14:32:00Z">
        <w:r w:rsidR="00352400">
          <w:rPr>
            <w:rFonts w:ascii="MillerDaily" w:hAnsi="MillerDaily"/>
          </w:rPr>
          <w:t>, compliment</w:t>
        </w:r>
      </w:ins>
      <w:ins w:id="484" w:author="Clayton Lamb" w:date="2023-04-20T14:33:00Z">
        <w:r w:rsidR="00352400">
          <w:rPr>
            <w:rFonts w:ascii="MillerDaily" w:hAnsi="MillerDaily"/>
          </w:rPr>
          <w:t>ing</w:t>
        </w:r>
      </w:ins>
      <w:ins w:id="485" w:author="Clayton Lamb" w:date="2023-04-20T14:32:00Z">
        <w:r w:rsidR="00352400">
          <w:rPr>
            <w:rFonts w:ascii="MillerDaily" w:hAnsi="MillerDaily"/>
          </w:rPr>
          <w:t xml:space="preserve"> the </w:t>
        </w:r>
      </w:ins>
      <w:ins w:id="486" w:author="Clayton Lamb" w:date="2023-04-20T14:33:00Z">
        <w:r w:rsidR="00352400">
          <w:rPr>
            <w:rFonts w:ascii="MillerDaily" w:hAnsi="MillerDaily"/>
          </w:rPr>
          <w:t>R</w:t>
        </w:r>
      </w:ins>
      <w:ins w:id="487" w:author="Clayton Lamb" w:date="2023-04-20T14:32:00Z">
        <w:r w:rsidR="00352400">
          <w:rPr>
            <w:rFonts w:ascii="MillerDaily" w:hAnsi="MillerDaily"/>
          </w:rPr>
          <w:t xml:space="preserve">ed </w:t>
        </w:r>
      </w:ins>
      <w:ins w:id="488" w:author="Clayton Lamb" w:date="2023-04-20T14:34:00Z">
        <w:r w:rsidR="00352400">
          <w:rPr>
            <w:rFonts w:ascii="MillerDaily" w:hAnsi="MillerDaily"/>
          </w:rPr>
          <w:t>L</w:t>
        </w:r>
      </w:ins>
      <w:ins w:id="489" w:author="Clayton Lamb" w:date="2023-04-20T14:32:00Z">
        <w:r w:rsidR="00352400">
          <w:rPr>
            <w:rFonts w:ascii="MillerDaily" w:hAnsi="MillerDaily"/>
          </w:rPr>
          <w:t xml:space="preserve">ist that </w:t>
        </w:r>
      </w:ins>
      <w:ins w:id="490" w:author="Clayton Lamb" w:date="2023-04-20T14:34:00Z">
        <w:r w:rsidR="00352400">
          <w:rPr>
            <w:rFonts w:ascii="MillerDaily" w:hAnsi="MillerDaily"/>
          </w:rPr>
          <w:t xml:space="preserve">has been </w:t>
        </w:r>
      </w:ins>
      <w:ins w:id="491" w:author="Clayton Lamb" w:date="2023-04-20T14:32:00Z">
        <w:r w:rsidR="00352400">
          <w:rPr>
            <w:rFonts w:ascii="MillerDaily" w:hAnsi="MillerDaily"/>
          </w:rPr>
          <w:t>measur</w:t>
        </w:r>
      </w:ins>
      <w:ins w:id="492" w:author="Clayton Lamb" w:date="2023-04-20T14:34:00Z">
        <w:r w:rsidR="00352400">
          <w:rPr>
            <w:rFonts w:ascii="MillerDaily" w:hAnsi="MillerDaily"/>
          </w:rPr>
          <w:t xml:space="preserve">ing </w:t>
        </w:r>
      </w:ins>
      <w:ins w:id="493" w:author="Clayton Lamb" w:date="2023-04-20T14:38:00Z">
        <w:r w:rsidR="005C2204">
          <w:rPr>
            <w:rFonts w:ascii="MillerDaily" w:hAnsi="MillerDaily"/>
          </w:rPr>
          <w:t>species’</w:t>
        </w:r>
      </w:ins>
      <w:ins w:id="494" w:author="Clayton Lamb" w:date="2023-04-20T14:33:00Z">
        <w:r w:rsidR="00352400">
          <w:rPr>
            <w:rFonts w:ascii="MillerDaily" w:hAnsi="MillerDaily"/>
          </w:rPr>
          <w:t xml:space="preserve"> risk of extinction</w:t>
        </w:r>
      </w:ins>
      <w:ins w:id="495" w:author="Clayton Lamb" w:date="2023-04-20T14:34:00Z">
        <w:r w:rsidR="00352400">
          <w:rPr>
            <w:rFonts w:ascii="MillerDaily" w:hAnsi="MillerDaily"/>
          </w:rPr>
          <w:t xml:space="preserve"> since 1964</w:t>
        </w:r>
      </w:ins>
      <w:r w:rsidR="00327D6D" w:rsidRPr="007C09D9">
        <w:rPr>
          <w:rFonts w:ascii="MillerDaily" w:hAnsi="MillerDaily"/>
        </w:rPr>
        <w:t xml:space="preserve">. </w:t>
      </w:r>
      <w:ins w:id="496" w:author="Clayton Lamb" w:date="2023-04-20T14:36:00Z">
        <w:r w:rsidR="005C2204">
          <w:rPr>
            <w:rFonts w:ascii="MillerDaily" w:hAnsi="MillerDaily"/>
          </w:rPr>
          <w:t>The Green List sets out a</w:t>
        </w:r>
      </w:ins>
      <w:ins w:id="497" w:author="Clayton Lamb" w:date="2023-04-20T14:37:00Z">
        <w:r w:rsidR="005C2204">
          <w:rPr>
            <w:rFonts w:ascii="MillerDaily" w:hAnsi="MillerDaily"/>
          </w:rPr>
          <w:t>mbitious recovery</w:t>
        </w:r>
      </w:ins>
      <w:commentRangeStart w:id="498"/>
      <w:commentRangeStart w:id="499"/>
      <w:del w:id="500" w:author="Clayton Lamb" w:date="2023-04-20T14:36:00Z">
        <w:r w:rsidR="00F46F88" w:rsidRPr="007C09D9" w:rsidDel="005C2204">
          <w:rPr>
            <w:rFonts w:ascii="MillerDaily" w:hAnsi="MillerDaily"/>
          </w:rPr>
          <w:delText>Such an approach</w:delText>
        </w:r>
        <w:r w:rsidR="00327D6D" w:rsidRPr="007C09D9" w:rsidDel="005C2204">
          <w:rPr>
            <w:rFonts w:ascii="MillerDaily" w:hAnsi="MillerDaily"/>
          </w:rPr>
          <w:delText xml:space="preserve"> could </w:delText>
        </w:r>
        <w:r w:rsidRPr="007C09D9" w:rsidDel="005C2204">
          <w:rPr>
            <w:rFonts w:ascii="MillerDaily" w:hAnsi="MillerDaily"/>
          </w:rPr>
          <w:delText>propel</w:delText>
        </w:r>
      </w:del>
      <w:ins w:id="501" w:author="Clayton Lamb" w:date="2023-04-20T14:37:00Z">
        <w:r w:rsidR="005C2204">
          <w:rPr>
            <w:rFonts w:ascii="MillerDaily" w:hAnsi="MillerDaily"/>
          </w:rPr>
          <w:t xml:space="preserve"> targets</w:t>
        </w:r>
      </w:ins>
      <w:ins w:id="502" w:author="Clayton Lamb" w:date="2023-04-20T14:41:00Z">
        <w:r w:rsidR="005C2204">
          <w:rPr>
            <w:rFonts w:ascii="MillerDaily" w:hAnsi="MillerDaily"/>
          </w:rPr>
          <w:t>—</w:t>
        </w:r>
      </w:ins>
      <w:ins w:id="503" w:author="Clayton Lamb" w:date="2023-04-20T14:37:00Z">
        <w:r w:rsidR="005C2204">
          <w:rPr>
            <w:rFonts w:ascii="MillerDaily" w:hAnsi="MillerDaily"/>
          </w:rPr>
          <w:t>such as</w:t>
        </w:r>
      </w:ins>
      <w:del w:id="504" w:author="Clayton Lamb" w:date="2023-04-20T14:37:00Z">
        <w:r w:rsidRPr="007C09D9" w:rsidDel="005C2204">
          <w:rPr>
            <w:rFonts w:ascii="MillerDaily" w:hAnsi="MillerDaily"/>
          </w:rPr>
          <w:delText xml:space="preserve"> abundance beyond MVP towards</w:delText>
        </w:r>
      </w:del>
      <w:r w:rsidRPr="007C09D9">
        <w:rPr>
          <w:rFonts w:ascii="MillerDaily" w:hAnsi="MillerDaily"/>
        </w:rPr>
        <w:t xml:space="preserve"> `full recovery`</w:t>
      </w:r>
      <w:ins w:id="505" w:author="Clayton Lamb" w:date="2023-04-20T14:38:00Z">
        <w:r w:rsidR="005C2204">
          <w:rPr>
            <w:rFonts w:ascii="MillerDaily" w:hAnsi="MillerDaily"/>
          </w:rPr>
          <w:t>,</w:t>
        </w:r>
      </w:ins>
      <w:r w:rsidRPr="007C09D9">
        <w:rPr>
          <w:rFonts w:ascii="MillerDaily" w:hAnsi="MillerDaily"/>
        </w:rPr>
        <w:t xml:space="preserve"> defined by restoring historic abundance, distribution, and ecological function</w:t>
      </w:r>
      <w:ins w:id="506" w:author="Clayton Lamb" w:date="2023-04-20T14:41:00Z">
        <w:r w:rsidR="005C2204">
          <w:rPr>
            <w:rFonts w:ascii="MillerDaily" w:hAnsi="MillerDaily"/>
          </w:rPr>
          <w:t>—</w:t>
        </w:r>
      </w:ins>
      <w:del w:id="507" w:author="Clayton Lamb" w:date="2023-04-20T14:41:00Z">
        <w:r w:rsidRPr="007C09D9" w:rsidDel="005C2204">
          <w:rPr>
            <w:rFonts w:ascii="MillerDaily" w:hAnsi="MillerDaily"/>
          </w:rPr>
          <w:delText xml:space="preserve"> </w:delText>
        </w:r>
      </w:del>
      <w:ins w:id="508" w:author="Clayton Lamb" w:date="2023-04-20T14:39:00Z">
        <w:r w:rsidR="005C2204">
          <w:rPr>
            <w:rFonts w:ascii="MillerDaily" w:hAnsi="MillerDaily"/>
          </w:rPr>
          <w:t>and measures species’ progress towards th</w:t>
        </w:r>
      </w:ins>
      <w:ins w:id="509" w:author="Clayton Lamb" w:date="2023-04-20T14:41:00Z">
        <w:r w:rsidR="005C2204">
          <w:rPr>
            <w:rFonts w:ascii="MillerDaily" w:hAnsi="MillerDaily"/>
          </w:rPr>
          <w:t>ese</w:t>
        </w:r>
      </w:ins>
      <w:ins w:id="510" w:author="Clayton Lamb" w:date="2023-04-20T14:39:00Z">
        <w:r w:rsidR="005C2204">
          <w:rPr>
            <w:rFonts w:ascii="MillerDaily" w:hAnsi="MillerDaily"/>
          </w:rPr>
          <w:t xml:space="preserve"> target</w:t>
        </w:r>
      </w:ins>
      <w:ins w:id="511" w:author="Clayton Lamb" w:date="2023-04-20T14:41:00Z">
        <w:r w:rsidR="005C2204">
          <w:rPr>
            <w:rFonts w:ascii="MillerDaily" w:hAnsi="MillerDaily"/>
          </w:rPr>
          <w:t>s</w:t>
        </w:r>
      </w:ins>
      <w:ins w:id="512" w:author="Clayton Lamb" w:date="2023-04-20T14:39:00Z">
        <w:r w:rsidR="005C2204">
          <w:rPr>
            <w:rFonts w:ascii="MillerDaily" w:hAnsi="MillerDaily"/>
          </w:rPr>
          <w:t xml:space="preserve"> </w:t>
        </w:r>
      </w:ins>
      <w:r w:rsidR="002258B7" w:rsidRPr="007C09D9">
        <w:rPr>
          <w:rFonts w:ascii="MillerDaily" w:hAnsi="MillerDaily"/>
        </w:rPr>
        <w:fldChar w:fldCharType="begin"/>
      </w:r>
      <w:r w:rsidR="00A20233">
        <w:rPr>
          <w:rFonts w:ascii="MillerDaily" w:hAnsi="MillerDaily"/>
        </w:rPr>
        <w:instrText xml:space="preserve"> ADDIN ZOTERO_ITEM CSL_CITATION {"citationID":"akbw38WN","properties":{"formattedCitation":"({\\i{}15})","plainCitation":"(15)","noteIndex":0},"citationItems":[{"id":4827,"uris":["http://zotero.org/users/6749014/items/V67X8J7C"],"itemData":{"id":4827,"type":"article-journal","container-title":"Conservation Biology","DOI":"10.1111/cobi.13756","ISSN":"0888-8892, 1523-1739","issue":"6","journalAbbreviation":"Conservation Biology","language":"en","page":"1833-1849","source":"DOI.org (Crossref)","title":"Testing a global standard for quantifying species recovery and assessing conservation impact","volume":"35","author":[{"family":"Grace","given":"Molly K."},{"family":"Akçakaya","given":"H. Resit"},{"family":"Bennett","given":"Elizabeth L."},{"family":"Brooks","given":"Thomas M."},{"family":"Heath","given":"Anna"},{"family":"Hedges","given":"Simon"},{"family":"Hilton‐Taylor","given":"Craig"},{"family":"Hoffmann","given":"Michael"},{"family":"Hochkirch","given":"Axel"},{"family":"Jenkins","given":"Richard"},{"family":"Keith","given":"David A."},{"family":"Long","given":"Barney"},{"family":"Mallon","given":"David P."},{"family":"Meijaard","given":"Erik"},{"family":"Milner‐Gulland","given":"E.J."},{"family":"Rodriguez","given":"Jon Paul"},{"family":"Stephenson","given":"P.J."},{"family":"Stuart","given":"Simon N."},{"family":"Young","given":"Richard P."},{"family":"Acebes","given":"Pablo"},{"family":"Alfaro‐Shigueto","given":"Joanna"},{"family":"Alvarez‐Clare","given":"Silvia"},{"family":"Andriantsimanarilafy","given":"Raphali Rodlis"},{"family":"Arbetman","given":"Marina"},{"family":"Azat","given":"Claudio"},{"family":"Bacchetta","given":"Gianluigi"},{"family":"Badola","given":"Ruchi"},{"family":"Barcelos","given":"Luís M.D."},{"family":"Barreiros","given":"Joao Pedro"},{"family":"Basak","given":"Sayanti"},{"family":"Berger","given":"Danielle J."},{"family":"Bhattacharyya","given":"Sabuj"},{"family":"Bino","given":"Gilad"},{"family":"Borges","given":"Paulo A.V."},{"family":"Boughton","given":"Raoul K."},{"family":"Brockmann","given":"H. Jane"},{"family":"Buckley","given":"Hannah L."},{"family":"Burfield","given":"Ian J."},{"family":"Burton","given":"James"},{"family":"Camacho‐Badani","given":"Teresa"},{"family":"Cano‐Alonso","given":"Luis Santiago"},{"family":"Carmichael","given":"Ruth H."},{"family":"Carrero","given":"Christina"},{"family":"Carroll","given":"John P."},{"family":"Catsadorakis","given":"Giorgos"},{"family":"Chapple","given":"David G."},{"family":"Chapron","given":"Guillaume"},{"family":"Chowdhury","given":"Gawsia Wahidunnessa"},{"family":"Claassens","given":"Louw"},{"family":"Cogoni","given":"Donatella"},{"family":"Constantine","given":"Rochelle"},{"family":"Craig","given":"Christie Anne"},{"family":"Cunningham","given":"Andrew A."},{"family":"Dahal","given":"Nishma"},{"family":"Daltry","given":"Jennifer C."},{"family":"Das","given":"Goura Chandra"},{"family":"Dasgupta","given":"Niladri"},{"family":"Davey","given":"Alexandra"},{"family":"Davies","given":"Katharine"},{"family":"Develey","given":"Pedro"},{"family":"Elangovan","given":"Vanitha"},{"family":"Fairclough","given":"David"},{"family":"Febbraro","given":"Mirko Di"},{"family":"Fenu","given":"Giuseppe"},{"family":"Fernandes","given":"Fernando Moreira"},{"family":"Fernandez","given":"Eduardo Pinheiro"},{"family":"Finucci","given":"Brittany"},{"family":"Földesi","given":"Rita"},{"family":"Foley","given":"Catherine M."},{"family":"Ford","given":"Matthew"},{"family":"Forstner","given":"Michael R.J."},{"family":"García","given":"Néstor"},{"family":"Garcia‐Sandoval","given":"Ricardo"},{"family":"Gardner","given":"Penny C."},{"family":"Garibay‐Orijel","given":"Roberto"},{"family":"Gatan‐Balbas","given":"Marites"},{"family":"Gauto","given":"Irene"},{"family":"Ghazi","given":"Mirza Ghazanfar Ullah"},{"family":"Godfrey","given":"Stephanie S."},{"family":"Gollock","given":"Matthew"},{"family":"González","given":"Benito A."},{"family":"Grant","given":"Tandora D."},{"family":"Gray","given":"Thomas"},{"family":"Gregory","given":"Andrew J."},{"family":"Grunsven","given":"Roy H.A.","non-dropping-particle":"van"},{"family":"Gryzenhout","given":"Marieka"},{"family":"Guernsey","given":"Noelle C."},{"family":"Gupta","given":"Garima"},{"family":"Hagen","given":"Christina"},{"family":"Hagen","given":"Christian A."},{"family":"Hall","given":"Madison B."},{"family":"Hallerman","given":"Eric"},{"family":"Hare","given":"Kelly"},{"family":"Hart","given":"Tom"},{"family":"Hartdegen","given":"Ruston"},{"family":"Harvey‐Brown","given":"Yvette"},{"family":"Hatfield","given":"Richard"},{"family":"Hawke","given":"Tahneal"},{"family":"Hermes","given":"Claudia"},{"family":"Hitchmough","given":"Rod"},{"family":"Hoffmann","given":"Pablo Melo"},{"family":"Howarth","given":"Charlie"},{"family":"Hudson","given":"Michael A."},{"family":"Hussain","given":"Syed Ainul"},{"family":"Huveneers","given":"Charlie"},{"family":"Jacques","given":"Hélène"},{"family":"Jorgensen","given":"Dennis"},{"family":"Katdare","given":"Suyash"},{"family":"Katsis","given":"Lydia K.D."},{"family":"Kaul","given":"Rahul"},{"family":"Kaunda‐Arara","given":"Boaz"},{"family":"Keith‐Diagne","given":"Lucy"},{"family":"Kraus","given":"Daniel T."},{"family":"Lima","given":"Thales Moreira","non-dropping-particle":"de"},{"family":"Lindeman","given":"Ken"},{"family":"Linsky","given":"Jean"},{"family":"Louis","given":"Edward"},{"family":"Loy","given":"Anna"},{"family":"Lughadha","given":"Eimear Nic"},{"family":"Mangel","given":"Jeffrey C."},{"family":"Marinari","given":"Paul E."},{"family":"Martin","given":"Gabriel M."},{"family":"Martinelli","given":"Gustavo"},{"family":"McGowan","given":"Philip J.K."},{"family":"McInnes","given":"Alistair"},{"family":"Teles Barbosa Mendes","given":"Eduardo"},{"family":"Millard","given":"Michael J."},{"family":"Mirande","given":"Claire"},{"family":"Money","given":"Daniel"},{"family":"Monks","given":"Joanne M."},{"family":"Morales","given":"Carolina Laura"},{"family":"Mumu","given":"Nazia Naoreen"},{"family":"Negrao","given":"Raquel"},{"family":"Nguyen","given":"Anh Ha"},{"family":"Niloy","given":"Md. Nazmul Hasan"},{"family":"Norbury","given":"Grant Leslie"},{"family":"Nordmeyer","given":"Cale"},{"family":"Norris","given":"Darren"},{"family":"O'Brien","given":"Mark"},{"family":"Oda","given":"Gabriela Akemi"},{"family":"Orsenigo","given":"Simone"},{"family":"Outerbridge","given":"Mark Evan"},{"family":"Pasachnik","given":"Stesha"},{"family":"Pérez‐Jiménez","given":"Juan Carlos"},{"family":"Pike","given":"Charlotte"},{"family":"Pilkington","given":"Fred"},{"family":"Plumb","given":"Glenn"},{"family":"Portela","given":"Rita de Cassia Quitete"},{"family":"Prohaska","given":"Ana"},{"family":"Quintana","given":"Manuel G."},{"family":"Rakotondrasoa","given":"Eddie Fanantenana"},{"family":"Ranglack","given":"Dustin H."},{"family":"Rankou","given":"Hassan"},{"family":"Rawat","given":"Ajay Prakash"},{"family":"Reardon","given":"James Thomas"},{"family":"Rheingantz","given":"Marcelo Lopes"},{"family":"Richter","given":"Stephen C."},{"family":"Rivers","given":"Malin C."},{"family":"Rogers","given":"Luke Rollie"},{"family":"Rosa","given":"Patrícia","non-dropping-particle":"da"},{"family":"Rose","given":"Paul"},{"family":"Royer","given":"Emily"},{"family":"Ryan","given":"Catherine"},{"family":"Mitcheson","given":"Yvonne J. Sadovy","non-dropping-particle":"de"},{"family":"Salmon","given":"Lily"},{"family":"Salvador","given":"Carlos Henrique"},{"family":"Samways","given":"Michael J."},{"family":"Sanjuan","given":"Tatiana"},{"family":"Souza dos Santos","given":"Amanda"},{"family":"Sasaki","given":"Hiroshi"},{"family":"Schutz","given":"Emmanuel"},{"family":"Scott","given":"Heather Ann"},{"family":"Scott","given":"Robert Michael"},{"family":"Serena","given":"Fabrizio"},{"family":"Sharma","given":"Surya P."},{"family":"Shuey","given":"John A."},{"family":"Silva","given":"Carlos Julio Polo"},{"family":"Simaika","given":"John P."},{"family":"Smith","given":"David R."},{"family":"Spaet","given":"Julia L.Y."},{"family":"Sultana","given":"Shanjida"},{"family":"Talukdar","given":"Bibhab Kumar"},{"family":"Tatayah","given":"Vikash"},{"family":"Thomas","given":"Philip"},{"family":"Tringali","given":"Angela"},{"family":"Trinh‐Dinh","given":"Hoang"},{"family":"Tuboi","given":"Chongpi"},{"family":"Usmani","given":"Aftab Alam"},{"family":"Vasco‐Palacios","given":"Aída M."},{"family":"Vié","given":"Jean‐Christophe"},{"family":"Virens","given":"Evelyn"},{"family":"Walker","given":"Alan"},{"family":"Wallace","given":"Bryan"},{"family":"Waller","given":"Lauren J."},{"family":"Wang","given":"Hongfeng"},{"family":"Wearn","given":"Oliver R."},{"family":"Weerd","given":"Merlijn","non-dropping-particle":"van"},{"family":"Weigmann","given":"Simon"},{"family":"Willcox","given":"Daniel"},{"family":"Woinarski","given":"John"},{"family":"Yong","given":"Jean W.H."},{"family":"Young","given":"Stuart"}],"issued":{"date-parts":[["2021",12]]}}}],"schema":"https://github.com/citation-style-language/schema/raw/master/csl-citation.json"} </w:instrText>
      </w:r>
      <w:r w:rsidR="002258B7" w:rsidRPr="007C09D9">
        <w:rPr>
          <w:rFonts w:ascii="MillerDaily" w:hAnsi="MillerDaily"/>
        </w:rPr>
        <w:fldChar w:fldCharType="separate"/>
      </w:r>
      <w:r w:rsidR="00A20233" w:rsidRPr="00A20233">
        <w:rPr>
          <w:rFonts w:ascii="MillerDaily" w:hAnsi="MillerDaily"/>
        </w:rPr>
        <w:t>(</w:t>
      </w:r>
      <w:r w:rsidR="00A20233" w:rsidRPr="00A20233">
        <w:rPr>
          <w:rFonts w:ascii="MillerDaily" w:hAnsi="MillerDaily"/>
          <w:i/>
          <w:iCs/>
        </w:rPr>
        <w:t>15</w:t>
      </w:r>
      <w:r w:rsidR="00A20233" w:rsidRPr="00A20233">
        <w:rPr>
          <w:rFonts w:ascii="MillerDaily" w:hAnsi="MillerDaily"/>
        </w:rPr>
        <w:t>)</w:t>
      </w:r>
      <w:r w:rsidR="002258B7" w:rsidRPr="007C09D9">
        <w:rPr>
          <w:rFonts w:ascii="MillerDaily" w:hAnsi="MillerDaily"/>
        </w:rPr>
        <w:fldChar w:fldCharType="end"/>
      </w:r>
      <w:r w:rsidRPr="007C09D9">
        <w:rPr>
          <w:rFonts w:ascii="MillerDaily" w:hAnsi="MillerDaily"/>
        </w:rPr>
        <w:t xml:space="preserve">. </w:t>
      </w:r>
      <w:commentRangeEnd w:id="473"/>
      <w:r w:rsidR="005E6BB0">
        <w:rPr>
          <w:rStyle w:val="CommentReference"/>
          <w:rFonts w:ascii="Times New Roman" w:hAnsi="Times New Roman"/>
          <w:spacing w:val="0"/>
        </w:rPr>
        <w:commentReference w:id="473"/>
      </w:r>
      <w:commentRangeEnd w:id="474"/>
      <w:r w:rsidR="00D04B37">
        <w:rPr>
          <w:rStyle w:val="CommentReference"/>
          <w:rFonts w:ascii="Times New Roman" w:hAnsi="Times New Roman"/>
          <w:spacing w:val="0"/>
        </w:rPr>
        <w:commentReference w:id="474"/>
      </w:r>
      <w:r w:rsidRPr="007C09D9">
        <w:rPr>
          <w:rFonts w:ascii="MillerDaily" w:hAnsi="MillerDaily"/>
        </w:rPr>
        <w:t>We recommend `full recovery`</w:t>
      </w:r>
      <w:r w:rsidRPr="007C09D9">
        <w:rPr>
          <w:rFonts w:ascii="MillerDaily" w:hAnsi="MillerDaily"/>
          <w:color w:val="000000"/>
        </w:rPr>
        <w:t xml:space="preserve"> </w:t>
      </w:r>
      <w:r w:rsidR="00F46F88" w:rsidRPr="007C09D9">
        <w:rPr>
          <w:rFonts w:ascii="MillerDaily" w:hAnsi="MillerDaily"/>
          <w:color w:val="000000"/>
        </w:rPr>
        <w:t xml:space="preserve">also </w:t>
      </w:r>
      <w:r w:rsidRPr="007C09D9">
        <w:rPr>
          <w:rFonts w:ascii="MillerDaily" w:hAnsi="MillerDaily"/>
        </w:rPr>
        <w:t>include</w:t>
      </w:r>
      <w:r w:rsidRPr="007C09D9">
        <w:rPr>
          <w:rFonts w:ascii="MillerDaily" w:hAnsi="MillerDaily"/>
          <w:color w:val="000000"/>
        </w:rPr>
        <w:t xml:space="preserve"> abundance targets that </w:t>
      </w:r>
      <w:r w:rsidRPr="007C09D9">
        <w:rPr>
          <w:rFonts w:ascii="MillerDaily" w:hAnsi="MillerDaily"/>
        </w:rPr>
        <w:t>support</w:t>
      </w:r>
      <w:r w:rsidRPr="007C09D9">
        <w:rPr>
          <w:rFonts w:ascii="MillerDaily" w:hAnsi="MillerDaily"/>
          <w:color w:val="000000"/>
        </w:rPr>
        <w:t xml:space="preserve"> food security, materials, and </w:t>
      </w:r>
      <w:r w:rsidR="00327D6D" w:rsidRPr="007C09D9">
        <w:rPr>
          <w:rFonts w:ascii="MillerDaily" w:hAnsi="MillerDaily"/>
          <w:color w:val="000000"/>
        </w:rPr>
        <w:t xml:space="preserve">cultural </w:t>
      </w:r>
      <w:r w:rsidRPr="007C09D9">
        <w:rPr>
          <w:rFonts w:ascii="MillerDaily" w:hAnsi="MillerDaily"/>
          <w:color w:val="000000"/>
        </w:rPr>
        <w:t>relationships that rely on these animals</w:t>
      </w:r>
      <w:ins w:id="513" w:author="Clayton Lamb" w:date="2023-04-20T17:44:00Z">
        <w:r w:rsidR="003554F3">
          <w:rPr>
            <w:rFonts w:ascii="MillerDaily" w:hAnsi="MillerDaily"/>
            <w:color w:val="000000"/>
          </w:rPr>
          <w:t xml:space="preserve">. </w:t>
        </w:r>
      </w:ins>
      <w:ins w:id="514" w:author="Clayton Lamb" w:date="2023-04-20T17:45:00Z">
        <w:r w:rsidR="003554F3">
          <w:rPr>
            <w:rFonts w:ascii="MillerDaily" w:hAnsi="MillerDaily"/>
            <w:color w:val="000000"/>
          </w:rPr>
          <w:t>Recovering species abundance to such levels would satisfy important aspects of</w:t>
        </w:r>
      </w:ins>
      <w:ins w:id="515" w:author="Clayton Lamb" w:date="2023-04-20T17:46:00Z">
        <w:r w:rsidR="003554F3">
          <w:rPr>
            <w:rFonts w:ascii="MillerDaily" w:hAnsi="MillerDaily"/>
            <w:color w:val="000000"/>
          </w:rPr>
          <w:t xml:space="preserve"> </w:t>
        </w:r>
      </w:ins>
      <w:ins w:id="516" w:author="Clayton Lamb" w:date="2023-04-20T17:45:00Z">
        <w:r w:rsidR="003554F3">
          <w:rPr>
            <w:rFonts w:ascii="MillerDaily" w:hAnsi="MillerDaily"/>
            <w:color w:val="000000"/>
          </w:rPr>
          <w:t>currentl</w:t>
        </w:r>
      </w:ins>
      <w:ins w:id="517" w:author="Clayton Lamb" w:date="2023-04-20T17:46:00Z">
        <w:r w:rsidR="003554F3">
          <w:rPr>
            <w:rFonts w:ascii="MillerDaily" w:hAnsi="MillerDaily"/>
            <w:color w:val="000000"/>
          </w:rPr>
          <w:t>y infringed treaties</w:t>
        </w:r>
      </w:ins>
      <w:ins w:id="518" w:author="Clayton Lamb" w:date="2023-04-20T17:45:00Z">
        <w:r w:rsidR="003554F3">
          <w:rPr>
            <w:rFonts w:ascii="MillerDaily" w:hAnsi="MillerDaily"/>
            <w:color w:val="000000"/>
          </w:rPr>
          <w:t xml:space="preserve"> between Indigenous peoples and governments</w:t>
        </w:r>
      </w:ins>
      <w:r w:rsidRPr="007C09D9">
        <w:rPr>
          <w:rFonts w:ascii="MillerDaily" w:hAnsi="MillerDaily"/>
          <w:color w:val="000000"/>
        </w:rPr>
        <w:t>.</w:t>
      </w:r>
      <w:r w:rsidRPr="007C09D9">
        <w:rPr>
          <w:rFonts w:ascii="MillerDaily" w:hAnsi="MillerDaily"/>
        </w:rPr>
        <w:t xml:space="preserve"> </w:t>
      </w:r>
      <w:commentRangeEnd w:id="498"/>
      <w:r w:rsidR="005E6BB0">
        <w:rPr>
          <w:rStyle w:val="CommentReference"/>
          <w:rFonts w:ascii="Times New Roman" w:hAnsi="Times New Roman"/>
          <w:spacing w:val="0"/>
        </w:rPr>
        <w:commentReference w:id="498"/>
      </w:r>
      <w:commentRangeEnd w:id="499"/>
      <w:r w:rsidR="00AA6BC3">
        <w:rPr>
          <w:rStyle w:val="CommentReference"/>
          <w:rFonts w:ascii="Times New Roman" w:hAnsi="Times New Roman"/>
          <w:spacing w:val="0"/>
        </w:rPr>
        <w:commentReference w:id="499"/>
      </w:r>
      <w:commentRangeStart w:id="519"/>
      <w:commentRangeStart w:id="520"/>
      <w:r w:rsidRPr="007C09D9">
        <w:rPr>
          <w:rFonts w:ascii="MillerDaily" w:hAnsi="MillerDaily"/>
        </w:rPr>
        <w:t xml:space="preserve">A rare example of this </w:t>
      </w:r>
      <w:r w:rsidR="008E1EA9" w:rsidRPr="007C09D9">
        <w:rPr>
          <w:rFonts w:ascii="MillerDaily" w:hAnsi="MillerDaily"/>
        </w:rPr>
        <w:t>goal</w:t>
      </w:r>
      <w:r w:rsidRPr="007C09D9">
        <w:rPr>
          <w:rFonts w:ascii="MillerDaily" w:hAnsi="MillerDaily"/>
        </w:rPr>
        <w:t xml:space="preserve"> can be found in the 2016 wood bison recovery strategy that includes abundance targets to support Indigenous </w:t>
      </w:r>
      <w:r w:rsidR="00F46F88" w:rsidRPr="007C09D9">
        <w:rPr>
          <w:rFonts w:ascii="MillerDaily" w:hAnsi="MillerDaily"/>
        </w:rPr>
        <w:t>r</w:t>
      </w:r>
      <w:r w:rsidRPr="007C09D9">
        <w:rPr>
          <w:rFonts w:ascii="MillerDaily" w:hAnsi="MillerDaily"/>
        </w:rPr>
        <w:t xml:space="preserve">ights and particularly a </w:t>
      </w:r>
      <w:proofErr w:type="gramStart"/>
      <w:r w:rsidRPr="007C09D9">
        <w:rPr>
          <w:rFonts w:ascii="MillerDaily" w:hAnsi="MillerDaily"/>
        </w:rPr>
        <w:t>culturally-meaningful</w:t>
      </w:r>
      <w:proofErr w:type="gramEnd"/>
      <w:r w:rsidRPr="007C09D9">
        <w:rPr>
          <w:rFonts w:ascii="MillerDaily" w:hAnsi="MillerDaily"/>
        </w:rPr>
        <w:t xml:space="preserve"> harvest. </w:t>
      </w:r>
      <w:commentRangeEnd w:id="519"/>
      <w:r w:rsidR="0035057A">
        <w:rPr>
          <w:rStyle w:val="CommentReference"/>
          <w:rFonts w:ascii="Times New Roman" w:hAnsi="Times New Roman"/>
          <w:spacing w:val="0"/>
        </w:rPr>
        <w:commentReference w:id="519"/>
      </w:r>
      <w:commentRangeEnd w:id="520"/>
      <w:r w:rsidR="00EE2A51">
        <w:rPr>
          <w:rStyle w:val="CommentReference"/>
          <w:rFonts w:ascii="Times New Roman" w:hAnsi="Times New Roman"/>
          <w:spacing w:val="0"/>
        </w:rPr>
        <w:commentReference w:id="520"/>
      </w:r>
      <w:r w:rsidR="00FA776A" w:rsidRPr="007C09D9">
        <w:rPr>
          <w:rFonts w:ascii="MillerDaily" w:hAnsi="MillerDaily"/>
        </w:rPr>
        <w:t xml:space="preserve">Full recovery will remain challenging for </w:t>
      </w:r>
      <w:r w:rsidR="00FD3EE4" w:rsidRPr="007C09D9">
        <w:rPr>
          <w:rFonts w:ascii="MillerDaily" w:hAnsi="MillerDaily"/>
        </w:rPr>
        <w:t xml:space="preserve">some species, such as plains bison, </w:t>
      </w:r>
      <w:r w:rsidR="00FA776A" w:rsidRPr="007C09D9">
        <w:rPr>
          <w:rFonts w:ascii="MillerDaily" w:hAnsi="MillerDaily"/>
        </w:rPr>
        <w:t xml:space="preserve">due to the conversion of their historic habitat to </w:t>
      </w:r>
      <w:commentRangeStart w:id="521"/>
      <w:commentRangeStart w:id="522"/>
      <w:r w:rsidR="00FA776A" w:rsidRPr="007C09D9">
        <w:rPr>
          <w:rFonts w:ascii="MillerDaily" w:hAnsi="MillerDaily"/>
        </w:rPr>
        <w:t>agriculture, urbanization,</w:t>
      </w:r>
      <w:del w:id="523" w:author="Clayton Lamb" w:date="2023-04-20T12:29:00Z">
        <w:r w:rsidR="00FA776A" w:rsidRPr="007C09D9" w:rsidDel="007A4013">
          <w:rPr>
            <w:rFonts w:ascii="MillerDaily" w:hAnsi="MillerDaily"/>
          </w:rPr>
          <w:delText xml:space="preserve"> and</w:delText>
        </w:r>
      </w:del>
      <w:r w:rsidR="00FA776A" w:rsidRPr="007C09D9">
        <w:rPr>
          <w:rFonts w:ascii="MillerDaily" w:hAnsi="MillerDaily"/>
        </w:rPr>
        <w:t xml:space="preserve"> transportation infrastructure</w:t>
      </w:r>
      <w:commentRangeEnd w:id="521"/>
      <w:r w:rsidR="00316A55">
        <w:rPr>
          <w:rStyle w:val="CommentReference"/>
          <w:rFonts w:ascii="Times New Roman" w:hAnsi="Times New Roman"/>
          <w:spacing w:val="0"/>
        </w:rPr>
        <w:commentReference w:id="521"/>
      </w:r>
      <w:commentRangeEnd w:id="522"/>
      <w:r w:rsidR="007A4013">
        <w:rPr>
          <w:rStyle w:val="CommentReference"/>
          <w:rFonts w:ascii="Times New Roman" w:hAnsi="Times New Roman"/>
          <w:spacing w:val="0"/>
        </w:rPr>
        <w:commentReference w:id="522"/>
      </w:r>
      <w:ins w:id="524" w:author="Clayton Lamb" w:date="2023-04-20T12:29:00Z">
        <w:r w:rsidR="007A4013">
          <w:rPr>
            <w:rFonts w:ascii="MillerDaily" w:hAnsi="MillerDaily"/>
          </w:rPr>
          <w:t>, and resource extraction</w:t>
        </w:r>
      </w:ins>
      <w:r w:rsidR="00FA776A" w:rsidRPr="007C09D9">
        <w:rPr>
          <w:rFonts w:ascii="MillerDaily" w:hAnsi="MillerDaily"/>
        </w:rPr>
        <w:t xml:space="preserve">. In such cases, a modified recovery target based on remaining </w:t>
      </w:r>
      <w:r w:rsidR="00A71F1E" w:rsidRPr="007C09D9">
        <w:rPr>
          <w:rFonts w:ascii="MillerDaily" w:hAnsi="MillerDaily"/>
        </w:rPr>
        <w:t xml:space="preserve">or restorable habitat </w:t>
      </w:r>
      <w:r w:rsidR="00FA776A" w:rsidRPr="007C09D9">
        <w:rPr>
          <w:rFonts w:ascii="MillerDaily" w:hAnsi="MillerDaily"/>
        </w:rPr>
        <w:t>may be required</w:t>
      </w:r>
      <w:r w:rsidR="00A1074D" w:rsidRPr="007C09D9">
        <w:rPr>
          <w:rFonts w:ascii="MillerDaily" w:hAnsi="MillerDaily"/>
        </w:rPr>
        <w:t>,</w:t>
      </w:r>
      <w:r w:rsidR="00327D6D" w:rsidRPr="007C09D9">
        <w:rPr>
          <w:rFonts w:ascii="MillerDaily" w:hAnsi="MillerDaily"/>
        </w:rPr>
        <w:t xml:space="preserve"> </w:t>
      </w:r>
      <w:r w:rsidR="00A1074D" w:rsidRPr="007C09D9">
        <w:rPr>
          <w:rFonts w:ascii="MillerDaily" w:hAnsi="MillerDaily"/>
        </w:rPr>
        <w:t xml:space="preserve">along </w:t>
      </w:r>
      <w:commentRangeStart w:id="525"/>
      <w:commentRangeStart w:id="526"/>
      <w:r w:rsidR="00A1074D" w:rsidRPr="007C09D9">
        <w:rPr>
          <w:rFonts w:ascii="MillerDaily" w:hAnsi="MillerDaily"/>
        </w:rPr>
        <w:t>with</w:t>
      </w:r>
      <w:r w:rsidR="00327D6D" w:rsidRPr="007C09D9">
        <w:rPr>
          <w:rFonts w:ascii="MillerDaily" w:hAnsi="MillerDaily"/>
        </w:rPr>
        <w:t xml:space="preserve"> consideration of policy tools such as reparations</w:t>
      </w:r>
      <w:commentRangeEnd w:id="525"/>
      <w:r w:rsidR="000E5D30">
        <w:rPr>
          <w:rStyle w:val="CommentReference"/>
          <w:rFonts w:ascii="Times New Roman" w:hAnsi="Times New Roman"/>
          <w:spacing w:val="0"/>
        </w:rPr>
        <w:commentReference w:id="525"/>
      </w:r>
      <w:commentRangeEnd w:id="526"/>
      <w:r w:rsidR="004D74DD">
        <w:rPr>
          <w:rStyle w:val="CommentReference"/>
          <w:rFonts w:ascii="Times New Roman" w:hAnsi="Times New Roman"/>
          <w:spacing w:val="0"/>
        </w:rPr>
        <w:commentReference w:id="526"/>
      </w:r>
      <w:r w:rsidR="005D2757" w:rsidRPr="007C09D9">
        <w:rPr>
          <w:rFonts w:ascii="MillerDaily" w:hAnsi="MillerDaily"/>
        </w:rPr>
        <w:t xml:space="preserve">. </w:t>
      </w:r>
      <w:commentRangeStart w:id="527"/>
      <w:commentRangeStart w:id="528"/>
      <w:r w:rsidRPr="007C09D9">
        <w:rPr>
          <w:rFonts w:ascii="MillerDaily" w:hAnsi="MillerDaily"/>
        </w:rPr>
        <w:t xml:space="preserve">Beyond legally endangered species, </w:t>
      </w:r>
      <w:r w:rsidRPr="007C09D9">
        <w:rPr>
          <w:rFonts w:ascii="MillerDaily" w:hAnsi="MillerDaily"/>
          <w:color w:val="000000"/>
        </w:rPr>
        <w:t xml:space="preserve">a proactive approach to </w:t>
      </w:r>
      <w:r w:rsidRPr="007C09D9">
        <w:rPr>
          <w:rFonts w:ascii="MillerDaily" w:hAnsi="MillerDaily"/>
        </w:rPr>
        <w:t xml:space="preserve">conservation </w:t>
      </w:r>
      <w:r w:rsidRPr="007C09D9">
        <w:rPr>
          <w:rFonts w:ascii="MillerDaily" w:hAnsi="MillerDaily"/>
          <w:color w:val="000000"/>
        </w:rPr>
        <w:t>would consider</w:t>
      </w:r>
      <w:r w:rsidRPr="007C09D9">
        <w:rPr>
          <w:rFonts w:ascii="MillerDaily" w:hAnsi="MillerDaily"/>
        </w:rPr>
        <w:t xml:space="preserve"> species </w:t>
      </w:r>
      <w:r w:rsidRPr="007C09D9">
        <w:rPr>
          <w:rFonts w:ascii="MillerDaily" w:hAnsi="MillerDaily"/>
          <w:color w:val="000000"/>
        </w:rPr>
        <w:t xml:space="preserve">not yet at the precipice of </w:t>
      </w:r>
      <w:r w:rsidRPr="007C09D9">
        <w:rPr>
          <w:rFonts w:ascii="MillerDaily" w:hAnsi="MillerDaily"/>
        </w:rPr>
        <w:t>extirpation</w:t>
      </w:r>
      <w:r w:rsidRPr="007C09D9">
        <w:rPr>
          <w:rFonts w:ascii="MillerDaily" w:hAnsi="MillerDaily"/>
          <w:color w:val="000000"/>
        </w:rPr>
        <w:t xml:space="preserve">, but below </w:t>
      </w:r>
      <w:proofErr w:type="gramStart"/>
      <w:r w:rsidRPr="007C09D9">
        <w:rPr>
          <w:rFonts w:ascii="MillerDaily" w:hAnsi="MillerDaily"/>
          <w:color w:val="000000"/>
        </w:rPr>
        <w:t>culturally</w:t>
      </w:r>
      <w:r w:rsidRPr="007C09D9">
        <w:rPr>
          <w:rFonts w:ascii="MillerDaily" w:hAnsi="MillerDaily"/>
        </w:rPr>
        <w:t>–</w:t>
      </w:r>
      <w:r w:rsidRPr="007C09D9">
        <w:rPr>
          <w:rFonts w:ascii="MillerDaily" w:hAnsi="MillerDaily"/>
          <w:color w:val="000000"/>
        </w:rPr>
        <w:t>meaningful</w:t>
      </w:r>
      <w:proofErr w:type="gramEnd"/>
      <w:r w:rsidRPr="007C09D9">
        <w:rPr>
          <w:rFonts w:ascii="MillerDaily" w:hAnsi="MillerDaily"/>
          <w:color w:val="000000"/>
        </w:rPr>
        <w:t xml:space="preserve"> abundance thresholds</w:t>
      </w:r>
      <w:r w:rsidR="00ED25B2" w:rsidRPr="007C09D9">
        <w:rPr>
          <w:rFonts w:ascii="MillerDaily" w:hAnsi="MillerDaily"/>
        </w:rPr>
        <w:t>,</w:t>
      </w:r>
      <w:r w:rsidRPr="007C09D9">
        <w:rPr>
          <w:rFonts w:ascii="MillerDaily" w:hAnsi="MillerDaily"/>
        </w:rPr>
        <w:t xml:space="preserve"> thus,</w:t>
      </w:r>
      <w:r w:rsidRPr="007C09D9">
        <w:rPr>
          <w:rFonts w:ascii="MillerDaily" w:hAnsi="MillerDaily"/>
          <w:color w:val="000000"/>
        </w:rPr>
        <w:t xml:space="preserve"> triggering mechanisms of recovery</w:t>
      </w:r>
      <w:r w:rsidR="00857722" w:rsidRPr="007C09D9">
        <w:rPr>
          <w:rFonts w:ascii="MillerDaily" w:hAnsi="MillerDaily"/>
        </w:rPr>
        <w:t xml:space="preserve"> </w:t>
      </w:r>
      <w:r w:rsidRPr="007C09D9">
        <w:rPr>
          <w:rFonts w:ascii="MillerDaily" w:hAnsi="MillerDaily"/>
        </w:rPr>
        <w:t xml:space="preserve">based on protection of Indigenous </w:t>
      </w:r>
      <w:r w:rsidR="00F46F88" w:rsidRPr="007C09D9">
        <w:rPr>
          <w:rFonts w:ascii="MillerDaily" w:hAnsi="MillerDaily"/>
        </w:rPr>
        <w:t>r</w:t>
      </w:r>
      <w:r w:rsidRPr="007C09D9">
        <w:rPr>
          <w:rFonts w:ascii="MillerDaily" w:hAnsi="MillerDaily"/>
        </w:rPr>
        <w:t>ights (Figure 1).</w:t>
      </w:r>
      <w:commentRangeEnd w:id="527"/>
      <w:r w:rsidR="00D60ED3">
        <w:rPr>
          <w:rStyle w:val="CommentReference"/>
          <w:rFonts w:ascii="Times New Roman" w:hAnsi="Times New Roman"/>
          <w:spacing w:val="0"/>
        </w:rPr>
        <w:commentReference w:id="527"/>
      </w:r>
      <w:commentRangeEnd w:id="528"/>
      <w:r w:rsidR="00D04B37">
        <w:rPr>
          <w:rStyle w:val="CommentReference"/>
          <w:rFonts w:ascii="Times New Roman" w:hAnsi="Times New Roman"/>
          <w:spacing w:val="0"/>
        </w:rPr>
        <w:commentReference w:id="528"/>
      </w:r>
    </w:p>
    <w:p w14:paraId="2DAB0B17" w14:textId="7D601175" w:rsidR="00086F5F" w:rsidRPr="007C09D9" w:rsidRDefault="00086F5F" w:rsidP="00086F5F">
      <w:pPr>
        <w:pStyle w:val="Paragraph"/>
        <w:rPr>
          <w:rFonts w:ascii="MillerDaily" w:hAnsi="MillerDaily"/>
          <w:color w:val="000000"/>
        </w:rPr>
      </w:pPr>
      <w:r w:rsidRPr="007C09D9">
        <w:rPr>
          <w:rFonts w:ascii="MillerDaily" w:hAnsi="MillerDaily"/>
        </w:rPr>
        <w:t>H</w:t>
      </w:r>
      <w:r w:rsidRPr="007C09D9">
        <w:rPr>
          <w:rFonts w:ascii="MillerDaily" w:hAnsi="MillerDaily"/>
          <w:color w:val="000000"/>
        </w:rPr>
        <w:t>armonization</w:t>
      </w:r>
      <w:r w:rsidRPr="007C09D9">
        <w:rPr>
          <w:rFonts w:ascii="MillerDaily" w:hAnsi="MillerDaily"/>
        </w:rPr>
        <w:t xml:space="preserve"> of </w:t>
      </w:r>
      <w:r w:rsidRPr="007C09D9">
        <w:rPr>
          <w:rFonts w:ascii="MillerDaily" w:hAnsi="MillerDaily"/>
          <w:color w:val="000000"/>
        </w:rPr>
        <w:t xml:space="preserve">biodiversity agreements with international agreements such as the United Nations </w:t>
      </w:r>
      <w:r w:rsidRPr="007C09D9">
        <w:rPr>
          <w:rFonts w:ascii="MillerDaily" w:hAnsi="MillerDaily"/>
        </w:rPr>
        <w:t>Declaration</w:t>
      </w:r>
      <w:r w:rsidRPr="007C09D9">
        <w:rPr>
          <w:rFonts w:ascii="MillerDaily" w:hAnsi="MillerDaily"/>
          <w:color w:val="000000"/>
        </w:rPr>
        <w:t xml:space="preserve"> on the Rights of Indigenous Peoples (UNDRIP)</w:t>
      </w:r>
      <w:r w:rsidRPr="007C09D9">
        <w:rPr>
          <w:rFonts w:ascii="MillerDaily" w:hAnsi="MillerDaily"/>
        </w:rPr>
        <w:t xml:space="preserve"> could provide the foundation for recultivating </w:t>
      </w:r>
      <w:r w:rsidRPr="007C09D9">
        <w:rPr>
          <w:rFonts w:ascii="MillerDaily" w:hAnsi="MillerDaily"/>
          <w:color w:val="000000"/>
        </w:rPr>
        <w:t>available, accessible, and adequate food, with strong nutritional, cultural, and spiritual connections to a single species or entire ecosystem</w:t>
      </w:r>
      <w:r w:rsidR="00566865" w:rsidRPr="007C09D9">
        <w:rPr>
          <w:rFonts w:ascii="MillerDaily" w:hAnsi="MillerDaily"/>
          <w:color w:val="000000"/>
        </w:rPr>
        <w:t>s</w:t>
      </w:r>
      <w:del w:id="529" w:author="Clayton Lamb" w:date="2023-04-20T10:52:00Z">
        <w:r w:rsidRPr="007C09D9" w:rsidDel="0003211D">
          <w:rPr>
            <w:rFonts w:ascii="MillerDaily" w:hAnsi="MillerDaily"/>
            <w:color w:val="000000"/>
          </w:rPr>
          <w:delText xml:space="preserve"> </w:delText>
        </w:r>
        <w:r w:rsidR="002258B7" w:rsidRPr="007C09D9" w:rsidDel="0003211D">
          <w:rPr>
            <w:rFonts w:ascii="MillerDaily" w:hAnsi="MillerDaily"/>
            <w:color w:val="000000"/>
          </w:rPr>
          <w:fldChar w:fldCharType="begin"/>
        </w:r>
        <w:r w:rsidR="00545CED" w:rsidRPr="007C09D9" w:rsidDel="0003211D">
          <w:rPr>
            <w:rFonts w:ascii="MillerDaily" w:hAnsi="MillerDaily"/>
            <w:color w:val="000000"/>
          </w:rPr>
          <w:delInstrText xml:space="preserve"> ADDIN ZOTERO_ITEM CSL_CITATION {"citationID":"7A8OylZs","properties":{"formattedCitation":"({\\i{}19})","plainCitation":"(19)","noteIndex":0},"citationItems":[{"id":4904,"uris":["http://zotero.org/users/6749014/items/RABM6AQ6"],"itemData":{"id":4904,"type":"article-journal","abstract":"Although a diversity of approaches to wildlife management persists in Canada and the United States of America, the North American Model of Wildlife Conservation (NAM) is a prevailing model for state, provincial, and federal agencies. The success of the NAM is both celebrated and refuted amongst scholars, with most arguing that a more holistic approach is needed. Colonial rhetoric permeates each of the NAM’s constituent tenets—yet, beyond these cultural and historical problems are the NAM’s underlying conservation values. In many ways, these values share common ground with various Indigenous worldviews. For example, the idea of safeguarding wildlife for future generations, utilizing best available knowledge to solve problems, prioritizing collaboration between nations, and democratizing the process of conserving wildlife all overlap in the many ways that the NAM and common models of Indigenous-led conservation are operationalized. Working to identify shared visions and address necessary amendments of the NAM will advance reconciliation, both in the interest of nature and society. Here, we identify the gaps and linkages between the NAM and Indigenous-led conservation efforts across Canada. We impart a revised NAM—the Indigenizing North American Model of Wildlife Conservation (I-NAM)—that interweaves various Indigenous worldviews and conservation practice from across Canada. We emphasize that the I-NAM should be a continuous learning process that seeks to update and coexist with the NAM, but not replace Indigenous-led conservation.","container-title":"FACETS","DOI":"10.1139/facets-2020-0088","note":"publisher: Canadian Science Publishing","page":"1285-1306","source":"facetsjournal.com (Atypon)","title":"Indigenizing the North American Model of Wildlife Conservation","volume":"6","author":[{"family":"Hessami","given":"Mateen A."},{"family":"Bowles","given":"Ella"},{"family":"Popp","given":"Jesse N."},{"family":"Ford","given":"Adam T."}],"issued":{"date-parts":[["2021",1]]}}}],"schema":"https://github.com/citation-style-language/schema/raw/master/csl-citation.json"} </w:delInstrText>
        </w:r>
        <w:r w:rsidR="002258B7" w:rsidRPr="007C09D9" w:rsidDel="0003211D">
          <w:rPr>
            <w:rFonts w:ascii="MillerDaily" w:hAnsi="MillerDaily"/>
            <w:color w:val="000000"/>
          </w:rPr>
          <w:fldChar w:fldCharType="separate"/>
        </w:r>
        <w:r w:rsidR="00545CED" w:rsidRPr="007C09D9" w:rsidDel="0003211D">
          <w:rPr>
            <w:rFonts w:ascii="MillerDaily" w:hAnsi="MillerDaily"/>
            <w:color w:val="000000"/>
          </w:rPr>
          <w:delText>(</w:delText>
        </w:r>
        <w:r w:rsidR="00545CED" w:rsidRPr="007C09D9" w:rsidDel="0003211D">
          <w:rPr>
            <w:rFonts w:ascii="MillerDaily" w:hAnsi="MillerDaily"/>
            <w:i/>
            <w:iCs/>
            <w:color w:val="000000"/>
          </w:rPr>
          <w:delText>19</w:delText>
        </w:r>
        <w:r w:rsidR="00545CED" w:rsidRPr="007C09D9" w:rsidDel="0003211D">
          <w:rPr>
            <w:rFonts w:ascii="MillerDaily" w:hAnsi="MillerDaily"/>
            <w:color w:val="000000"/>
          </w:rPr>
          <w:delText>)</w:delText>
        </w:r>
        <w:r w:rsidR="002258B7" w:rsidRPr="007C09D9" w:rsidDel="0003211D">
          <w:rPr>
            <w:rFonts w:ascii="MillerDaily" w:hAnsi="MillerDaily"/>
            <w:color w:val="000000"/>
          </w:rPr>
          <w:fldChar w:fldCharType="end"/>
        </w:r>
      </w:del>
      <w:r w:rsidRPr="007C09D9">
        <w:rPr>
          <w:rFonts w:ascii="MillerDaily" w:hAnsi="MillerDaily"/>
          <w:color w:val="000000"/>
        </w:rPr>
        <w:t xml:space="preserve">. </w:t>
      </w:r>
      <w:r w:rsidR="00327D6D" w:rsidRPr="007C09D9">
        <w:rPr>
          <w:rFonts w:ascii="MillerDaily" w:hAnsi="MillerDaily"/>
          <w:color w:val="000000"/>
        </w:rPr>
        <w:t>Dozens of other examples of such endangered 'biocultural' species exist across the globe</w:t>
      </w:r>
      <w:r w:rsidR="00F46F88" w:rsidRPr="007C09D9">
        <w:rPr>
          <w:rFonts w:ascii="MillerDaily" w:hAnsi="MillerDaily"/>
          <w:color w:val="000000"/>
        </w:rPr>
        <w:t xml:space="preserve"> </w:t>
      </w:r>
      <w:r w:rsidR="00F46F88" w:rsidRPr="007C09D9">
        <w:rPr>
          <w:rFonts w:ascii="MillerDaily" w:hAnsi="MillerDaily"/>
          <w:color w:val="000000"/>
        </w:rPr>
        <w:fldChar w:fldCharType="begin"/>
      </w:r>
      <w:r w:rsidR="003E1547">
        <w:rPr>
          <w:rFonts w:ascii="MillerDaily" w:hAnsi="MillerDaily"/>
          <w:color w:val="000000"/>
        </w:rPr>
        <w:instrText xml:space="preserve"> ADDIN ZOTERO_ITEM CSL_CITATION {"citationID":"YXfYu9Sf","properties":{"formattedCitation":"({\\i{}1})","plainCitation":"(1)","noteIndex":0},"citationItems":[{"id":4903,"uris":["http://zotero.org/users/6749014/items/NBNC65HR"],"itemData":{"id":4903,"type":"article-journal","abstract":"There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00F46F88" w:rsidRPr="007C09D9">
        <w:rPr>
          <w:rFonts w:ascii="MillerDaily" w:hAnsi="MillerDaily"/>
          <w:color w:val="000000"/>
        </w:rPr>
        <w:fldChar w:fldCharType="separate"/>
      </w:r>
      <w:r w:rsidR="003E1547" w:rsidRPr="003E1547">
        <w:rPr>
          <w:rFonts w:ascii="MillerDaily" w:hAnsi="MillerDaily"/>
          <w:color w:val="000000"/>
        </w:rPr>
        <w:t>(</w:t>
      </w:r>
      <w:r w:rsidR="003E1547" w:rsidRPr="003E1547">
        <w:rPr>
          <w:rFonts w:ascii="MillerDaily" w:hAnsi="MillerDaily"/>
          <w:i/>
          <w:iCs/>
          <w:color w:val="000000"/>
        </w:rPr>
        <w:t>1</w:t>
      </w:r>
      <w:r w:rsidR="003E1547" w:rsidRPr="003E1547">
        <w:rPr>
          <w:rFonts w:ascii="MillerDaily" w:hAnsi="MillerDaily"/>
          <w:color w:val="000000"/>
        </w:rPr>
        <w:t>)</w:t>
      </w:r>
      <w:r w:rsidR="00F46F88" w:rsidRPr="007C09D9">
        <w:rPr>
          <w:rFonts w:ascii="MillerDaily" w:hAnsi="MillerDaily"/>
          <w:color w:val="000000"/>
        </w:rPr>
        <w:fldChar w:fldCharType="end"/>
      </w:r>
      <w:r w:rsidR="00327D6D" w:rsidRPr="007C09D9">
        <w:rPr>
          <w:rFonts w:ascii="MillerDaily" w:hAnsi="MillerDaily"/>
          <w:color w:val="000000"/>
        </w:rPr>
        <w:t xml:space="preserve">. </w:t>
      </w:r>
      <w:r w:rsidRPr="007C09D9">
        <w:rPr>
          <w:rFonts w:ascii="MillerDaily" w:hAnsi="MillerDaily"/>
          <w:color w:val="000000"/>
        </w:rPr>
        <w:t xml:space="preserve">Given </w:t>
      </w:r>
      <w:r w:rsidR="008E1EA9" w:rsidRPr="007C09D9">
        <w:rPr>
          <w:rFonts w:ascii="MillerDaily" w:hAnsi="MillerDaily"/>
          <w:color w:val="000000"/>
        </w:rPr>
        <w:t xml:space="preserve">a </w:t>
      </w:r>
      <w:r w:rsidRPr="007C09D9">
        <w:rPr>
          <w:rFonts w:ascii="MillerDaily" w:hAnsi="MillerDaily"/>
          <w:color w:val="000000"/>
        </w:rPr>
        <w:t>fundamental reason for conserving species relates to human values of biodiversity</w:t>
      </w:r>
      <w:r w:rsidRPr="007C09D9">
        <w:rPr>
          <w:rFonts w:ascii="MillerDaily" w:hAnsi="MillerDaily"/>
        </w:rPr>
        <w:t xml:space="preserve">, </w:t>
      </w:r>
      <w:r w:rsidRPr="007C09D9">
        <w:rPr>
          <w:rFonts w:ascii="MillerDaily" w:hAnsi="MillerDaily"/>
          <w:color w:val="000000"/>
        </w:rPr>
        <w:t>nature,</w:t>
      </w:r>
      <w:r w:rsidRPr="007C09D9">
        <w:rPr>
          <w:rFonts w:ascii="MillerDaily" w:hAnsi="MillerDaily"/>
        </w:rPr>
        <w:t xml:space="preserve"> and a responsibility to </w:t>
      </w:r>
      <w:r w:rsidR="00327D6D" w:rsidRPr="007C09D9">
        <w:rPr>
          <w:rFonts w:ascii="MillerDaily" w:hAnsi="MillerDaily"/>
        </w:rPr>
        <w:t>all life</w:t>
      </w:r>
      <w:r w:rsidRPr="007C09D9">
        <w:rPr>
          <w:rFonts w:ascii="MillerDaily" w:hAnsi="MillerDaily"/>
        </w:rPr>
        <w:t xml:space="preserve">, </w:t>
      </w:r>
      <w:r w:rsidRPr="007C09D9">
        <w:rPr>
          <w:rFonts w:ascii="MillerDaily" w:hAnsi="MillerDaily"/>
          <w:color w:val="000000"/>
        </w:rPr>
        <w:t xml:space="preserve">restoring the very connections that propel recovery will serve to make </w:t>
      </w:r>
      <w:r w:rsidRPr="007C09D9">
        <w:rPr>
          <w:rFonts w:ascii="MillerDaily" w:hAnsi="MillerDaily"/>
        </w:rPr>
        <w:t>efforts more</w:t>
      </w:r>
      <w:r w:rsidRPr="007C09D9">
        <w:rPr>
          <w:rFonts w:ascii="MillerDaily" w:hAnsi="MillerDaily"/>
          <w:color w:val="000000"/>
        </w:rPr>
        <w:t xml:space="preserve"> successful while protecting critical relationships between people and the </w:t>
      </w:r>
      <w:r w:rsidRPr="007C09D9">
        <w:rPr>
          <w:rFonts w:ascii="MillerDaily" w:hAnsi="MillerDaily"/>
        </w:rPr>
        <w:t>L</w:t>
      </w:r>
      <w:r w:rsidRPr="007C09D9">
        <w:rPr>
          <w:rFonts w:ascii="MillerDaily" w:hAnsi="MillerDaily"/>
          <w:color w:val="000000"/>
        </w:rPr>
        <w:t>and.</w:t>
      </w:r>
    </w:p>
    <w:p w14:paraId="15D54A99" w14:textId="77777777" w:rsidR="00086F5F" w:rsidRDefault="00086F5F" w:rsidP="00D44336">
      <w:pPr>
        <w:pStyle w:val="Refhead"/>
        <w:spacing w:line="240" w:lineRule="auto"/>
        <w:rPr>
          <w:color w:val="000000"/>
        </w:rPr>
      </w:pPr>
      <w:commentRangeStart w:id="530"/>
      <w:commentRangeStart w:id="531"/>
      <w:r>
        <w:t>R</w:t>
      </w:r>
      <w:commentRangeEnd w:id="530"/>
      <w:r w:rsidR="00CB7175">
        <w:rPr>
          <w:rStyle w:val="CommentReference"/>
          <w:rFonts w:ascii="Times New Roman" w:hAnsi="Times New Roman"/>
          <w:b w:val="0"/>
          <w:caps w:val="0"/>
        </w:rPr>
        <w:commentReference w:id="530"/>
      </w:r>
      <w:commentRangeEnd w:id="531"/>
      <w:r w:rsidR="00A20233">
        <w:rPr>
          <w:rStyle w:val="CommentReference"/>
          <w:rFonts w:ascii="Times New Roman" w:hAnsi="Times New Roman"/>
          <w:b w:val="0"/>
          <w:caps w:val="0"/>
        </w:rPr>
        <w:commentReference w:id="531"/>
      </w:r>
      <w:r>
        <w:t>eferences and Notes:</w:t>
      </w:r>
    </w:p>
    <w:p w14:paraId="6F6DE406" w14:textId="77777777" w:rsidR="002164E6" w:rsidRPr="002164E6" w:rsidRDefault="005A0390" w:rsidP="002164E6">
      <w:pPr>
        <w:pStyle w:val="Bibliography"/>
        <w:rPr>
          <w:rFonts w:ascii="BentonSansCondensed Book" w:hAnsi="BentonSansCondensed Book"/>
          <w:sz w:val="14"/>
        </w:rPr>
      </w:pPr>
      <w:r>
        <w:fldChar w:fldCharType="begin"/>
      </w:r>
      <w:r w:rsidR="00B05B9B">
        <w:instrText xml:space="preserve"> ADDIN ZOTERO_BIBL {"uncited":[],"omitted":[],"custom":[]} CSL_BIBLIOGRAPHY </w:instrText>
      </w:r>
      <w:r>
        <w:fldChar w:fldCharType="separate"/>
      </w:r>
      <w:r w:rsidR="002164E6" w:rsidRPr="002164E6">
        <w:rPr>
          <w:rFonts w:ascii="BentonSansCondensed Book" w:hAnsi="BentonSansCondensed Book"/>
          <w:sz w:val="14"/>
        </w:rPr>
        <w:t xml:space="preserve">1. </w:t>
      </w:r>
      <w:r w:rsidR="002164E6" w:rsidRPr="002164E6">
        <w:rPr>
          <w:rFonts w:ascii="BentonSansCondensed Book" w:hAnsi="BentonSansCondensed Book"/>
          <w:sz w:val="14"/>
        </w:rPr>
        <w:tab/>
        <w:t xml:space="preserve">V. Reyes-García </w:t>
      </w:r>
      <w:r w:rsidR="002164E6" w:rsidRPr="002164E6">
        <w:rPr>
          <w:rFonts w:ascii="BentonSansCondensed Book" w:hAnsi="BentonSansCondensed Book"/>
          <w:i/>
          <w:iCs/>
          <w:sz w:val="14"/>
        </w:rPr>
        <w:t>et al.</w:t>
      </w:r>
      <w:r w:rsidR="002164E6" w:rsidRPr="002164E6">
        <w:rPr>
          <w:rFonts w:ascii="BentonSansCondensed Book" w:hAnsi="BentonSansCondensed Book"/>
          <w:sz w:val="14"/>
        </w:rPr>
        <w:t xml:space="preserve">, </w:t>
      </w:r>
      <w:r w:rsidR="002164E6" w:rsidRPr="002164E6">
        <w:rPr>
          <w:rFonts w:ascii="BentonSansCondensed Book" w:hAnsi="BentonSansCondensed Book"/>
          <w:i/>
          <w:iCs/>
          <w:sz w:val="14"/>
        </w:rPr>
        <w:t>Proc. Natl. Acad. Sci. U.S.A.</w:t>
      </w:r>
      <w:r w:rsidR="002164E6" w:rsidRPr="002164E6">
        <w:rPr>
          <w:rFonts w:ascii="BentonSansCondensed Book" w:hAnsi="BentonSansCondensed Book"/>
          <w:sz w:val="14"/>
        </w:rPr>
        <w:t xml:space="preserve"> </w:t>
      </w:r>
      <w:r w:rsidR="002164E6" w:rsidRPr="002164E6">
        <w:rPr>
          <w:rFonts w:ascii="BentonSansCondensed Book" w:hAnsi="BentonSansCondensed Book"/>
          <w:b/>
          <w:bCs/>
          <w:sz w:val="14"/>
        </w:rPr>
        <w:t>120</w:t>
      </w:r>
      <w:r w:rsidR="002164E6" w:rsidRPr="002164E6">
        <w:rPr>
          <w:rFonts w:ascii="BentonSansCondensed Book" w:hAnsi="BentonSansCondensed Book"/>
          <w:sz w:val="14"/>
        </w:rPr>
        <w:t>, e2217303120 (2023).</w:t>
      </w:r>
    </w:p>
    <w:p w14:paraId="65D1B00A"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2. </w:t>
      </w:r>
      <w:r w:rsidRPr="002164E6">
        <w:rPr>
          <w:rFonts w:ascii="BentonSansCondensed Book" w:hAnsi="BentonSansCondensed Book"/>
          <w:sz w:val="14"/>
        </w:rPr>
        <w:tab/>
        <w:t xml:space="preserve">M. E. </w:t>
      </w:r>
      <w:proofErr w:type="spellStart"/>
      <w:r w:rsidRPr="002164E6">
        <w:rPr>
          <w:rFonts w:ascii="BentonSansCondensed Book" w:hAnsi="BentonSansCondensed Book"/>
          <w:sz w:val="14"/>
        </w:rPr>
        <w:t>Soulé</w:t>
      </w:r>
      <w:proofErr w:type="spellEnd"/>
      <w:r w:rsidRPr="002164E6">
        <w:rPr>
          <w:rFonts w:ascii="BentonSansCondensed Book" w:hAnsi="BentonSansCondensed Book"/>
          <w:sz w:val="14"/>
        </w:rPr>
        <w:t xml:space="preserve">, </w:t>
      </w:r>
      <w:r w:rsidRPr="002164E6">
        <w:rPr>
          <w:rFonts w:ascii="BentonSansCondensed Book" w:hAnsi="BentonSansCondensed Book"/>
          <w:i/>
          <w:iCs/>
          <w:sz w:val="14"/>
        </w:rPr>
        <w:t>Viable Populations for Conservation</w:t>
      </w:r>
      <w:r w:rsidRPr="002164E6">
        <w:rPr>
          <w:rFonts w:ascii="BentonSansCondensed Book" w:hAnsi="BentonSansCondensed Book"/>
          <w:sz w:val="14"/>
        </w:rPr>
        <w:t xml:space="preserve"> (Cambridge University Press, Cambridge University, 1987; https://www.cambridge.org/core/books/viable-populations-</w:t>
      </w:r>
      <w:r w:rsidRPr="002164E6">
        <w:rPr>
          <w:rFonts w:ascii="BentonSansCondensed Book" w:hAnsi="BentonSansCondensed Book"/>
          <w:sz w:val="14"/>
        </w:rPr>
        <w:t>for-conservation/520CF6EB41B08407517E83FE3A427687).</w:t>
      </w:r>
    </w:p>
    <w:p w14:paraId="385B6532"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3. </w:t>
      </w:r>
      <w:r w:rsidRPr="002164E6">
        <w:rPr>
          <w:rFonts w:ascii="BentonSansCondensed Book" w:hAnsi="BentonSansCondensed Book"/>
          <w:sz w:val="14"/>
        </w:rPr>
        <w:tab/>
        <w:t xml:space="preserve">K. A. </w:t>
      </w:r>
      <w:proofErr w:type="spellStart"/>
      <w:r w:rsidRPr="002164E6">
        <w:rPr>
          <w:rFonts w:ascii="BentonSansCondensed Book" w:hAnsi="BentonSansCondensed Book"/>
          <w:sz w:val="14"/>
        </w:rPr>
        <w:t>Pawluk</w:t>
      </w:r>
      <w:proofErr w:type="spellEnd"/>
      <w:r w:rsidRPr="002164E6">
        <w:rPr>
          <w:rFonts w:ascii="BentonSansCondensed Book" w:hAnsi="BentonSansCondensed Book"/>
          <w:sz w:val="14"/>
        </w:rPr>
        <w:t xml:space="preserve">, C. H. Fox, C. N. Service, E. H. </w:t>
      </w:r>
      <w:proofErr w:type="spellStart"/>
      <w:r w:rsidRPr="002164E6">
        <w:rPr>
          <w:rFonts w:ascii="BentonSansCondensed Book" w:hAnsi="BentonSansCondensed Book"/>
          <w:sz w:val="14"/>
        </w:rPr>
        <w:t>Stredulinsky</w:t>
      </w:r>
      <w:proofErr w:type="spellEnd"/>
      <w:r w:rsidRPr="002164E6">
        <w:rPr>
          <w:rFonts w:ascii="BentonSansCondensed Book" w:hAnsi="BentonSansCondensed Book"/>
          <w:sz w:val="14"/>
        </w:rPr>
        <w:t xml:space="preserve">, H. M. Bryan, </w:t>
      </w:r>
      <w:proofErr w:type="spellStart"/>
      <w:r w:rsidRPr="002164E6">
        <w:rPr>
          <w:rFonts w:ascii="BentonSansCondensed Book" w:hAnsi="BentonSansCondensed Book"/>
          <w:i/>
          <w:iCs/>
          <w:sz w:val="14"/>
        </w:rPr>
        <w:t>PLoS</w:t>
      </w:r>
      <w:proofErr w:type="spellEnd"/>
      <w:r w:rsidRPr="002164E6">
        <w:rPr>
          <w:rFonts w:ascii="BentonSansCondensed Book" w:hAnsi="BentonSansCondensed Book"/>
          <w:i/>
          <w:iCs/>
          <w:sz w:val="14"/>
        </w:rPr>
        <w:t xml:space="preserve"> ONE</w:t>
      </w:r>
      <w:r w:rsidRPr="002164E6">
        <w:rPr>
          <w:rFonts w:ascii="BentonSansCondensed Book" w:hAnsi="BentonSansCondensed Book"/>
          <w:sz w:val="14"/>
        </w:rPr>
        <w:t xml:space="preserve">. </w:t>
      </w:r>
      <w:r w:rsidRPr="002164E6">
        <w:rPr>
          <w:rFonts w:ascii="BentonSansCondensed Book" w:hAnsi="BentonSansCondensed Book"/>
          <w:b/>
          <w:bCs/>
          <w:sz w:val="14"/>
        </w:rPr>
        <w:t>14</w:t>
      </w:r>
      <w:r w:rsidRPr="002164E6">
        <w:rPr>
          <w:rFonts w:ascii="BentonSansCondensed Book" w:hAnsi="BentonSansCondensed Book"/>
          <w:sz w:val="14"/>
        </w:rPr>
        <w:t>, e0224021 (2019).</w:t>
      </w:r>
    </w:p>
    <w:p w14:paraId="254608C8"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4. </w:t>
      </w:r>
      <w:r w:rsidRPr="002164E6">
        <w:rPr>
          <w:rFonts w:ascii="BentonSansCondensed Book" w:hAnsi="BentonSansCondensed Book"/>
          <w:sz w:val="14"/>
        </w:rPr>
        <w:tab/>
        <w:t xml:space="preserve">P. </w:t>
      </w:r>
      <w:proofErr w:type="spellStart"/>
      <w:r w:rsidRPr="002164E6">
        <w:rPr>
          <w:rFonts w:ascii="BentonSansCondensed Book" w:hAnsi="BentonSansCondensed Book"/>
          <w:sz w:val="14"/>
        </w:rPr>
        <w:t>Priadka</w:t>
      </w:r>
      <w:proofErr w:type="spellEnd"/>
      <w:r w:rsidRPr="002164E6">
        <w:rPr>
          <w:rFonts w:ascii="BentonSansCondensed Book" w:hAnsi="BentonSansCondensed Book"/>
          <w:sz w:val="14"/>
        </w:rPr>
        <w:t xml:space="preserve">, B. Moses, C. </w:t>
      </w:r>
      <w:proofErr w:type="spellStart"/>
      <w:r w:rsidRPr="002164E6">
        <w:rPr>
          <w:rFonts w:ascii="BentonSansCondensed Book" w:hAnsi="BentonSansCondensed Book"/>
          <w:sz w:val="14"/>
        </w:rPr>
        <w:t>Kozmik</w:t>
      </w:r>
      <w:proofErr w:type="spellEnd"/>
      <w:r w:rsidRPr="002164E6">
        <w:rPr>
          <w:rFonts w:ascii="BentonSansCondensed Book" w:hAnsi="BentonSansCondensed Book"/>
          <w:sz w:val="14"/>
        </w:rPr>
        <w:t xml:space="preserve">, S. Kell, J. N. Popp, </w:t>
      </w:r>
      <w:r w:rsidRPr="002164E6">
        <w:rPr>
          <w:rFonts w:ascii="BentonSansCondensed Book" w:hAnsi="BentonSansCondensed Book"/>
          <w:i/>
          <w:iCs/>
          <w:sz w:val="14"/>
        </w:rPr>
        <w:t>E&amp;S</w:t>
      </w:r>
      <w:r w:rsidRPr="002164E6">
        <w:rPr>
          <w:rFonts w:ascii="BentonSansCondensed Book" w:hAnsi="BentonSansCondensed Book"/>
          <w:sz w:val="14"/>
        </w:rPr>
        <w:t xml:space="preserve">. </w:t>
      </w:r>
      <w:r w:rsidRPr="002164E6">
        <w:rPr>
          <w:rFonts w:ascii="BentonSansCondensed Book" w:hAnsi="BentonSansCondensed Book"/>
          <w:b/>
          <w:bCs/>
          <w:sz w:val="14"/>
        </w:rPr>
        <w:t>27</w:t>
      </w:r>
      <w:r w:rsidRPr="002164E6">
        <w:rPr>
          <w:rFonts w:ascii="BentonSansCondensed Book" w:hAnsi="BentonSansCondensed Book"/>
          <w:sz w:val="14"/>
        </w:rPr>
        <w:t>, art30 (2022).</w:t>
      </w:r>
    </w:p>
    <w:p w14:paraId="0ACB9D6D"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5. </w:t>
      </w:r>
      <w:r w:rsidRPr="002164E6">
        <w:rPr>
          <w:rFonts w:ascii="BentonSansCondensed Book" w:hAnsi="BentonSansCondensed Book"/>
          <w:sz w:val="14"/>
        </w:rPr>
        <w:tab/>
        <w:t xml:space="preserve">C. S. Findlay, S. </w:t>
      </w:r>
      <w:proofErr w:type="spellStart"/>
      <w:r w:rsidRPr="002164E6">
        <w:rPr>
          <w:rFonts w:ascii="BentonSansCondensed Book" w:hAnsi="BentonSansCondensed Book"/>
          <w:sz w:val="14"/>
        </w:rPr>
        <w:t>Elgie</w:t>
      </w:r>
      <w:proofErr w:type="spellEnd"/>
      <w:r w:rsidRPr="002164E6">
        <w:rPr>
          <w:rFonts w:ascii="BentonSansCondensed Book" w:hAnsi="BentonSansCondensed Book"/>
          <w:sz w:val="14"/>
        </w:rPr>
        <w:t xml:space="preserve">, B. Giles, L. Burr, </w:t>
      </w:r>
      <w:r w:rsidRPr="002164E6">
        <w:rPr>
          <w:rFonts w:ascii="BentonSansCondensed Book" w:hAnsi="BentonSansCondensed Book"/>
          <w:i/>
          <w:iCs/>
          <w:sz w:val="14"/>
        </w:rPr>
        <w:t>Conservation Biology</w:t>
      </w:r>
      <w:r w:rsidRPr="002164E6">
        <w:rPr>
          <w:rFonts w:ascii="BentonSansCondensed Book" w:hAnsi="BentonSansCondensed Book"/>
          <w:sz w:val="14"/>
        </w:rPr>
        <w:t xml:space="preserve">. </w:t>
      </w:r>
      <w:r w:rsidRPr="002164E6">
        <w:rPr>
          <w:rFonts w:ascii="BentonSansCondensed Book" w:hAnsi="BentonSansCondensed Book"/>
          <w:b/>
          <w:bCs/>
          <w:sz w:val="14"/>
        </w:rPr>
        <w:t>23</w:t>
      </w:r>
      <w:r w:rsidRPr="002164E6">
        <w:rPr>
          <w:rFonts w:ascii="BentonSansCondensed Book" w:hAnsi="BentonSansCondensed Book"/>
          <w:sz w:val="14"/>
        </w:rPr>
        <w:t>, 1609–1617 (2009).</w:t>
      </w:r>
    </w:p>
    <w:p w14:paraId="40631DFD"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6. </w:t>
      </w:r>
      <w:r w:rsidRPr="002164E6">
        <w:rPr>
          <w:rFonts w:ascii="BentonSansCondensed Book" w:hAnsi="BentonSansCondensed Book"/>
          <w:sz w:val="14"/>
        </w:rPr>
        <w:tab/>
        <w:t xml:space="preserve">C. T. Lamb </w:t>
      </w:r>
      <w:r w:rsidRPr="002164E6">
        <w:rPr>
          <w:rFonts w:ascii="BentonSansCondensed Book" w:hAnsi="BentonSansCondensed Book"/>
          <w:i/>
          <w:iCs/>
          <w:sz w:val="14"/>
        </w:rPr>
        <w:t>et al.</w:t>
      </w:r>
      <w:r w:rsidRPr="002164E6">
        <w:rPr>
          <w:rFonts w:ascii="BentonSansCondensed Book" w:hAnsi="BentonSansCondensed Book"/>
          <w:sz w:val="14"/>
        </w:rPr>
        <w:t xml:space="preserve">, </w:t>
      </w:r>
      <w:r w:rsidRPr="002164E6">
        <w:rPr>
          <w:rFonts w:ascii="BentonSansCondensed Book" w:hAnsi="BentonSansCondensed Book"/>
          <w:i/>
          <w:iCs/>
          <w:sz w:val="14"/>
        </w:rPr>
        <w:t>Ecological Applications</w:t>
      </w:r>
      <w:r w:rsidRPr="002164E6">
        <w:rPr>
          <w:rFonts w:ascii="BentonSansCondensed Book" w:hAnsi="BentonSansCondensed Book"/>
          <w:sz w:val="14"/>
        </w:rPr>
        <w:t xml:space="preserve"> (2022).</w:t>
      </w:r>
    </w:p>
    <w:p w14:paraId="35824003"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7. </w:t>
      </w:r>
      <w:r w:rsidRPr="002164E6">
        <w:rPr>
          <w:rFonts w:ascii="BentonSansCondensed Book" w:hAnsi="BentonSansCondensed Book"/>
          <w:sz w:val="14"/>
        </w:rPr>
        <w:tab/>
        <w:t xml:space="preserve">H. Shamon </w:t>
      </w:r>
      <w:r w:rsidRPr="002164E6">
        <w:rPr>
          <w:rFonts w:ascii="BentonSansCondensed Book" w:hAnsi="BentonSansCondensed Book"/>
          <w:i/>
          <w:iCs/>
          <w:sz w:val="14"/>
        </w:rPr>
        <w:t>et al.</w:t>
      </w:r>
      <w:r w:rsidRPr="002164E6">
        <w:rPr>
          <w:rFonts w:ascii="BentonSansCondensed Book" w:hAnsi="BentonSansCondensed Book"/>
          <w:sz w:val="14"/>
        </w:rPr>
        <w:t xml:space="preserve">, </w:t>
      </w:r>
      <w:r w:rsidRPr="002164E6">
        <w:rPr>
          <w:rFonts w:ascii="BentonSansCondensed Book" w:hAnsi="BentonSansCondensed Book"/>
          <w:i/>
          <w:iCs/>
          <w:sz w:val="14"/>
        </w:rPr>
        <w:t>Frontiers in Ecology and Evolution</w:t>
      </w:r>
      <w:r w:rsidRPr="002164E6">
        <w:rPr>
          <w:rFonts w:ascii="BentonSansCondensed Book" w:hAnsi="BentonSansCondensed Book"/>
          <w:sz w:val="14"/>
        </w:rPr>
        <w:t xml:space="preserve">. </w:t>
      </w:r>
      <w:r w:rsidRPr="002164E6">
        <w:rPr>
          <w:rFonts w:ascii="BentonSansCondensed Book" w:hAnsi="BentonSansCondensed Book"/>
          <w:b/>
          <w:bCs/>
          <w:sz w:val="14"/>
        </w:rPr>
        <w:t>10</w:t>
      </w:r>
      <w:r w:rsidRPr="002164E6">
        <w:rPr>
          <w:rFonts w:ascii="BentonSansCondensed Book" w:hAnsi="BentonSansCondensed Book"/>
          <w:sz w:val="14"/>
        </w:rPr>
        <w:t xml:space="preserve"> (2022) (available at https://www.frontiersin.org/article/10.3389/fevo.2022.826282).</w:t>
      </w:r>
    </w:p>
    <w:p w14:paraId="60DE8968"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8. </w:t>
      </w:r>
      <w:r w:rsidRPr="002164E6">
        <w:rPr>
          <w:rFonts w:ascii="BentonSansCondensed Book" w:hAnsi="BentonSansCondensed Book"/>
          <w:sz w:val="14"/>
        </w:rPr>
        <w:tab/>
        <w:t xml:space="preserve">A. J. Reid </w:t>
      </w:r>
      <w:r w:rsidRPr="002164E6">
        <w:rPr>
          <w:rFonts w:ascii="BentonSansCondensed Book" w:hAnsi="BentonSansCondensed Book"/>
          <w:i/>
          <w:iCs/>
          <w:sz w:val="14"/>
        </w:rPr>
        <w:t>et al.</w:t>
      </w:r>
      <w:r w:rsidRPr="002164E6">
        <w:rPr>
          <w:rFonts w:ascii="BentonSansCondensed Book" w:hAnsi="BentonSansCondensed Book"/>
          <w:sz w:val="14"/>
        </w:rPr>
        <w:t xml:space="preserve">, </w:t>
      </w:r>
      <w:r w:rsidRPr="002164E6">
        <w:rPr>
          <w:rFonts w:ascii="BentonSansCondensed Book" w:hAnsi="BentonSansCondensed Book"/>
          <w:i/>
          <w:iCs/>
          <w:sz w:val="14"/>
        </w:rPr>
        <w:t xml:space="preserve">Fish </w:t>
      </w:r>
      <w:proofErr w:type="spellStart"/>
      <w:r w:rsidRPr="002164E6">
        <w:rPr>
          <w:rFonts w:ascii="BentonSansCondensed Book" w:hAnsi="BentonSansCondensed Book"/>
          <w:i/>
          <w:iCs/>
          <w:sz w:val="14"/>
        </w:rPr>
        <w:t>Fish</w:t>
      </w:r>
      <w:proofErr w:type="spellEnd"/>
      <w:r w:rsidRPr="002164E6">
        <w:rPr>
          <w:rFonts w:ascii="BentonSansCondensed Book" w:hAnsi="BentonSansCondensed Book"/>
          <w:sz w:val="14"/>
        </w:rPr>
        <w:t xml:space="preserve">. </w:t>
      </w:r>
      <w:r w:rsidRPr="002164E6">
        <w:rPr>
          <w:rFonts w:ascii="BentonSansCondensed Book" w:hAnsi="BentonSansCondensed Book"/>
          <w:b/>
          <w:bCs/>
          <w:sz w:val="14"/>
        </w:rPr>
        <w:t>22</w:t>
      </w:r>
      <w:r w:rsidRPr="002164E6">
        <w:rPr>
          <w:rFonts w:ascii="BentonSansCondensed Book" w:hAnsi="BentonSansCondensed Book"/>
          <w:sz w:val="14"/>
        </w:rPr>
        <w:t>, 243–261 (2021).</w:t>
      </w:r>
    </w:p>
    <w:p w14:paraId="544A3E36"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9. </w:t>
      </w:r>
      <w:r w:rsidRPr="002164E6">
        <w:rPr>
          <w:rFonts w:ascii="BentonSansCondensed Book" w:hAnsi="BentonSansCondensed Book"/>
          <w:sz w:val="14"/>
        </w:rPr>
        <w:tab/>
        <w:t xml:space="preserve">B. R. Muir, A. L. Booth, </w:t>
      </w:r>
      <w:r w:rsidRPr="002164E6">
        <w:rPr>
          <w:rFonts w:ascii="BentonSansCondensed Book" w:hAnsi="BentonSansCondensed Book"/>
          <w:i/>
          <w:iCs/>
          <w:sz w:val="14"/>
        </w:rPr>
        <w:t>Environ Dev Sustain</w:t>
      </w:r>
      <w:r w:rsidRPr="002164E6">
        <w:rPr>
          <w:rFonts w:ascii="BentonSansCondensed Book" w:hAnsi="BentonSansCondensed Book"/>
          <w:sz w:val="14"/>
        </w:rPr>
        <w:t xml:space="preserve">. </w:t>
      </w:r>
      <w:r w:rsidRPr="002164E6">
        <w:rPr>
          <w:rFonts w:ascii="BentonSansCondensed Book" w:hAnsi="BentonSansCondensed Book"/>
          <w:b/>
          <w:bCs/>
          <w:sz w:val="14"/>
        </w:rPr>
        <w:t>14</w:t>
      </w:r>
      <w:r w:rsidRPr="002164E6">
        <w:rPr>
          <w:rFonts w:ascii="BentonSansCondensed Book" w:hAnsi="BentonSansCondensed Book"/>
          <w:sz w:val="14"/>
        </w:rPr>
        <w:t>, 455–476 (2012).</w:t>
      </w:r>
    </w:p>
    <w:p w14:paraId="3F4178E1"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10. </w:t>
      </w:r>
      <w:r w:rsidRPr="002164E6">
        <w:rPr>
          <w:rFonts w:ascii="BentonSansCondensed Book" w:hAnsi="BentonSansCondensed Book"/>
          <w:sz w:val="14"/>
        </w:rPr>
        <w:tab/>
        <w:t xml:space="preserve">J. </w:t>
      </w:r>
      <w:proofErr w:type="spellStart"/>
      <w:r w:rsidRPr="002164E6">
        <w:rPr>
          <w:rFonts w:ascii="BentonSansCondensed Book" w:hAnsi="BentonSansCondensed Book"/>
          <w:sz w:val="14"/>
        </w:rPr>
        <w:t>Daschuk</w:t>
      </w:r>
      <w:proofErr w:type="spellEnd"/>
      <w:r w:rsidRPr="002164E6">
        <w:rPr>
          <w:rFonts w:ascii="BentonSansCondensed Book" w:hAnsi="BentonSansCondensed Book"/>
          <w:sz w:val="14"/>
        </w:rPr>
        <w:t xml:space="preserve">, </w:t>
      </w:r>
      <w:r w:rsidRPr="002164E6">
        <w:rPr>
          <w:rFonts w:ascii="BentonSansCondensed Book" w:hAnsi="BentonSansCondensed Book"/>
          <w:i/>
          <w:iCs/>
          <w:sz w:val="14"/>
        </w:rPr>
        <w:t>Clearing the plains: disease, politics of starvation, and the loss of indigenous life</w:t>
      </w:r>
      <w:r w:rsidRPr="002164E6">
        <w:rPr>
          <w:rFonts w:ascii="BentonSansCondensed Book" w:hAnsi="BentonSansCondensed Book"/>
          <w:sz w:val="14"/>
        </w:rPr>
        <w:t xml:space="preserve"> (2019; https://uofrpress.ca/Books/C/Clearing-the-Plains).</w:t>
      </w:r>
    </w:p>
    <w:p w14:paraId="4DC732B8"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11. </w:t>
      </w:r>
      <w:r w:rsidRPr="002164E6">
        <w:rPr>
          <w:rFonts w:ascii="BentonSansCondensed Book" w:hAnsi="BentonSansCondensed Book"/>
          <w:sz w:val="14"/>
        </w:rPr>
        <w:tab/>
        <w:t xml:space="preserve">C. H. Freese </w:t>
      </w:r>
      <w:r w:rsidRPr="002164E6">
        <w:rPr>
          <w:rFonts w:ascii="BentonSansCondensed Book" w:hAnsi="BentonSansCondensed Book"/>
          <w:i/>
          <w:iCs/>
          <w:sz w:val="14"/>
        </w:rPr>
        <w:t>et al.</w:t>
      </w:r>
      <w:r w:rsidRPr="002164E6">
        <w:rPr>
          <w:rFonts w:ascii="BentonSansCondensed Book" w:hAnsi="BentonSansCondensed Book"/>
          <w:sz w:val="14"/>
        </w:rPr>
        <w:t xml:space="preserve">, </w:t>
      </w:r>
      <w:r w:rsidRPr="002164E6">
        <w:rPr>
          <w:rFonts w:ascii="BentonSansCondensed Book" w:hAnsi="BentonSansCondensed Book"/>
          <w:i/>
          <w:iCs/>
          <w:sz w:val="14"/>
        </w:rPr>
        <w:t>Biological Conservation</w:t>
      </w:r>
      <w:r w:rsidRPr="002164E6">
        <w:rPr>
          <w:rFonts w:ascii="BentonSansCondensed Book" w:hAnsi="BentonSansCondensed Book"/>
          <w:sz w:val="14"/>
        </w:rPr>
        <w:t xml:space="preserve">. </w:t>
      </w:r>
      <w:r w:rsidRPr="002164E6">
        <w:rPr>
          <w:rFonts w:ascii="BentonSansCondensed Book" w:hAnsi="BentonSansCondensed Book"/>
          <w:b/>
          <w:bCs/>
          <w:sz w:val="14"/>
        </w:rPr>
        <w:t>136</w:t>
      </w:r>
      <w:r w:rsidRPr="002164E6">
        <w:rPr>
          <w:rFonts w:ascii="BentonSansCondensed Book" w:hAnsi="BentonSansCondensed Book"/>
          <w:sz w:val="14"/>
        </w:rPr>
        <w:t>, 175–184 (2007).</w:t>
      </w:r>
    </w:p>
    <w:p w14:paraId="6DF194A8"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12. </w:t>
      </w:r>
      <w:r w:rsidRPr="002164E6">
        <w:rPr>
          <w:rFonts w:ascii="BentonSansCondensed Book" w:hAnsi="BentonSansCondensed Book"/>
          <w:sz w:val="14"/>
        </w:rPr>
        <w:tab/>
        <w:t>C. L. Smith, “Salmon Abundance and Diversity in Oregon Are We Making Progress?” (M/A-21, Oregon State University, Oregon, USA, 2014), p. 16.</w:t>
      </w:r>
    </w:p>
    <w:p w14:paraId="67E0ECBC"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13. </w:t>
      </w:r>
      <w:r w:rsidRPr="002164E6">
        <w:rPr>
          <w:rFonts w:ascii="BentonSansCondensed Book" w:hAnsi="BentonSansCondensed Book"/>
          <w:sz w:val="14"/>
        </w:rPr>
        <w:tab/>
        <w:t xml:space="preserve">M. H. H. Price, J. W. Moore, B. M. Connors, K. L. Wilson, J. D. Reynolds, </w:t>
      </w:r>
      <w:r w:rsidRPr="002164E6">
        <w:rPr>
          <w:rFonts w:ascii="BentonSansCondensed Book" w:hAnsi="BentonSansCondensed Book"/>
          <w:i/>
          <w:iCs/>
          <w:sz w:val="14"/>
        </w:rPr>
        <w:t>J Appl Ecol</w:t>
      </w:r>
      <w:r w:rsidRPr="002164E6">
        <w:rPr>
          <w:rFonts w:ascii="BentonSansCondensed Book" w:hAnsi="BentonSansCondensed Book"/>
          <w:sz w:val="14"/>
        </w:rPr>
        <w:t xml:space="preserve">. </w:t>
      </w:r>
      <w:r w:rsidRPr="002164E6">
        <w:rPr>
          <w:rFonts w:ascii="BentonSansCondensed Book" w:hAnsi="BentonSansCondensed Book"/>
          <w:b/>
          <w:bCs/>
          <w:sz w:val="14"/>
        </w:rPr>
        <w:t>58</w:t>
      </w:r>
      <w:r w:rsidRPr="002164E6">
        <w:rPr>
          <w:rFonts w:ascii="BentonSansCondensed Book" w:hAnsi="BentonSansCondensed Book"/>
          <w:sz w:val="14"/>
        </w:rPr>
        <w:t>, 1477–1486 (2021).</w:t>
      </w:r>
    </w:p>
    <w:p w14:paraId="3AE6E44E"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14. </w:t>
      </w:r>
      <w:r w:rsidRPr="002164E6">
        <w:rPr>
          <w:rFonts w:ascii="BentonSansCondensed Book" w:hAnsi="BentonSansCondensed Book"/>
          <w:sz w:val="14"/>
        </w:rPr>
        <w:tab/>
        <w:t>Government of Canada, “Report of the Commissioners for Treaty No. 8.” (</w:t>
      </w:r>
      <w:proofErr w:type="gramStart"/>
      <w:r w:rsidRPr="002164E6">
        <w:rPr>
          <w:rFonts w:ascii="BentonSansCondensed Book" w:hAnsi="BentonSansCondensed Book"/>
          <w:sz w:val="14"/>
        </w:rPr>
        <w:t>agreement</w:t>
      </w:r>
      <w:proofErr w:type="gramEnd"/>
      <w:r w:rsidRPr="002164E6">
        <w:rPr>
          <w:rFonts w:ascii="BentonSansCondensed Book" w:hAnsi="BentonSansCondensed Book"/>
          <w:sz w:val="14"/>
        </w:rPr>
        <w:t>, 1899), (available at https://www.rcaanc-cirnac.gc.ca/eng/1100100028813/1581293624572).</w:t>
      </w:r>
    </w:p>
    <w:p w14:paraId="46D14F6A" w14:textId="77777777" w:rsidR="002164E6" w:rsidRPr="002164E6" w:rsidRDefault="002164E6" w:rsidP="002164E6">
      <w:pPr>
        <w:pStyle w:val="Bibliography"/>
        <w:rPr>
          <w:rFonts w:ascii="BentonSansCondensed Book" w:hAnsi="BentonSansCondensed Book"/>
          <w:sz w:val="14"/>
        </w:rPr>
      </w:pPr>
      <w:r w:rsidRPr="002164E6">
        <w:rPr>
          <w:rFonts w:ascii="BentonSansCondensed Book" w:hAnsi="BentonSansCondensed Book"/>
          <w:sz w:val="14"/>
        </w:rPr>
        <w:t xml:space="preserve">15. </w:t>
      </w:r>
      <w:r w:rsidRPr="002164E6">
        <w:rPr>
          <w:rFonts w:ascii="BentonSansCondensed Book" w:hAnsi="BentonSansCondensed Book"/>
          <w:sz w:val="14"/>
        </w:rPr>
        <w:tab/>
        <w:t xml:space="preserve">M. K. Grace </w:t>
      </w:r>
      <w:r w:rsidRPr="002164E6">
        <w:rPr>
          <w:rFonts w:ascii="BentonSansCondensed Book" w:hAnsi="BentonSansCondensed Book"/>
          <w:i/>
          <w:iCs/>
          <w:sz w:val="14"/>
        </w:rPr>
        <w:t>et al.</w:t>
      </w:r>
      <w:r w:rsidRPr="002164E6">
        <w:rPr>
          <w:rFonts w:ascii="BentonSansCondensed Book" w:hAnsi="BentonSansCondensed Book"/>
          <w:sz w:val="14"/>
        </w:rPr>
        <w:t xml:space="preserve">, </w:t>
      </w:r>
      <w:r w:rsidRPr="002164E6">
        <w:rPr>
          <w:rFonts w:ascii="BentonSansCondensed Book" w:hAnsi="BentonSansCondensed Book"/>
          <w:i/>
          <w:iCs/>
          <w:sz w:val="14"/>
        </w:rPr>
        <w:t>Conservation Biology</w:t>
      </w:r>
      <w:r w:rsidRPr="002164E6">
        <w:rPr>
          <w:rFonts w:ascii="BentonSansCondensed Book" w:hAnsi="BentonSansCondensed Book"/>
          <w:sz w:val="14"/>
        </w:rPr>
        <w:t xml:space="preserve">. </w:t>
      </w:r>
      <w:r w:rsidRPr="002164E6">
        <w:rPr>
          <w:rFonts w:ascii="BentonSansCondensed Book" w:hAnsi="BentonSansCondensed Book"/>
          <w:b/>
          <w:bCs/>
          <w:sz w:val="14"/>
        </w:rPr>
        <w:t>35</w:t>
      </w:r>
      <w:r w:rsidRPr="002164E6">
        <w:rPr>
          <w:rFonts w:ascii="BentonSansCondensed Book" w:hAnsi="BentonSansCondensed Book"/>
          <w:sz w:val="14"/>
        </w:rPr>
        <w:t>, 1833–1849 (2021).</w:t>
      </w:r>
    </w:p>
    <w:p w14:paraId="1822AEA4" w14:textId="288090BF" w:rsidR="00086F5F" w:rsidRDefault="005A0390" w:rsidP="00314EFE">
      <w:pPr>
        <w:pStyle w:val="Referencesandnotes"/>
        <w:spacing w:line="240" w:lineRule="auto"/>
      </w:pPr>
      <w:r>
        <w:fldChar w:fldCharType="end"/>
      </w:r>
    </w:p>
    <w:p w14:paraId="05927976" w14:textId="299E6299" w:rsidR="00086F5F" w:rsidRDefault="00086F5F" w:rsidP="00870933">
      <w:pPr>
        <w:pStyle w:val="Referencesandnotes"/>
      </w:pPr>
      <w:r>
        <w:t xml:space="preserve">Acknowledgments: We </w:t>
      </w:r>
      <w:r w:rsidRPr="00C70022">
        <w:t xml:space="preserve">would like to thank the </w:t>
      </w:r>
      <w:proofErr w:type="spellStart"/>
      <w:r w:rsidRPr="00C70022">
        <w:t>Mitacs</w:t>
      </w:r>
      <w:proofErr w:type="spellEnd"/>
      <w:r w:rsidRPr="00C70022">
        <w:t xml:space="preserve"> Accelerate program, </w:t>
      </w:r>
      <w:proofErr w:type="spellStart"/>
      <w:r w:rsidRPr="00C70022">
        <w:t>Nîkanêse</w:t>
      </w:r>
      <w:proofErr w:type="spellEnd"/>
      <w:r w:rsidRPr="00C70022">
        <w:t xml:space="preserve"> Wah </w:t>
      </w:r>
      <w:proofErr w:type="spellStart"/>
      <w:r w:rsidRPr="00C70022">
        <w:t>tzee</w:t>
      </w:r>
      <w:proofErr w:type="spellEnd"/>
      <w:r w:rsidRPr="00C70022">
        <w:t xml:space="preserve"> Stewardship Society, </w:t>
      </w:r>
      <w:r w:rsidR="00CF05ED">
        <w:t xml:space="preserve">Liber </w:t>
      </w:r>
      <w:proofErr w:type="spellStart"/>
      <w:r w:rsidR="00CF05ED">
        <w:t>Ero</w:t>
      </w:r>
      <w:proofErr w:type="spellEnd"/>
      <w:r w:rsidR="00CF05ED">
        <w:t xml:space="preserve"> Fellowship, </w:t>
      </w:r>
      <w:r w:rsidRPr="00C70022">
        <w:t>and the Canadian Mountain Network for supporting this work.</w:t>
      </w:r>
      <w:r w:rsidRPr="00C70022">
        <w:rPr>
          <w:color w:val="000000"/>
        </w:rPr>
        <w:t xml:space="preserve"> This work benefited from review by Mr. Joshua Lam of Sage Legal, Mr. Martin </w:t>
      </w:r>
      <w:proofErr w:type="spellStart"/>
      <w:r w:rsidRPr="00C70022">
        <w:rPr>
          <w:color w:val="000000"/>
        </w:rPr>
        <w:t>Olyszynski</w:t>
      </w:r>
      <w:proofErr w:type="spellEnd"/>
      <w:r w:rsidRPr="00C70022">
        <w:rPr>
          <w:color w:val="000000"/>
        </w:rPr>
        <w:t xml:space="preserve"> at the University of Calgary’s Faculty of Law.</w:t>
      </w:r>
      <w:r w:rsidR="00A71F1E">
        <w:rPr>
          <w:color w:val="000000"/>
        </w:rPr>
        <w:t xml:space="preserve"> </w:t>
      </w:r>
      <w:r w:rsidR="00A71F1E">
        <w:t>Figure 1 was created by Fuse Consulting, Edmonton, Alberta, Canada.</w:t>
      </w:r>
      <w:ins w:id="532" w:author="Clayton Lamb" w:date="2023-04-20T12:18:00Z">
        <w:r w:rsidR="00A20233">
          <w:t xml:space="preserve"> Dustin </w:t>
        </w:r>
        <w:proofErr w:type="spellStart"/>
        <w:r w:rsidR="00A20233">
          <w:t>Ranglack</w:t>
        </w:r>
        <w:proofErr w:type="spellEnd"/>
        <w:r w:rsidR="00A20233">
          <w:t xml:space="preserve"> provided helpful advice on the current and historic abundance and distribution of bison.</w:t>
        </w:r>
      </w:ins>
    </w:p>
    <w:p w14:paraId="5F4A59F7" w14:textId="77777777" w:rsidR="00086F5F" w:rsidRDefault="00086F5F" w:rsidP="00870933">
      <w:pPr>
        <w:pStyle w:val="Referencesandnotes"/>
      </w:pPr>
    </w:p>
    <w:p w14:paraId="7FF79323" w14:textId="4AF67E26" w:rsidR="00086F5F" w:rsidRDefault="00086F5F" w:rsidP="007C09D9">
      <w:pPr>
        <w:pStyle w:val="DOI"/>
      </w:pPr>
      <w:r>
        <w:t>10.1126/</w:t>
      </w:r>
      <w:proofErr w:type="gramStart"/>
      <w:r>
        <w:t>science.</w:t>
      </w:r>
      <w:r>
        <w:rPr>
          <w:rStyle w:val="ng-binding"/>
        </w:rPr>
        <w:t>adg</w:t>
      </w:r>
      <w:proofErr w:type="gramEnd"/>
      <w:r>
        <w:rPr>
          <w:rStyle w:val="ng-binding"/>
        </w:rPr>
        <w:t>9830</w:t>
      </w:r>
    </w:p>
    <w:p w14:paraId="57D4A76A" w14:textId="77777777" w:rsidR="00086F5F" w:rsidRDefault="00086F5F" w:rsidP="00870933">
      <w:pPr>
        <w:pStyle w:val="refnotesSM"/>
      </w:pPr>
      <w:r>
        <w:t>Supplementary Materials:</w:t>
      </w:r>
    </w:p>
    <w:p w14:paraId="14277789" w14:textId="78B4EF74" w:rsidR="00086F5F" w:rsidRDefault="007C09D9" w:rsidP="00870933">
      <w:pPr>
        <w:pStyle w:val="Referencesandnotes"/>
      </w:pPr>
      <w:r>
        <w:t>URL</w:t>
      </w:r>
    </w:p>
    <w:p w14:paraId="63827230" w14:textId="77777777" w:rsidR="00086F5F" w:rsidRDefault="00086F5F" w:rsidP="00870933">
      <w:pPr>
        <w:pStyle w:val="Referencesandnotes"/>
      </w:pPr>
    </w:p>
    <w:p w14:paraId="1E639174" w14:textId="77777777" w:rsidR="00086F5F" w:rsidRPr="00086F5F" w:rsidRDefault="00086F5F" w:rsidP="00086F5F">
      <w:pPr>
        <w:pStyle w:val="Legend"/>
      </w:pPr>
      <w:r w:rsidRPr="00086F5F">
        <w:t>Figure legends</w:t>
      </w:r>
    </w:p>
    <w:p w14:paraId="6CCFC5D6" w14:textId="60CF353B" w:rsidR="00086F5F" w:rsidRPr="00086F5F" w:rsidRDefault="00086F5F" w:rsidP="00086F5F">
      <w:pPr>
        <w:pStyle w:val="Legend"/>
      </w:pPr>
      <w:commentRangeStart w:id="533"/>
      <w:commentRangeStart w:id="534"/>
      <w:r w:rsidRPr="00086F5F">
        <w:t>Figure 1</w:t>
      </w:r>
      <w:commentRangeEnd w:id="533"/>
      <w:r w:rsidR="00AD4D20">
        <w:rPr>
          <w:rStyle w:val="CommentReference"/>
          <w:rFonts w:ascii="Times New Roman" w:hAnsi="Times New Roman"/>
        </w:rPr>
        <w:commentReference w:id="533"/>
      </w:r>
      <w:commentRangeEnd w:id="534"/>
      <w:r w:rsidR="00223BCE">
        <w:rPr>
          <w:rStyle w:val="CommentReference"/>
          <w:rFonts w:ascii="Times New Roman" w:hAnsi="Times New Roman"/>
        </w:rPr>
        <w:commentReference w:id="534"/>
      </w:r>
      <w:r w:rsidRPr="00086F5F">
        <w:t xml:space="preserve">. </w:t>
      </w:r>
      <w:commentRangeStart w:id="535"/>
      <w:commentRangeStart w:id="536"/>
      <w:r w:rsidRPr="00086F5F">
        <w:t xml:space="preserve">Conceptual diagram of species abundance over time. </w:t>
      </w:r>
      <w:commentRangeEnd w:id="535"/>
      <w:r w:rsidR="00AD4D20">
        <w:rPr>
          <w:rStyle w:val="CommentReference"/>
          <w:rFonts w:ascii="Times New Roman" w:hAnsi="Times New Roman"/>
        </w:rPr>
        <w:commentReference w:id="535"/>
      </w:r>
      <w:commentRangeEnd w:id="536"/>
      <w:r w:rsidR="00C25F5A">
        <w:rPr>
          <w:rStyle w:val="CommentReference"/>
          <w:rFonts w:ascii="Times New Roman" w:hAnsi="Times New Roman"/>
        </w:rPr>
        <w:commentReference w:id="536"/>
      </w:r>
      <w:r w:rsidRPr="00086F5F">
        <w:t xml:space="preserve">Violation of Indigenous </w:t>
      </w:r>
      <w:r w:rsidR="00A854EE">
        <w:t>r</w:t>
      </w:r>
      <w:r w:rsidRPr="00086F5F">
        <w:t xml:space="preserve">ights </w:t>
      </w:r>
      <w:r w:rsidR="00327D6D">
        <w:t xml:space="preserve">such as harvest </w:t>
      </w:r>
      <w:r w:rsidRPr="00086F5F">
        <w:t>occurs at a much higher abundance than the focus of current endangered species laws around achieving minimum viable populations</w:t>
      </w:r>
      <w:ins w:id="537" w:author="Clayton Lamb" w:date="2023-04-20T13:21:00Z">
        <w:r w:rsidR="00C25F5A">
          <w:t>. Historic abundance estimates are often less precise than</w:t>
        </w:r>
      </w:ins>
      <w:ins w:id="538" w:author="Clayton Lamb" w:date="2023-04-20T13:23:00Z">
        <w:r w:rsidR="00C25F5A">
          <w:t xml:space="preserve"> current estimates using</w:t>
        </w:r>
      </w:ins>
      <w:ins w:id="539" w:author="Clayton Lamb" w:date="2023-04-20T13:21:00Z">
        <w:r w:rsidR="00C25F5A">
          <w:t xml:space="preserve"> modern </w:t>
        </w:r>
      </w:ins>
      <w:ins w:id="540" w:author="Clayton Lamb" w:date="2023-04-20T13:23:00Z">
        <w:r w:rsidR="00C25F5A">
          <w:t xml:space="preserve">sampling and statistical </w:t>
        </w:r>
        <w:proofErr w:type="gramStart"/>
        <w:r w:rsidR="00C25F5A">
          <w:t>techniques,</w:t>
        </w:r>
      </w:ins>
      <w:ins w:id="541" w:author="Clayton Lamb" w:date="2023-04-20T13:24:00Z">
        <w:r w:rsidR="00C25F5A">
          <w:t xml:space="preserve"> but</w:t>
        </w:r>
        <w:proofErr w:type="gramEnd"/>
        <w:r w:rsidR="00C25F5A">
          <w:t xml:space="preserve"> can be translated into approximate ranges based on observed abundance in local areas, available habitat</w:t>
        </w:r>
      </w:ins>
      <w:ins w:id="542" w:author="Clayton Lamb" w:date="2023-04-20T13:25:00Z">
        <w:r w:rsidR="00C25F5A">
          <w:t>, or harvest records (</w:t>
        </w:r>
        <w:r w:rsidR="00C25F5A" w:rsidRPr="00741B12">
          <w:rPr>
            <w:szCs w:val="15"/>
          </w:rPr>
          <w:t>See Supplementary Material 3</w:t>
        </w:r>
        <w:r w:rsidR="00C25F5A">
          <w:rPr>
            <w:szCs w:val="15"/>
          </w:rPr>
          <w:t xml:space="preserve"> and Figure 2).</w:t>
        </w:r>
      </w:ins>
      <w:ins w:id="543" w:author="Clayton Lamb" w:date="2023-04-20T14:19:00Z">
        <w:r w:rsidR="00FB7FBF">
          <w:rPr>
            <w:szCs w:val="15"/>
          </w:rPr>
          <w:t xml:space="preserve"> Lines between </w:t>
        </w:r>
      </w:ins>
      <w:ins w:id="544" w:author="Clayton Lamb" w:date="2023-04-20T14:20:00Z">
        <w:r w:rsidR="00FB7FBF">
          <w:rPr>
            <w:szCs w:val="15"/>
          </w:rPr>
          <w:t xml:space="preserve">abundance estimates </w:t>
        </w:r>
      </w:ins>
      <w:ins w:id="545" w:author="Clayton Lamb" w:date="2023-04-20T14:19:00Z">
        <w:r w:rsidR="00FB7FBF">
          <w:rPr>
            <w:szCs w:val="15"/>
          </w:rPr>
          <w:t xml:space="preserve">are interpolated using local polynomial </w:t>
        </w:r>
        <w:proofErr w:type="gramStart"/>
        <w:r w:rsidR="00FB7FBF">
          <w:rPr>
            <w:szCs w:val="15"/>
          </w:rPr>
          <w:t>regression</w:t>
        </w:r>
      </w:ins>
      <w:ins w:id="546" w:author="Clayton Lamb" w:date="2023-04-20T14:20:00Z">
        <w:r w:rsidR="00FB7FBF">
          <w:rPr>
            <w:szCs w:val="15"/>
          </w:rPr>
          <w:t>, and</w:t>
        </w:r>
        <w:proofErr w:type="gramEnd"/>
        <w:r w:rsidR="00FB7FBF">
          <w:rPr>
            <w:szCs w:val="15"/>
          </w:rPr>
          <w:t xml:space="preserve"> </w:t>
        </w:r>
      </w:ins>
      <w:ins w:id="547" w:author="Clayton Lamb" w:date="2023-04-20T14:21:00Z">
        <w:r w:rsidR="00FB7FBF">
          <w:rPr>
            <w:szCs w:val="15"/>
          </w:rPr>
          <w:t>are</w:t>
        </w:r>
      </w:ins>
      <w:ins w:id="548" w:author="Clayton Lamb" w:date="2023-04-20T14:20:00Z">
        <w:r w:rsidR="00FB7FBF">
          <w:rPr>
            <w:szCs w:val="15"/>
          </w:rPr>
          <w:t xml:space="preserve"> meant for visual </w:t>
        </w:r>
      </w:ins>
      <w:ins w:id="549" w:author="Clayton Lamb" w:date="2023-04-20T14:21:00Z">
        <w:r w:rsidR="00FB7FBF">
          <w:rPr>
            <w:szCs w:val="15"/>
          </w:rPr>
          <w:t>purposes</w:t>
        </w:r>
      </w:ins>
      <w:ins w:id="550" w:author="Clayton Lamb" w:date="2023-04-20T14:20:00Z">
        <w:r w:rsidR="00FB7FBF">
          <w:rPr>
            <w:szCs w:val="15"/>
          </w:rPr>
          <w:t xml:space="preserve"> only</w:t>
        </w:r>
      </w:ins>
      <w:ins w:id="551" w:author="Clayton Lamb" w:date="2023-04-20T14:21:00Z">
        <w:r w:rsidR="00FB7FBF">
          <w:rPr>
            <w:szCs w:val="15"/>
          </w:rPr>
          <w:t>.</w:t>
        </w:r>
      </w:ins>
      <w:del w:id="552" w:author="Clayton Lamb" w:date="2023-04-20T13:21:00Z">
        <w:r w:rsidRPr="00086F5F" w:rsidDel="00C25F5A">
          <w:delText>.</w:delText>
        </w:r>
        <w:r w:rsidR="00E138F6" w:rsidDel="00C25F5A">
          <w:delText xml:space="preserve"> </w:delText>
        </w:r>
      </w:del>
    </w:p>
    <w:p w14:paraId="79E59382" w14:textId="77777777" w:rsidR="00086F5F" w:rsidRPr="00086F5F" w:rsidRDefault="00086F5F" w:rsidP="00086F5F">
      <w:pPr>
        <w:pStyle w:val="Legend"/>
      </w:pPr>
    </w:p>
    <w:p w14:paraId="7758CA4D" w14:textId="0AA94A27" w:rsidR="00086F5F" w:rsidRPr="00312DBB" w:rsidDel="00312DBB" w:rsidRDefault="00086F5F" w:rsidP="00312DBB">
      <w:pPr>
        <w:rPr>
          <w:del w:id="553" w:author="Clayton Lamb" w:date="2023-04-20T09:51:00Z"/>
          <w:sz w:val="15"/>
          <w:szCs w:val="15"/>
          <w:rPrChange w:id="554" w:author="Clayton Lamb" w:date="2023-04-20T09:52:00Z">
            <w:rPr>
              <w:del w:id="555" w:author="Clayton Lamb" w:date="2023-04-20T09:51:00Z"/>
            </w:rPr>
          </w:rPrChange>
        </w:rPr>
        <w:pPrChange w:id="556" w:author="Clayton Lamb" w:date="2023-04-20T09:51:00Z">
          <w:pPr>
            <w:pStyle w:val="Legend"/>
          </w:pPr>
        </w:pPrChange>
      </w:pPr>
      <w:bookmarkStart w:id="557" w:name="_gjdgxs" w:colFirst="0" w:colLast="0"/>
      <w:bookmarkEnd w:id="557"/>
      <w:commentRangeStart w:id="558"/>
      <w:commentRangeStart w:id="559"/>
      <w:r w:rsidRPr="00312DBB">
        <w:rPr>
          <w:sz w:val="15"/>
          <w:szCs w:val="15"/>
          <w:rPrChange w:id="560" w:author="Clayton Lamb" w:date="2023-04-20T09:52:00Z">
            <w:rPr/>
          </w:rPrChange>
        </w:rPr>
        <w:t xml:space="preserve">Figure 2. Examples of </w:t>
      </w:r>
      <w:proofErr w:type="gramStart"/>
      <w:r w:rsidRPr="00312DBB">
        <w:rPr>
          <w:sz w:val="15"/>
          <w:szCs w:val="15"/>
          <w:rPrChange w:id="561" w:author="Clayton Lamb" w:date="2023-04-20T09:52:00Z">
            <w:rPr/>
          </w:rPrChange>
        </w:rPr>
        <w:t>culturally-important</w:t>
      </w:r>
      <w:proofErr w:type="gramEnd"/>
      <w:r w:rsidRPr="00312DBB">
        <w:rPr>
          <w:sz w:val="15"/>
          <w:szCs w:val="15"/>
          <w:rPrChange w:id="562" w:author="Clayton Lamb" w:date="2023-04-20T09:52:00Z">
            <w:rPr/>
          </w:rPrChange>
        </w:rPr>
        <w:t xml:space="preserve"> species across North America whose abundance does not meet culturally meaningful levels. </w:t>
      </w:r>
      <w:r w:rsidR="00884A11" w:rsidRPr="00312DBB">
        <w:rPr>
          <w:sz w:val="15"/>
          <w:szCs w:val="15"/>
          <w:rPrChange w:id="563" w:author="Clayton Lamb" w:date="2023-04-20T09:52:00Z">
            <w:rPr/>
          </w:rPrChange>
        </w:rPr>
        <w:t>A)</w:t>
      </w:r>
      <w:r w:rsidRPr="00312DBB">
        <w:rPr>
          <w:sz w:val="15"/>
          <w:szCs w:val="15"/>
          <w:rPrChange w:id="564" w:author="Clayton Lamb" w:date="2023-04-20T09:52:00Z">
            <w:rPr/>
          </w:rPrChange>
        </w:rPr>
        <w:t xml:space="preserve"> historic (tan) and current (purple) distributions for woodland caribou, American bison, and Pacific salmon. </w:t>
      </w:r>
      <w:r w:rsidR="00D44305" w:rsidRPr="00312DBB">
        <w:rPr>
          <w:sz w:val="15"/>
          <w:szCs w:val="15"/>
          <w:rPrChange w:id="565" w:author="Clayton Lamb" w:date="2023-04-20T09:52:00Z">
            <w:rPr/>
          </w:rPrChange>
        </w:rPr>
        <w:t xml:space="preserve">Data sources for distributions detailed in Supplementary Material 3. Bison distribution only considers free-ranging populations; </w:t>
      </w:r>
      <w:commentRangeStart w:id="566"/>
      <w:commentRangeStart w:id="567"/>
      <w:commentRangeStart w:id="568"/>
      <w:commentRangeStart w:id="569"/>
      <w:commentRangeStart w:id="570"/>
      <w:commentRangeStart w:id="571"/>
      <w:r w:rsidR="00884A11" w:rsidRPr="00312DBB">
        <w:rPr>
          <w:sz w:val="15"/>
          <w:szCs w:val="15"/>
          <w:rPrChange w:id="572" w:author="Clayton Lamb" w:date="2023-04-20T09:52:00Z">
            <w:rPr/>
          </w:rPrChange>
        </w:rPr>
        <w:t>B</w:t>
      </w:r>
      <w:commentRangeEnd w:id="566"/>
      <w:r w:rsidR="00FC44DE" w:rsidRPr="00312DBB">
        <w:rPr>
          <w:rStyle w:val="CommentReference"/>
          <w:sz w:val="15"/>
          <w:szCs w:val="15"/>
          <w:rPrChange w:id="573" w:author="Clayton Lamb" w:date="2023-04-20T09:52:00Z">
            <w:rPr>
              <w:rStyle w:val="CommentReference"/>
              <w:rFonts w:ascii="Times New Roman" w:hAnsi="Times New Roman"/>
            </w:rPr>
          </w:rPrChange>
        </w:rPr>
        <w:commentReference w:id="566"/>
      </w:r>
      <w:commentRangeEnd w:id="571"/>
      <w:r w:rsidR="00D04B37">
        <w:rPr>
          <w:rStyle w:val="CommentReference"/>
        </w:rPr>
        <w:commentReference w:id="571"/>
      </w:r>
      <w:r w:rsidR="00884A11" w:rsidRPr="00312DBB">
        <w:rPr>
          <w:sz w:val="15"/>
          <w:szCs w:val="15"/>
          <w:rPrChange w:id="574" w:author="Clayton Lamb" w:date="2023-04-20T09:52:00Z">
            <w:rPr/>
          </w:rPrChange>
        </w:rPr>
        <w:t>)</w:t>
      </w:r>
      <w:commentRangeEnd w:id="567"/>
      <w:r w:rsidR="00E04B07" w:rsidRPr="00312DBB">
        <w:rPr>
          <w:rStyle w:val="CommentReference"/>
          <w:sz w:val="15"/>
          <w:szCs w:val="15"/>
          <w:rPrChange w:id="575" w:author="Clayton Lamb" w:date="2023-04-20T09:52:00Z">
            <w:rPr>
              <w:rStyle w:val="CommentReference"/>
              <w:rFonts w:ascii="Times New Roman" w:hAnsi="Times New Roman"/>
            </w:rPr>
          </w:rPrChange>
        </w:rPr>
        <w:commentReference w:id="567"/>
      </w:r>
      <w:commentRangeEnd w:id="568"/>
      <w:commentRangeEnd w:id="570"/>
      <w:r w:rsidR="00326043">
        <w:rPr>
          <w:rStyle w:val="CommentReference"/>
        </w:rPr>
        <w:commentReference w:id="570"/>
      </w:r>
      <w:r w:rsidR="00FC44DE" w:rsidRPr="00312DBB">
        <w:rPr>
          <w:rStyle w:val="CommentReference"/>
          <w:sz w:val="15"/>
          <w:szCs w:val="15"/>
          <w:rPrChange w:id="576" w:author="Clayton Lamb" w:date="2023-04-20T09:52:00Z">
            <w:rPr>
              <w:rStyle w:val="CommentReference"/>
              <w:rFonts w:ascii="Times New Roman" w:hAnsi="Times New Roman"/>
            </w:rPr>
          </w:rPrChange>
        </w:rPr>
        <w:commentReference w:id="568"/>
      </w:r>
      <w:commentRangeEnd w:id="569"/>
      <w:r w:rsidR="007A4013">
        <w:rPr>
          <w:rStyle w:val="CommentReference"/>
        </w:rPr>
        <w:commentReference w:id="569"/>
      </w:r>
      <w:r w:rsidRPr="00312DBB">
        <w:rPr>
          <w:sz w:val="15"/>
          <w:szCs w:val="15"/>
          <w:rPrChange w:id="577" w:author="Clayton Lamb" w:date="2023-04-20T09:52:00Z">
            <w:rPr/>
          </w:rPrChange>
        </w:rPr>
        <w:t xml:space="preserve">  abundance trajectory for the species, or a focal population with sufficient data to characterize a broader regional trend (shown as a dot on the map above). Estimated abundance prior to colonization and large-scale industrial impacts shown at year 1700. Lowest recorded population estimate post-colonization is shown between 1900-2013, and the most current estimate is shown. </w:t>
      </w:r>
      <w:proofErr w:type="spellStart"/>
      <w:r w:rsidRPr="00312DBB">
        <w:rPr>
          <w:sz w:val="15"/>
          <w:szCs w:val="15"/>
          <w:rPrChange w:id="578" w:author="Clayton Lamb" w:date="2023-04-20T09:52:00Z">
            <w:rPr/>
          </w:rPrChange>
        </w:rPr>
        <w:t>Klinse</w:t>
      </w:r>
      <w:proofErr w:type="spellEnd"/>
      <w:r w:rsidRPr="00312DBB">
        <w:rPr>
          <w:sz w:val="15"/>
          <w:szCs w:val="15"/>
          <w:rPrChange w:id="579" w:author="Clayton Lamb" w:date="2023-04-20T09:52:00Z">
            <w:rPr/>
          </w:rPrChange>
        </w:rPr>
        <w:t xml:space="preserve">-Za pre-colonization abundance translated from Indigenous Knowledge of a “sea of caribou” to ~1500-6000 caribou. See </w:t>
      </w:r>
      <w:r w:rsidR="00D44305" w:rsidRPr="00312DBB">
        <w:rPr>
          <w:sz w:val="15"/>
          <w:szCs w:val="15"/>
          <w:rPrChange w:id="580" w:author="Clayton Lamb" w:date="2023-04-20T09:52:00Z">
            <w:rPr/>
          </w:rPrChange>
        </w:rPr>
        <w:t>Supplementary Material</w:t>
      </w:r>
      <w:r w:rsidRPr="00312DBB">
        <w:rPr>
          <w:sz w:val="15"/>
          <w:szCs w:val="15"/>
          <w:rPrChange w:id="581" w:author="Clayton Lamb" w:date="2023-04-20T09:52:00Z">
            <w:rPr/>
          </w:rPrChange>
        </w:rPr>
        <w:t xml:space="preserve"> </w:t>
      </w:r>
      <w:r w:rsidR="00B75004" w:rsidRPr="00312DBB">
        <w:rPr>
          <w:sz w:val="15"/>
          <w:szCs w:val="15"/>
          <w:rPrChange w:id="582" w:author="Clayton Lamb" w:date="2023-04-20T09:52:00Z">
            <w:rPr/>
          </w:rPrChange>
        </w:rPr>
        <w:t>3</w:t>
      </w:r>
      <w:ins w:id="583" w:author="Clayton Lamb" w:date="2023-04-20T09:51:00Z">
        <w:r w:rsidR="00312DBB" w:rsidRPr="00312DBB">
          <w:rPr>
            <w:sz w:val="15"/>
            <w:szCs w:val="15"/>
            <w:rPrChange w:id="584" w:author="Clayton Lamb" w:date="2023-04-20T09:52:00Z">
              <w:rPr/>
            </w:rPrChange>
          </w:rPr>
          <w:t xml:space="preserve"> and </w:t>
        </w:r>
        <w:proofErr w:type="spellStart"/>
        <w:r w:rsidR="00312DBB" w:rsidRPr="00312DBB">
          <w:rPr>
            <w:sz w:val="15"/>
            <w:szCs w:val="15"/>
            <w:rPrChange w:id="585" w:author="Clayton Lamb" w:date="2023-04-20T09:52:00Z">
              <w:rPr/>
            </w:rPrChange>
          </w:rPr>
          <w:t>Zenodo</w:t>
        </w:r>
        <w:proofErr w:type="spellEnd"/>
        <w:r w:rsidR="00312DBB" w:rsidRPr="00312DBB">
          <w:rPr>
            <w:sz w:val="15"/>
            <w:szCs w:val="15"/>
            <w:rPrChange w:id="586" w:author="Clayton Lamb" w:date="2023-04-20T09:52:00Z">
              <w:rPr/>
            </w:rPrChange>
          </w:rPr>
          <w:t xml:space="preserve"> (</w:t>
        </w:r>
        <w:r w:rsidR="00312DBB" w:rsidRPr="00312DBB">
          <w:rPr>
            <w:sz w:val="15"/>
            <w:szCs w:val="15"/>
            <w:rPrChange w:id="587" w:author="Clayton Lamb" w:date="2023-04-20T09:52:00Z">
              <w:rPr>
                <w:sz w:val="17"/>
                <w:szCs w:val="17"/>
              </w:rPr>
            </w:rPrChange>
          </w:rPr>
          <w:t>https://zenodo.org/badge/latestdoi/630538182</w:t>
        </w:r>
        <w:r w:rsidR="00312DBB" w:rsidRPr="00312DBB">
          <w:rPr>
            <w:sz w:val="15"/>
            <w:szCs w:val="15"/>
            <w:rPrChange w:id="588" w:author="Clayton Lamb" w:date="2023-04-20T09:52:00Z">
              <w:rPr>
                <w:sz w:val="17"/>
                <w:szCs w:val="17"/>
              </w:rPr>
            </w:rPrChange>
          </w:rPr>
          <w:t>)</w:t>
        </w:r>
      </w:ins>
      <w:r w:rsidRPr="00312DBB">
        <w:rPr>
          <w:sz w:val="15"/>
          <w:szCs w:val="15"/>
          <w:rPrChange w:id="589" w:author="Clayton Lamb" w:date="2023-04-20T09:52:00Z">
            <w:rPr/>
          </w:rPrChange>
        </w:rPr>
        <w:t xml:space="preserve"> for data </w:t>
      </w:r>
      <w:ins w:id="590" w:author="Clayton Lamb" w:date="2023-04-20T09:51:00Z">
        <w:r w:rsidR="00312DBB" w:rsidRPr="00312DBB">
          <w:rPr>
            <w:sz w:val="15"/>
            <w:szCs w:val="15"/>
            <w:rPrChange w:id="591" w:author="Clayton Lamb" w:date="2023-04-20T09:52:00Z">
              <w:rPr/>
            </w:rPrChange>
          </w:rPr>
          <w:t>and analysis.</w:t>
        </w:r>
      </w:ins>
      <w:del w:id="592" w:author="Clayton Lamb" w:date="2023-04-20T09:51:00Z">
        <w:r w:rsidRPr="00312DBB" w:rsidDel="00312DBB">
          <w:rPr>
            <w:sz w:val="15"/>
            <w:szCs w:val="15"/>
            <w:rPrChange w:id="593" w:author="Clayton Lamb" w:date="2023-04-20T09:52:00Z">
              <w:rPr/>
            </w:rPrChange>
          </w:rPr>
          <w:delText>and citation</w:delText>
        </w:r>
      </w:del>
      <w:del w:id="594" w:author="Clayton Lamb" w:date="2023-04-20T09:50:00Z">
        <w:r w:rsidRPr="00312DBB" w:rsidDel="00312DBB">
          <w:rPr>
            <w:sz w:val="15"/>
            <w:szCs w:val="15"/>
            <w:rPrChange w:id="595" w:author="Clayton Lamb" w:date="2023-04-20T09:52:00Z">
              <w:rPr/>
            </w:rPrChange>
          </w:rPr>
          <w:delText>s.</w:delText>
        </w:r>
        <w:r w:rsidR="00884A11" w:rsidRPr="00312DBB" w:rsidDel="00312DBB">
          <w:rPr>
            <w:sz w:val="15"/>
            <w:szCs w:val="15"/>
            <w:rPrChange w:id="596" w:author="Clayton Lamb" w:date="2023-04-20T09:52:00Z">
              <w:rPr/>
            </w:rPrChange>
          </w:rPr>
          <w:delText xml:space="preserve"> </w:delText>
        </w:r>
        <w:commentRangeEnd w:id="558"/>
        <w:r w:rsidR="008124DE" w:rsidRPr="00312DBB" w:rsidDel="00312DBB">
          <w:rPr>
            <w:rStyle w:val="CommentReference"/>
            <w:sz w:val="15"/>
            <w:szCs w:val="15"/>
            <w:rPrChange w:id="597" w:author="Clayton Lamb" w:date="2023-04-20T09:52:00Z">
              <w:rPr>
                <w:rStyle w:val="CommentReference"/>
                <w:rFonts w:ascii="Times New Roman" w:hAnsi="Times New Roman"/>
              </w:rPr>
            </w:rPrChange>
          </w:rPr>
          <w:commentReference w:id="558"/>
        </w:r>
      </w:del>
      <w:commentRangeEnd w:id="559"/>
      <w:r w:rsidR="0003211D">
        <w:rPr>
          <w:rStyle w:val="CommentReference"/>
        </w:rPr>
        <w:commentReference w:id="559"/>
      </w:r>
    </w:p>
    <w:p w14:paraId="1F6F7CC0" w14:textId="77777777" w:rsidR="00312DBB" w:rsidRPr="00312DBB" w:rsidRDefault="00312DBB" w:rsidP="00312DBB">
      <w:pPr>
        <w:rPr>
          <w:sz w:val="15"/>
          <w:szCs w:val="15"/>
          <w:rPrChange w:id="598" w:author="Clayton Lamb" w:date="2023-04-20T09:52:00Z">
            <w:rPr/>
          </w:rPrChange>
        </w:rPr>
        <w:pPrChange w:id="599" w:author="Clayton Lamb" w:date="2023-04-20T09:51:00Z">
          <w:pPr>
            <w:pStyle w:val="Legend"/>
          </w:pPr>
        </w:pPrChange>
      </w:pPr>
    </w:p>
    <w:sectPr w:rsidR="00312DBB" w:rsidRPr="00312DBB" w:rsidSect="00E54710">
      <w:type w:val="continuous"/>
      <w:pgSz w:w="12240" w:h="15840" w:code="1"/>
      <w:pgMar w:top="1584" w:right="835" w:bottom="1325" w:left="965" w:header="245" w:footer="245" w:gutter="0"/>
      <w:cols w:num="3" w:space="634"/>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Brad Wible" w:date="2023-04-19T10:42:00Z" w:initials="BW">
    <w:p w14:paraId="5D56EE6A" w14:textId="5C568E6E" w:rsidR="002B03D9" w:rsidRDefault="002B03D9">
      <w:pPr>
        <w:pStyle w:val="CommentText"/>
      </w:pPr>
      <w:r>
        <w:rPr>
          <w:rStyle w:val="CommentReference"/>
        </w:rPr>
        <w:annotationRef/>
      </w:r>
      <w:r>
        <w:t xml:space="preserve">Not clear what you intend to convey via asterisks after Lamb and </w:t>
      </w:r>
      <w:proofErr w:type="spellStart"/>
      <w:r>
        <w:t>Willson</w:t>
      </w:r>
      <w:proofErr w:type="spellEnd"/>
      <w:r>
        <w:t xml:space="preserve"> in this author roster. Are both to be corresponding authors?</w:t>
      </w:r>
    </w:p>
  </w:comment>
  <w:comment w:id="11" w:author="Clayton Lamb" w:date="2023-04-20T09:52:00Z" w:initials="CL">
    <w:p w14:paraId="2003F38C" w14:textId="77777777" w:rsidR="00312DBB" w:rsidRDefault="00312DBB" w:rsidP="00312DBB">
      <w:pPr>
        <w:pStyle w:val="AuthorAttribute"/>
        <w:jc w:val="both"/>
      </w:pPr>
      <w:r>
        <w:rPr>
          <w:rStyle w:val="CommentReference"/>
        </w:rPr>
        <w:annotationRef/>
      </w:r>
      <w:r>
        <w:t xml:space="preserve">Added info at bottom of affiliations: </w:t>
      </w:r>
      <w:r>
        <w:t>*co-first author</w:t>
      </w:r>
    </w:p>
    <w:p w14:paraId="7DCF6B5E" w14:textId="52A30E49" w:rsidR="00312DBB" w:rsidRDefault="00312DBB">
      <w:pPr>
        <w:pStyle w:val="CommentText"/>
      </w:pPr>
    </w:p>
  </w:comment>
  <w:comment w:id="90" w:author="Brad Wible" w:date="2023-04-19T23:26:00Z" w:initials="BW">
    <w:p w14:paraId="36AC6756" w14:textId="77777777" w:rsidR="00012294" w:rsidRDefault="00012294" w:rsidP="00012294">
      <w:pPr>
        <w:pStyle w:val="CommentText"/>
      </w:pPr>
      <w:r>
        <w:rPr>
          <w:rStyle w:val="CommentReference"/>
        </w:rPr>
        <w:annotationRef/>
      </w:r>
      <w:r>
        <w:t>The intro paragraph needs to give readers a sense of the overall arc of the story, including the main message, and do so in no more than 150 words. Hence suggested edits.</w:t>
      </w:r>
    </w:p>
  </w:comment>
  <w:comment w:id="92" w:author="Clayton Lamb" w:date="2023-04-20T13:58:00Z" w:initials="CL">
    <w:p w14:paraId="0F052443" w14:textId="528C7BCE" w:rsidR="00012294" w:rsidRDefault="00012294" w:rsidP="00012294">
      <w:pPr>
        <w:pStyle w:val="CommentText"/>
      </w:pPr>
      <w:r>
        <w:rPr>
          <w:rStyle w:val="CommentReference"/>
        </w:rPr>
        <w:annotationRef/>
      </w:r>
      <w:r>
        <w:rPr>
          <w:noProof/>
        </w:rPr>
        <w:t xml:space="preserve">Much improved, thank you. I </w:t>
      </w:r>
      <w:r w:rsidR="00000000">
        <w:rPr>
          <w:noProof/>
        </w:rPr>
        <w:t>rew</w:t>
      </w:r>
      <w:r w:rsidR="00000000">
        <w:rPr>
          <w:noProof/>
        </w:rPr>
        <w:t>orked it a b</w:t>
      </w:r>
      <w:r w:rsidR="00000000">
        <w:rPr>
          <w:noProof/>
        </w:rPr>
        <w:t xml:space="preserve">it but still </w:t>
      </w:r>
      <w:r w:rsidR="00000000">
        <w:rPr>
          <w:noProof/>
        </w:rPr>
        <w:t xml:space="preserve">kept </w:t>
      </w:r>
      <w:r w:rsidR="00000000">
        <w:rPr>
          <w:noProof/>
        </w:rPr>
        <w:t xml:space="preserve">it &lt;150. </w:t>
      </w:r>
    </w:p>
  </w:comment>
  <w:comment w:id="96" w:author="Brad Wible" w:date="2023-04-19T23:26:00Z" w:initials="BW">
    <w:p w14:paraId="7B9EA5AE" w14:textId="73AFE7DD" w:rsidR="005B08B7" w:rsidRDefault="005B08B7">
      <w:pPr>
        <w:pStyle w:val="CommentText"/>
      </w:pPr>
      <w:r>
        <w:rPr>
          <w:rStyle w:val="CommentReference"/>
        </w:rPr>
        <w:annotationRef/>
      </w:r>
      <w:r>
        <w:t>The intro paragraph needs to give readers a sense of the overall arc of the story, including the main message</w:t>
      </w:r>
      <w:r w:rsidR="004E0773">
        <w:t>, and do so in no more than 150 words. Hence suggested edits.</w:t>
      </w:r>
    </w:p>
  </w:comment>
  <w:comment w:id="97" w:author="Clayton Lamb" w:date="2023-04-20T13:58:00Z" w:initials="CL">
    <w:p w14:paraId="201B6A72" w14:textId="6C21E9D0" w:rsidR="00D04B37" w:rsidRDefault="00D04B37">
      <w:pPr>
        <w:pStyle w:val="CommentText"/>
      </w:pPr>
      <w:r>
        <w:rPr>
          <w:rStyle w:val="CommentReference"/>
        </w:rPr>
        <w:annotationRef/>
      </w:r>
      <w:r w:rsidR="00B05B9B">
        <w:rPr>
          <w:noProof/>
        </w:rPr>
        <w:t>Much improved, thank you</w:t>
      </w:r>
      <w:r w:rsidR="00E839A7">
        <w:rPr>
          <w:noProof/>
        </w:rPr>
        <w:t>. I added a concluding sentence. It per</w:t>
      </w:r>
      <w:r w:rsidR="00000000">
        <w:rPr>
          <w:noProof/>
        </w:rPr>
        <w:t>haps gives it all away but I thought gave the reader just eno</w:t>
      </w:r>
      <w:r w:rsidR="00000000">
        <w:rPr>
          <w:noProof/>
        </w:rPr>
        <w:t xml:space="preserve">ugh to </w:t>
      </w:r>
      <w:r w:rsidR="00000000">
        <w:rPr>
          <w:noProof/>
        </w:rPr>
        <w:t>keep read</w:t>
      </w:r>
      <w:r w:rsidR="00000000">
        <w:rPr>
          <w:noProof/>
        </w:rPr>
        <w:t>ing? It</w:t>
      </w:r>
      <w:r w:rsidR="00000000">
        <w:rPr>
          <w:noProof/>
        </w:rPr>
        <w:t>'s 164 words now.</w:t>
      </w:r>
    </w:p>
  </w:comment>
  <w:comment w:id="283" w:author="Brad Wible" w:date="2023-04-19T23:13:00Z" w:initials="BW">
    <w:p w14:paraId="7AC5D117" w14:textId="77777777" w:rsidR="00BF360B" w:rsidRDefault="00BF79B4" w:rsidP="00A013C0">
      <w:pPr>
        <w:pStyle w:val="CommentText"/>
      </w:pPr>
      <w:r>
        <w:rPr>
          <w:rStyle w:val="CommentReference"/>
        </w:rPr>
        <w:annotationRef/>
      </w:r>
      <w:r w:rsidR="00BF360B">
        <w:t xml:space="preserve">The focus of your analysis is US and Canada, which is fine. But here you broadly characterize such laws in “North America”. Does Mexico have an endangered species law? If so, is it also vague about targets, or based on MVP size? We don't need to discuss </w:t>
      </w:r>
      <w:proofErr w:type="gramStart"/>
      <w:r w:rsidR="00BF360B">
        <w:t>Mexico,</w:t>
      </w:r>
      <w:proofErr w:type="gramEnd"/>
      <w:r w:rsidR="00BF360B">
        <w:t xml:space="preserve"> I just want to ensure that we aren't mischaracterizing Mexico.</w:t>
      </w:r>
    </w:p>
  </w:comment>
  <w:comment w:id="284" w:author="Clayton Lamb" w:date="2023-04-20T10:43:00Z" w:initials="CL">
    <w:p w14:paraId="0A8BC29C" w14:textId="1217157C" w:rsidR="000916C9" w:rsidRDefault="000916C9">
      <w:pPr>
        <w:pStyle w:val="CommentText"/>
      </w:pPr>
      <w:r>
        <w:rPr>
          <w:rStyle w:val="CommentReference"/>
        </w:rPr>
        <w:annotationRef/>
      </w:r>
      <w:r>
        <w:t>Good point, we have narrowed this to US and Canada.</w:t>
      </w:r>
    </w:p>
  </w:comment>
  <w:comment w:id="310" w:author="Brad Wible" w:date="2023-04-19T10:35:00Z" w:initials="BW">
    <w:p w14:paraId="31089633" w14:textId="0A9112C1" w:rsidR="007F596A" w:rsidRDefault="006A72C1">
      <w:pPr>
        <w:pStyle w:val="CommentText"/>
      </w:pPr>
      <w:r>
        <w:rPr>
          <w:rStyle w:val="CommentReference"/>
        </w:rPr>
        <w:annotationRef/>
      </w:r>
      <w:r w:rsidR="007F596A">
        <w:t xml:space="preserve">I have a sense of what you mean, but this could be read different ways by different audiences. E.g., as opposed to “non-Western science”? You should make </w:t>
      </w:r>
      <w:proofErr w:type="gramStart"/>
      <w:r w:rsidR="007F596A">
        <w:t>more clear</w:t>
      </w:r>
      <w:proofErr w:type="gramEnd"/>
      <w:r w:rsidR="007F596A">
        <w:t xml:space="preserve"> what you mean</w:t>
      </w:r>
    </w:p>
    <w:p w14:paraId="3176ECEF" w14:textId="77777777" w:rsidR="007F596A" w:rsidRDefault="007F596A">
      <w:pPr>
        <w:pStyle w:val="CommentText"/>
      </w:pPr>
    </w:p>
    <w:p w14:paraId="3A6C4E76" w14:textId="77777777" w:rsidR="007F596A" w:rsidRDefault="007F596A">
      <w:pPr>
        <w:pStyle w:val="CommentText"/>
      </w:pPr>
      <w:r>
        <w:t xml:space="preserve">E.g., a reader trained in modern molecular biology, but working in her native Shanghai, may think that she does not do “western science”, which in her mind refers to people who may be doing the same type of modern </w:t>
      </w:r>
      <w:proofErr w:type="gramStart"/>
      <w:r>
        <w:t>molecular  biology</w:t>
      </w:r>
      <w:proofErr w:type="gramEnd"/>
      <w:r>
        <w:t>, but are doing it in North America and Western Europe, rather than in Beijing.</w:t>
      </w:r>
    </w:p>
    <w:p w14:paraId="680AE333" w14:textId="77777777" w:rsidR="007F596A" w:rsidRDefault="007F596A">
      <w:pPr>
        <w:pStyle w:val="CommentText"/>
      </w:pPr>
    </w:p>
    <w:p w14:paraId="6A2C50F2" w14:textId="77777777" w:rsidR="007F596A" w:rsidRDefault="007F596A" w:rsidP="00D90F43">
      <w:pPr>
        <w:pStyle w:val="CommentText"/>
      </w:pPr>
      <w:r>
        <w:t xml:space="preserve">You return to “western science”, “western monitoring techniques”, </w:t>
      </w:r>
      <w:proofErr w:type="spellStart"/>
      <w:r>
        <w:t>etc</w:t>
      </w:r>
      <w:proofErr w:type="spellEnd"/>
      <w:r>
        <w:t xml:space="preserve"> throughout the paper, I won’t comment on </w:t>
      </w:r>
      <w:proofErr w:type="gramStart"/>
      <w:r>
        <w:t>all  such</w:t>
      </w:r>
      <w:proofErr w:type="gramEnd"/>
      <w:r>
        <w:t xml:space="preserve"> instances. But </w:t>
      </w:r>
      <w:proofErr w:type="gramStart"/>
      <w:r>
        <w:t>ensure  that</w:t>
      </w:r>
      <w:proofErr w:type="gramEnd"/>
      <w:r>
        <w:t xml:space="preserve"> you  clearly define when first using the term</w:t>
      </w:r>
    </w:p>
  </w:comment>
  <w:comment w:id="311" w:author="Clayton Lamb" w:date="2023-04-20T16:49:00Z" w:initials="CL">
    <w:p w14:paraId="37821CC8" w14:textId="3B65214A" w:rsidR="00A72BE7" w:rsidRDefault="00A72BE7">
      <w:pPr>
        <w:pStyle w:val="CommentText"/>
      </w:pPr>
      <w:r>
        <w:rPr>
          <w:rStyle w:val="CommentReference"/>
        </w:rPr>
        <w:annotationRef/>
      </w:r>
      <w:r w:rsidR="00000000">
        <w:rPr>
          <w:noProof/>
        </w:rPr>
        <w:t>Was able to remove western here, and will look thr</w:t>
      </w:r>
      <w:r w:rsidR="00000000">
        <w:rPr>
          <w:noProof/>
        </w:rPr>
        <w:t>o</w:t>
      </w:r>
      <w:r w:rsidR="00000000">
        <w:rPr>
          <w:noProof/>
        </w:rPr>
        <w:t>ugh</w:t>
      </w:r>
      <w:r w:rsidR="00000000">
        <w:rPr>
          <w:noProof/>
        </w:rPr>
        <w:t>out. Good flag, thanks</w:t>
      </w:r>
    </w:p>
  </w:comment>
  <w:comment w:id="305" w:author="Brad Wible" w:date="2023-04-19T22:24:00Z" w:initials="BW">
    <w:p w14:paraId="305AC5A4" w14:textId="77777777" w:rsidR="007F596A" w:rsidRDefault="00691BC1" w:rsidP="00A241D9">
      <w:pPr>
        <w:pStyle w:val="CommentText"/>
      </w:pPr>
      <w:r>
        <w:rPr>
          <w:rStyle w:val="CommentReference"/>
        </w:rPr>
        <w:annotationRef/>
      </w:r>
      <w:r w:rsidR="007F596A">
        <w:t>A great many of our readers, including conservation biologists, are “western scientists” and there are many technical science-based ways of defining and determining minimal viable populations. We don’t need a deep dive into such technical details, but for our readers we should say something more technical than just that MVP is “a number” that perhaps only “western scientists” “believe”. Could you add a phrase/sentence to clarify what is, or what are, some of most commonly relied-upon scientific approaches to coming up with MVP numbers, for these laws?</w:t>
      </w:r>
    </w:p>
  </w:comment>
  <w:comment w:id="306" w:author="Clayton Lamb" w:date="2023-04-20T16:48:00Z" w:initials="CL">
    <w:p w14:paraId="28E27E16" w14:textId="1464145D" w:rsidR="00A72BE7" w:rsidRDefault="00A72BE7">
      <w:pPr>
        <w:pStyle w:val="CommentText"/>
      </w:pPr>
      <w:r>
        <w:rPr>
          <w:rStyle w:val="CommentReference"/>
        </w:rPr>
        <w:annotationRef/>
      </w:r>
      <w:r w:rsidR="00000000">
        <w:rPr>
          <w:noProof/>
        </w:rPr>
        <w:t>tried to clari</w:t>
      </w:r>
      <w:r w:rsidR="00000000">
        <w:rPr>
          <w:noProof/>
        </w:rPr>
        <w:t>fy</w:t>
      </w:r>
      <w:r w:rsidR="00000000">
        <w:rPr>
          <w:noProof/>
        </w:rPr>
        <w:t>, partly by removing western and streamlining sentence, and adding Soule reference</w:t>
      </w:r>
      <w:r w:rsidR="00000000">
        <w:rPr>
          <w:noProof/>
        </w:rPr>
        <w:t>, without getti</w:t>
      </w:r>
      <w:r w:rsidR="00000000">
        <w:rPr>
          <w:noProof/>
        </w:rPr>
        <w:t xml:space="preserve">ng into </w:t>
      </w:r>
      <w:r w:rsidR="00000000">
        <w:rPr>
          <w:noProof/>
        </w:rPr>
        <w:t>the t</w:t>
      </w:r>
      <w:r w:rsidR="00000000">
        <w:rPr>
          <w:noProof/>
        </w:rPr>
        <w:t>ec</w:t>
      </w:r>
      <w:r w:rsidR="00000000">
        <w:rPr>
          <w:noProof/>
        </w:rPr>
        <w:t>hnical details o</w:t>
      </w:r>
      <w:r w:rsidR="00000000">
        <w:rPr>
          <w:noProof/>
        </w:rPr>
        <w:t xml:space="preserve">n </w:t>
      </w:r>
      <w:r w:rsidR="00000000">
        <w:rPr>
          <w:noProof/>
        </w:rPr>
        <w:t>small population stochasticity etc.</w:t>
      </w:r>
    </w:p>
  </w:comment>
  <w:comment w:id="315" w:author="Brad Wible" w:date="2023-04-19T22:29:00Z" w:initials="BW">
    <w:p w14:paraId="683A06AA" w14:textId="77777777" w:rsidR="007F596A" w:rsidRDefault="009A3B12">
      <w:pPr>
        <w:pStyle w:val="CommentText"/>
      </w:pPr>
      <w:r>
        <w:rPr>
          <w:rStyle w:val="CommentReference"/>
        </w:rPr>
        <w:annotationRef/>
      </w:r>
      <w:r w:rsidR="007F596A">
        <w:t>General comment here, but it applies broadly. I’m neither a conservation biologist nor environmental lawyer, so apologies in advance for any misunderstanding.</w:t>
      </w:r>
    </w:p>
    <w:p w14:paraId="151E8559" w14:textId="77777777" w:rsidR="007F596A" w:rsidRDefault="007F596A">
      <w:pPr>
        <w:pStyle w:val="CommentText"/>
      </w:pPr>
    </w:p>
    <w:p w14:paraId="4EEE6140" w14:textId="77777777" w:rsidR="007F596A" w:rsidRDefault="007F596A">
      <w:pPr>
        <w:pStyle w:val="CommentText"/>
      </w:pPr>
      <w:r>
        <w:t xml:space="preserve">I would assume that the primary purpose of these laws is to be a last-resort backstop to try to keep species from going extinct. They only take effect when species are close to extinction, and success is defined as “Has the law done what is needed in order to keep species from extinction?”. Is that reasonably accurate? E.g., the ESA goal is not “find out what level is required to avoid extinction, and then achieve levels 100 times higher than that level.” E.g., once species get to MVP and are, or slightly above, that threshold, can’t they be delisted, in which case the ESA isn’t relevant/applicable? </w:t>
      </w:r>
      <w:proofErr w:type="gramStart"/>
      <w:r>
        <w:t>Thus</w:t>
      </w:r>
      <w:proofErr w:type="gramEnd"/>
      <w:r>
        <w:t xml:space="preserve"> what is the point of calling for ESA to focus on abundance up to levels at which ESA wouldn’t even be active anymore? </w:t>
      </w:r>
    </w:p>
    <w:p w14:paraId="2A15BDC0" w14:textId="77777777" w:rsidR="007F596A" w:rsidRDefault="007F596A">
      <w:pPr>
        <w:pStyle w:val="CommentText"/>
      </w:pPr>
    </w:p>
    <w:p w14:paraId="1F1D3F00" w14:textId="77777777" w:rsidR="007F596A" w:rsidRDefault="007F596A">
      <w:pPr>
        <w:pStyle w:val="CommentText"/>
      </w:pPr>
      <w:proofErr w:type="gramStart"/>
      <w:r>
        <w:t>So</w:t>
      </w:r>
      <w:proofErr w:type="gramEnd"/>
      <w:r>
        <w:t xml:space="preserve"> I can see how you argue that society should restore species to levels that support cultural uses, and that those levels are far beyond MVP levels. But </w:t>
      </w:r>
      <w:proofErr w:type="gramStart"/>
      <w:r>
        <w:t>are</w:t>
      </w:r>
      <w:proofErr w:type="gramEnd"/>
      <w:r>
        <w:t xml:space="preserve"> ESA/SARA even built for that? Once MVP threshold is surpassed, wouldn’t ESA be no longer relevant, and some other regulation would then need to be invoked </w:t>
      </w:r>
      <w:proofErr w:type="gramStart"/>
      <w:r>
        <w:t>in order to</w:t>
      </w:r>
      <w:proofErr w:type="gramEnd"/>
      <w:r>
        <w:t xml:space="preserve"> push the population sizes even higher to levels sufficient for cultural use? You seem to be asking for laws that are designed to avert total extinction to now function as laws that are designed to ensure considerable abundance. </w:t>
      </w:r>
    </w:p>
    <w:p w14:paraId="4006AB15" w14:textId="77777777" w:rsidR="007F596A" w:rsidRDefault="007F596A">
      <w:pPr>
        <w:pStyle w:val="CommentText"/>
      </w:pPr>
    </w:p>
    <w:p w14:paraId="5ADE146D" w14:textId="77777777" w:rsidR="007F596A" w:rsidRDefault="007F596A">
      <w:pPr>
        <w:pStyle w:val="CommentText"/>
      </w:pPr>
      <w:r>
        <w:t>Or are you arguing that ESA/SARA do a good job of doing what that are designed to, getting species to bare minimum MVP levels, but then we need other laws to get species levels from MVP level to higher levels of abundance?</w:t>
      </w:r>
    </w:p>
    <w:p w14:paraId="14C28499" w14:textId="77777777" w:rsidR="007F596A" w:rsidRDefault="007F596A">
      <w:pPr>
        <w:pStyle w:val="CommentText"/>
      </w:pPr>
    </w:p>
    <w:p w14:paraId="0565A3BF" w14:textId="77777777" w:rsidR="007F596A" w:rsidRDefault="007F596A">
      <w:pPr>
        <w:pStyle w:val="CommentText"/>
      </w:pPr>
      <w:r>
        <w:t xml:space="preserve">Or is the argument that ESA and SARA determine their MVP levels with an assumption of there being little/no human intervention, and you argue that MVP thresholds should be calculated with an assumption of higher levels of human intervention in the form of cultural harvest? Instead of the logic being “We need to protect caribou from extinction, so we calculate an MVP threshold, and in that calculation we assume that animal mortality rates will be due only to natural causes because no one will do anything to harm the animals”, the logic becomes “We need to protect caribou from extinction, so we calculate an MVP threshold, and in that calculation we assume that animal mortality rates will reflect natural causes but also include harvest by humans?” </w:t>
      </w:r>
      <w:proofErr w:type="gramStart"/>
      <w:r>
        <w:t>So</w:t>
      </w:r>
      <w:proofErr w:type="gramEnd"/>
      <w:r>
        <w:t xml:space="preserve"> you are basically just calling for the conservation biologists to factor some harvest into their threshold calculations?</w:t>
      </w:r>
    </w:p>
    <w:p w14:paraId="274798C6" w14:textId="77777777" w:rsidR="007F596A" w:rsidRDefault="007F596A">
      <w:pPr>
        <w:pStyle w:val="CommentText"/>
      </w:pPr>
    </w:p>
    <w:p w14:paraId="00BCBB3A" w14:textId="77777777" w:rsidR="007F596A" w:rsidRDefault="007F596A">
      <w:pPr>
        <w:pStyle w:val="CommentText"/>
      </w:pPr>
      <w:r>
        <w:t xml:space="preserve">Maybe you have said this in the text, and I’ve just misread. But if what I’m suggesting above is </w:t>
      </w:r>
      <w:proofErr w:type="gramStart"/>
      <w:r>
        <w:t>more or less the</w:t>
      </w:r>
      <w:proofErr w:type="gramEnd"/>
      <w:r>
        <w:t xml:space="preserve"> point you are trying to make, it might be worth just making that point more clearly and explicitly. I.e., the conservation biologists who calculate the thresholds that trigger the laws need to factor in a certain level of harvest rather than assuming no human harvest. And/or “ESA/SARA get species from the brink of extinction to an MVP level, but then we </w:t>
      </w:r>
      <w:proofErr w:type="gramStart"/>
      <w:r>
        <w:t>need  other</w:t>
      </w:r>
      <w:proofErr w:type="gramEnd"/>
      <w:r>
        <w:t xml:space="preserve"> laws to get species from MVP levels to higher levels of abundance”.</w:t>
      </w:r>
    </w:p>
    <w:p w14:paraId="636744A2" w14:textId="77777777" w:rsidR="007F596A" w:rsidRDefault="007F596A">
      <w:pPr>
        <w:pStyle w:val="CommentText"/>
      </w:pPr>
    </w:p>
    <w:p w14:paraId="69A24857" w14:textId="77777777" w:rsidR="007F596A" w:rsidRDefault="007F596A" w:rsidP="00F744CB">
      <w:pPr>
        <w:pStyle w:val="CommentText"/>
      </w:pPr>
      <w:r>
        <w:t xml:space="preserve">And then if that’s the core change, what then </w:t>
      </w:r>
      <w:proofErr w:type="gramStart"/>
      <w:r>
        <w:t>has to</w:t>
      </w:r>
      <w:proofErr w:type="gramEnd"/>
      <w:r>
        <w:t xml:space="preserve"> change to make that possible? E.g., what part of ESA/SARA needs to be changed to empower the conservation biologists to make this change to the calculations, to assume harvest? E.g., what data, what information, what processes for gathering information, need to be in place </w:t>
      </w:r>
      <w:proofErr w:type="gramStart"/>
      <w:r>
        <w:t>in order to</w:t>
      </w:r>
      <w:proofErr w:type="gramEnd"/>
      <w:r>
        <w:t xml:space="preserve"> allow the biologists to determine the harvest numbers and thus to update their threshold calculations? E.g., is the legal argument then that the treaty obligations require that a certain level of harvest be supported, so the ES law must be adapted </w:t>
      </w:r>
      <w:proofErr w:type="gramStart"/>
      <w:r>
        <w:t>in light of</w:t>
      </w:r>
      <w:proofErr w:type="gramEnd"/>
      <w:r>
        <w:t xml:space="preserve"> that treaty, in order to allow the biologist to factor in a certain level of harvest when calculating the threshold value?</w:t>
      </w:r>
    </w:p>
  </w:comment>
  <w:comment w:id="316" w:author="Clayton Lamb" w:date="2023-04-20T13:58:00Z" w:initials="CL">
    <w:p w14:paraId="0420519E" w14:textId="0CE88DFA" w:rsidR="00D04B37" w:rsidRDefault="00D04B37">
      <w:pPr>
        <w:pStyle w:val="CommentText"/>
      </w:pPr>
      <w:r>
        <w:rPr>
          <w:rStyle w:val="CommentReference"/>
        </w:rPr>
        <w:annotationRef/>
      </w:r>
      <w:r>
        <w:rPr>
          <w:noProof/>
        </w:rPr>
        <w:t xml:space="preserve">CTL </w:t>
      </w:r>
      <w:r w:rsidR="00BF3501">
        <w:rPr>
          <w:noProof/>
        </w:rPr>
        <w:t>WILL</w:t>
      </w:r>
      <w:r>
        <w:rPr>
          <w:noProof/>
        </w:rPr>
        <w:t xml:space="preserve"> ADDRESS</w:t>
      </w:r>
      <w:r w:rsidR="00000000">
        <w:rPr>
          <w:noProof/>
        </w:rPr>
        <w:t xml:space="preserve"> </w:t>
      </w:r>
      <w:r w:rsidR="00000000">
        <w:rPr>
          <w:noProof/>
        </w:rPr>
        <w:t>IN EMAIL TO START</w:t>
      </w:r>
    </w:p>
  </w:comment>
  <w:comment w:id="323" w:author="Brad Wible" w:date="2023-04-19T21:50:00Z" w:initials="BW">
    <w:p w14:paraId="2A61ED60" w14:textId="035B3D06" w:rsidR="006C41FB" w:rsidRDefault="006C41FB">
      <w:pPr>
        <w:pStyle w:val="CommentText"/>
      </w:pPr>
      <w:r>
        <w:rPr>
          <w:rStyle w:val="CommentReference"/>
        </w:rPr>
        <w:annotationRef/>
      </w:r>
      <w:r>
        <w:t>Not clear what you are saying here with “specifically”.</w:t>
      </w:r>
    </w:p>
    <w:p w14:paraId="11284DF2" w14:textId="77777777" w:rsidR="006C41FB" w:rsidRDefault="006C41FB">
      <w:pPr>
        <w:pStyle w:val="CommentText"/>
      </w:pPr>
    </w:p>
    <w:p w14:paraId="7BFA70AB" w14:textId="5A5E9D56" w:rsidR="006C41FB" w:rsidRDefault="006C41FB">
      <w:pPr>
        <w:pStyle w:val="CommentText"/>
      </w:pPr>
      <w:r>
        <w:t>If the laws don’t address how any people, regardless of who they are, interact with species through harvest, just say so. Lots of people interact with, and harvest, species, it’s not unique in that general sense to Indigenous peoples, and if that’s what the laws do, then just say so.</w:t>
      </w:r>
    </w:p>
    <w:p w14:paraId="60B89A08" w14:textId="77777777" w:rsidR="006C41FB" w:rsidRDefault="006C41FB">
      <w:pPr>
        <w:pStyle w:val="CommentText"/>
      </w:pPr>
    </w:p>
    <w:p w14:paraId="14F67D6A" w14:textId="109B6D43" w:rsidR="006C41FB" w:rsidRDefault="006C41FB">
      <w:pPr>
        <w:pStyle w:val="CommentText"/>
      </w:pPr>
      <w:r>
        <w:t xml:space="preserve">As written, </w:t>
      </w:r>
      <w:proofErr w:type="gramStart"/>
      <w:r>
        <w:t>it’s  not</w:t>
      </w:r>
      <w:proofErr w:type="gramEnd"/>
      <w:r>
        <w:t xml:space="preserve"> clear if you are suggesting that some people’s harvests are accounted for, but Indigenous peoples’ are not. If that’s the case, just say so. E.g., “ESA and SARA make some allowances for how some people interact with species through harvest, but do not address harvest by Indigenous peoples.”</w:t>
      </w:r>
    </w:p>
  </w:comment>
  <w:comment w:id="324" w:author="Clayton Lamb" w:date="2023-04-20T13:58:00Z" w:initials="CL">
    <w:p w14:paraId="0A2FDD2B" w14:textId="39235794" w:rsidR="00D04B37" w:rsidRDefault="00D04B37">
      <w:pPr>
        <w:pStyle w:val="CommentText"/>
      </w:pPr>
      <w:r>
        <w:rPr>
          <w:rStyle w:val="CommentReference"/>
        </w:rPr>
        <w:annotationRef/>
      </w:r>
      <w:r w:rsidR="00A72BE7">
        <w:rPr>
          <w:noProof/>
        </w:rPr>
        <w:t>Agreed, removal of the specifically is correct, and the issue is more general. But only Indigenous peoples then have the clear legal rights to the harvest that is lost, which then follows in the next sentences and paragraphs which I think makes sense.</w:t>
      </w:r>
    </w:p>
  </w:comment>
  <w:comment w:id="349" w:author="Brad Wible" w:date="2023-04-19T11:27:00Z" w:initials="BW">
    <w:p w14:paraId="2F22F5E4" w14:textId="6B253F83" w:rsidR="00A230A7" w:rsidRDefault="00A230A7">
      <w:pPr>
        <w:pStyle w:val="CommentText"/>
      </w:pPr>
      <w:r>
        <w:rPr>
          <w:rStyle w:val="CommentReference"/>
        </w:rPr>
        <w:annotationRef/>
      </w:r>
      <w:r>
        <w:t xml:space="preserve">Anticipating queries from our copyeditors.  Our citation </w:t>
      </w:r>
      <w:proofErr w:type="gramStart"/>
      <w:r>
        <w:t>style  is</w:t>
      </w:r>
      <w:proofErr w:type="gramEnd"/>
      <w:r>
        <w:t xml:space="preserve">  that whenever we use quotation marks for  a direct quote, we need to cite not only the source of the quote,  but also the page number on which that quote appears. </w:t>
      </w:r>
      <w:proofErr w:type="gramStart"/>
      <w:r>
        <w:t>Are  you</w:t>
      </w:r>
      <w:proofErr w:type="gramEnd"/>
      <w:r>
        <w:t xml:space="preserve"> saying that this quote is from Page X in Reference 8? Or is this phrase in quotes meant not to be a direct quote </w:t>
      </w:r>
      <w:proofErr w:type="gramStart"/>
      <w:r>
        <w:t>from  Ref</w:t>
      </w:r>
      <w:proofErr w:type="gramEnd"/>
      <w:r>
        <w:t xml:space="preserve"> 8, but is a phrase that is commonly/widely used?</w:t>
      </w:r>
    </w:p>
  </w:comment>
  <w:comment w:id="350" w:author="Clayton Lamb" w:date="2023-04-20T13:58:00Z" w:initials="CL">
    <w:p w14:paraId="74D284E6" w14:textId="03E571E6" w:rsidR="00D04B37" w:rsidRDefault="00D04B37">
      <w:pPr>
        <w:pStyle w:val="CommentText"/>
      </w:pPr>
      <w:r>
        <w:rPr>
          <w:rStyle w:val="CommentReference"/>
        </w:rPr>
        <w:annotationRef/>
      </w:r>
      <w:r w:rsidR="00000000">
        <w:rPr>
          <w:noProof/>
        </w:rPr>
        <w:t>Removed quotations, I think the paraphrase is fine. The references at the end of the sente</w:t>
      </w:r>
      <w:r w:rsidR="00000000">
        <w:rPr>
          <w:noProof/>
        </w:rPr>
        <w:t xml:space="preserve">nce </w:t>
      </w:r>
      <w:r w:rsidR="00000000">
        <w:rPr>
          <w:noProof/>
        </w:rPr>
        <w:t>incl</w:t>
      </w:r>
      <w:r w:rsidR="00000000">
        <w:rPr>
          <w:noProof/>
        </w:rPr>
        <w:t xml:space="preserve">udes the direct quote and the First Nations communities who own the </w:t>
      </w:r>
      <w:r w:rsidR="00000000">
        <w:rPr>
          <w:noProof/>
        </w:rPr>
        <w:t>Kno</w:t>
      </w:r>
      <w:r w:rsidR="00000000">
        <w:rPr>
          <w:noProof/>
        </w:rPr>
        <w:t>wled</w:t>
      </w:r>
      <w:r w:rsidR="00000000">
        <w:rPr>
          <w:noProof/>
        </w:rPr>
        <w:t xml:space="preserve">ge. </w:t>
      </w:r>
    </w:p>
  </w:comment>
  <w:comment w:id="358" w:author="Brad Wible" w:date="2023-04-19T11:29:00Z" w:initials="BW">
    <w:p w14:paraId="6F9844DE" w14:textId="57CDE63F" w:rsidR="00EC1A0F" w:rsidRDefault="00EC1A0F">
      <w:pPr>
        <w:pStyle w:val="CommentText"/>
        <w:rPr>
          <w:rFonts w:ascii="MillerDaily" w:hAnsi="MillerDaily"/>
        </w:rPr>
      </w:pPr>
      <w:r>
        <w:rPr>
          <w:rStyle w:val="CommentReference"/>
        </w:rPr>
        <w:annotationRef/>
      </w:r>
      <w:r>
        <w:t xml:space="preserve">Just doing the math, the moratorium began in </w:t>
      </w:r>
      <w:proofErr w:type="gramStart"/>
      <w:r>
        <w:t>1970,  so</w:t>
      </w:r>
      <w:proofErr w:type="gramEnd"/>
      <w:r>
        <w:t xml:space="preserve"> “at least 50  years” means there has been documented, government-allowed, natural resource extraction through at least 2020?</w:t>
      </w:r>
      <w:r w:rsidR="0021235C">
        <w:t xml:space="preserve"> In the following sentence you then write “The continued authorization of resource extraction …” which suggests it’s happening in 2023, which is </w:t>
      </w:r>
      <w:proofErr w:type="gramStart"/>
      <w:r w:rsidR="0021235C">
        <w:t>53  years</w:t>
      </w:r>
      <w:proofErr w:type="gramEnd"/>
      <w:r w:rsidR="0021235C">
        <w:t xml:space="preserve"> after 1970. Just not clear what the “at least” is intended to convey. If extraction has been allowed since 1970 and continues to this day, just say so. E.g., “… </w:t>
      </w:r>
      <w:r w:rsidR="0021235C" w:rsidRPr="007C09D9">
        <w:rPr>
          <w:rFonts w:ascii="MillerDaily" w:hAnsi="MillerDaily"/>
        </w:rPr>
        <w:t xml:space="preserve">well before colonial governments, who </w:t>
      </w:r>
      <w:r w:rsidR="0021235C">
        <w:rPr>
          <w:rFonts w:ascii="MillerDaily" w:hAnsi="MillerDaily"/>
        </w:rPr>
        <w:t xml:space="preserve">have continued to </w:t>
      </w:r>
      <w:r w:rsidR="0021235C" w:rsidRPr="007C09D9">
        <w:rPr>
          <w:rFonts w:ascii="MillerDaily" w:hAnsi="MillerDaily"/>
        </w:rPr>
        <w:t xml:space="preserve">permit extensive natural resource extraction in the heart of </w:t>
      </w:r>
      <w:proofErr w:type="spellStart"/>
      <w:r w:rsidR="0021235C" w:rsidRPr="007C09D9">
        <w:rPr>
          <w:rFonts w:ascii="MillerDaily" w:hAnsi="MillerDaily"/>
        </w:rPr>
        <w:t>Klinse</w:t>
      </w:r>
      <w:proofErr w:type="spellEnd"/>
      <w:r w:rsidR="0021235C" w:rsidRPr="007C09D9">
        <w:rPr>
          <w:rFonts w:ascii="MillerDaily" w:hAnsi="MillerDaily"/>
        </w:rPr>
        <w:t xml:space="preserve">-Za caribou habitat </w:t>
      </w:r>
      <w:r w:rsidR="0021235C">
        <w:rPr>
          <w:rFonts w:ascii="MillerDaily" w:hAnsi="MillerDaily"/>
        </w:rPr>
        <w:t>ever since</w:t>
      </w:r>
      <w:r w:rsidR="0021235C" w:rsidRPr="007C09D9">
        <w:rPr>
          <w:rFonts w:ascii="MillerDaily" w:hAnsi="MillerDaily"/>
        </w:rPr>
        <w:t xml:space="preserve"> West Moberly’s cessation of hunting</w:t>
      </w:r>
      <w:r w:rsidR="0021235C">
        <w:rPr>
          <w:rStyle w:val="CommentReference"/>
        </w:rPr>
        <w:annotationRef/>
      </w:r>
      <w:r w:rsidR="0021235C">
        <w:rPr>
          <w:rFonts w:ascii="MillerDaily" w:hAnsi="MillerDaily"/>
        </w:rPr>
        <w:t>”</w:t>
      </w:r>
    </w:p>
    <w:p w14:paraId="1AC7B81F" w14:textId="77777777" w:rsidR="0021235C" w:rsidRDefault="0021235C">
      <w:pPr>
        <w:pStyle w:val="CommentText"/>
        <w:rPr>
          <w:rFonts w:ascii="MillerDaily" w:hAnsi="MillerDaily"/>
        </w:rPr>
      </w:pPr>
    </w:p>
    <w:p w14:paraId="6DB12E6C" w14:textId="2372378D" w:rsidR="0021235C" w:rsidRDefault="0021235C">
      <w:pPr>
        <w:pStyle w:val="CommentText"/>
      </w:pPr>
      <w:r>
        <w:t>Or do you mean that it has spanned 53 years, but there have been some years during that span when extraction was not permitted, so it’s not the full 53</w:t>
      </w:r>
      <w:r w:rsidR="008772B6">
        <w:t xml:space="preserve"> years of extraction</w:t>
      </w:r>
      <w:r>
        <w:t>, but you know it’s “at least 50”?</w:t>
      </w:r>
    </w:p>
  </w:comment>
  <w:comment w:id="359" w:author="Clayton Lamb" w:date="2023-04-20T13:59:00Z" w:initials="CL">
    <w:p w14:paraId="72466B31" w14:textId="5C9B9E9F" w:rsidR="00D04B37" w:rsidRDefault="00D04B37">
      <w:pPr>
        <w:pStyle w:val="CommentText"/>
      </w:pPr>
      <w:r>
        <w:rPr>
          <w:rStyle w:val="CommentReference"/>
        </w:rPr>
        <w:annotationRef/>
      </w:r>
      <w:r>
        <w:rPr>
          <w:noProof/>
        </w:rPr>
        <w:t>C</w:t>
      </w:r>
      <w:r w:rsidR="00000000">
        <w:rPr>
          <w:noProof/>
        </w:rPr>
        <w:t xml:space="preserve">leaned this up </w:t>
      </w:r>
      <w:r w:rsidR="00000000">
        <w:rPr>
          <w:noProof/>
        </w:rPr>
        <w:t xml:space="preserve">as </w:t>
      </w:r>
      <w:r w:rsidR="00000000">
        <w:rPr>
          <w:noProof/>
        </w:rPr>
        <w:t>per suggested tex</w:t>
      </w:r>
      <w:r w:rsidR="00000000">
        <w:rPr>
          <w:noProof/>
        </w:rPr>
        <w:t xml:space="preserve">t, good </w:t>
      </w:r>
      <w:r w:rsidR="00000000">
        <w:rPr>
          <w:noProof/>
        </w:rPr>
        <w:t>suggestion.</w:t>
      </w:r>
    </w:p>
  </w:comment>
  <w:comment w:id="362" w:author="Brad Wible" w:date="2023-04-19T23:31:00Z" w:initials="BW">
    <w:p w14:paraId="57C83F1D" w14:textId="42AC849D" w:rsidR="00C94AEC" w:rsidRDefault="00C94AEC">
      <w:pPr>
        <w:pStyle w:val="CommentText"/>
      </w:pPr>
      <w:r>
        <w:rPr>
          <w:rStyle w:val="CommentReference"/>
        </w:rPr>
        <w:annotationRef/>
      </w:r>
      <w:r>
        <w:t>Are my additions of “per year” accurate, and reflecting your intent?</w:t>
      </w:r>
    </w:p>
  </w:comment>
  <w:comment w:id="363" w:author="Clayton Lamb" w:date="2023-04-20T10:48:00Z" w:initials="CL">
    <w:p w14:paraId="7E093271" w14:textId="429CB5B3" w:rsidR="000916C9" w:rsidRDefault="000916C9">
      <w:pPr>
        <w:pStyle w:val="CommentText"/>
      </w:pPr>
      <w:r>
        <w:rPr>
          <w:rStyle w:val="CommentReference"/>
        </w:rPr>
        <w:annotationRef/>
      </w:r>
      <w:r>
        <w:t>Yes, looks good. Thanks</w:t>
      </w:r>
    </w:p>
  </w:comment>
  <w:comment w:id="368" w:author="Brad Wible" w:date="2023-04-19T23:32:00Z" w:initials="BW">
    <w:p w14:paraId="582D35BB" w14:textId="77777777" w:rsidR="00BF360B" w:rsidRDefault="00C94AEC">
      <w:pPr>
        <w:pStyle w:val="CommentText"/>
      </w:pPr>
      <w:r>
        <w:rPr>
          <w:rStyle w:val="CommentReference"/>
        </w:rPr>
        <w:annotationRef/>
      </w:r>
      <w:r w:rsidR="00BF360B">
        <w:t xml:space="preserve">I somewhat </w:t>
      </w:r>
      <w:proofErr w:type="gramStart"/>
      <w:r w:rsidR="00BF360B">
        <w:t>see  the</w:t>
      </w:r>
      <w:proofErr w:type="gramEnd"/>
      <w:r w:rsidR="00BF360B">
        <w:t xml:space="preserve"> point you are trying to make, but it’s not entirely clear.</w:t>
      </w:r>
    </w:p>
    <w:p w14:paraId="59731A41" w14:textId="77777777" w:rsidR="00BF360B" w:rsidRDefault="00BF360B">
      <w:pPr>
        <w:pStyle w:val="CommentText"/>
      </w:pPr>
    </w:p>
    <w:p w14:paraId="2FC308DB" w14:textId="77777777" w:rsidR="00BF360B" w:rsidRDefault="00BF360B">
      <w:pPr>
        <w:pStyle w:val="CommentText"/>
      </w:pPr>
      <w:r>
        <w:t>There is a gap between 114 and 3000, yes.</w:t>
      </w:r>
    </w:p>
    <w:p w14:paraId="683779D8" w14:textId="77777777" w:rsidR="00BF360B" w:rsidRDefault="00BF360B">
      <w:pPr>
        <w:pStyle w:val="CommentText"/>
      </w:pPr>
      <w:r>
        <w:t xml:space="preserve">Not fully clear how this is a gap in “Western and Indigenous perspectives on recovery”. There are many </w:t>
      </w:r>
      <w:proofErr w:type="spellStart"/>
      <w:r>
        <w:t>many</w:t>
      </w:r>
      <w:proofErr w:type="spellEnd"/>
      <w:r>
        <w:t xml:space="preserve"> non-Indigenous Western people, hunters, nature lovers, animal rights champions, people who support Indigenous communities, </w:t>
      </w:r>
      <w:proofErr w:type="spellStart"/>
      <w:r>
        <w:t>etc</w:t>
      </w:r>
      <w:proofErr w:type="spellEnd"/>
      <w:r>
        <w:t xml:space="preserve">, who could certainly also desire 3000 rather than 114, and desire policies to support that. So “western vs Indigenous” seems overly simplistic. The gap, it seems, is more accurately between those who conceive management to avoid extinction as entailing total protection, no human harvest, and those who conceive management to avoid extinction as requiring the allowance of some harvest. Or a distinction between those who focus on simply avoiding extinction via management to achieve bare minimum numbers, and those who prioritize management to support numbers far beyond a bare minimum. Or a distinction between those who want to protect and grow species populations and those </w:t>
      </w:r>
      <w:proofErr w:type="gramStart"/>
      <w:r>
        <w:t>often powerful</w:t>
      </w:r>
      <w:proofErr w:type="gramEnd"/>
      <w:r>
        <w:t xml:space="preserve"> interests for whom ESA/SARA hurts their bottom line.</w:t>
      </w:r>
    </w:p>
    <w:p w14:paraId="574AD25C" w14:textId="77777777" w:rsidR="00BF360B" w:rsidRDefault="00BF360B" w:rsidP="001F2A0B">
      <w:pPr>
        <w:pStyle w:val="CommentText"/>
      </w:pPr>
      <w:r>
        <w:br/>
        <w:t xml:space="preserve">Overall, this isn’t a big deal, I imagine readers will </w:t>
      </w:r>
      <w:proofErr w:type="gramStart"/>
      <w:r>
        <w:t>more or less follow</w:t>
      </w:r>
      <w:proofErr w:type="gramEnd"/>
      <w:r>
        <w:t xml:space="preserve"> your intent. But the language was not entirely clear.</w:t>
      </w:r>
    </w:p>
  </w:comment>
  <w:comment w:id="369" w:author="Clayton Lamb" w:date="2023-04-20T13:59:00Z" w:initials="CL">
    <w:p w14:paraId="1800B74D" w14:textId="6E891257" w:rsidR="00D04B37" w:rsidRDefault="00D04B37">
      <w:pPr>
        <w:pStyle w:val="CommentText"/>
      </w:pPr>
      <w:r>
        <w:rPr>
          <w:rStyle w:val="CommentReference"/>
        </w:rPr>
        <w:annotationRef/>
      </w:r>
      <w:r w:rsidR="00BF3501">
        <w:rPr>
          <w:noProof/>
        </w:rPr>
        <w:t>Thanks, yes I see the haziness. Really it’s not Western, it’s colonial governments, but in some ways Western also often means Colonial governments. Colonial governments certainly are the ones that have designed ESA/SARA and also fail to uphold treaties to Indigenous peoples, but not all people in the colonial gov agree with its actions, maybe its one of those sort of issues. I will leave this as is, I agree that most folks should generally get the jist even if casting a bit broad of a net.</w:t>
      </w:r>
    </w:p>
  </w:comment>
  <w:comment w:id="382" w:author="Brad Wible" w:date="2023-04-19T23:47:00Z" w:initials="BW">
    <w:p w14:paraId="5B07B12A" w14:textId="4498893E" w:rsidR="00BF360B" w:rsidRDefault="00B9342A">
      <w:pPr>
        <w:pStyle w:val="CommentText"/>
      </w:pPr>
      <w:r>
        <w:rPr>
          <w:rStyle w:val="CommentReference"/>
        </w:rPr>
        <w:annotationRef/>
      </w:r>
      <w:r w:rsidR="00BF360B">
        <w:t>Not clear what your intent is with “Despite this example of MVP recovery, Indigenous peoples are often still prevented from harvesting bison”.</w:t>
      </w:r>
    </w:p>
    <w:p w14:paraId="51248E92" w14:textId="77777777" w:rsidR="00BF360B" w:rsidRDefault="00BF360B">
      <w:pPr>
        <w:pStyle w:val="CommentText"/>
      </w:pPr>
    </w:p>
    <w:p w14:paraId="027E499D" w14:textId="77777777" w:rsidR="00BF360B" w:rsidRDefault="00BF360B">
      <w:pPr>
        <w:pStyle w:val="CommentText"/>
      </w:pPr>
      <w:r>
        <w:t xml:space="preserve">Are you suggesting “MVP recovery has been achieved, the animals have been </w:t>
      </w:r>
      <w:proofErr w:type="spellStart"/>
      <w:r>
        <w:t>downlisted</w:t>
      </w:r>
      <w:proofErr w:type="spellEnd"/>
      <w:r>
        <w:t>, biology calculations suggest that harvest could now be supported, but harvest is not allowed”?</w:t>
      </w:r>
    </w:p>
    <w:p w14:paraId="41DAC5F4" w14:textId="77777777" w:rsidR="00BF360B" w:rsidRDefault="00BF360B">
      <w:pPr>
        <w:pStyle w:val="CommentText"/>
      </w:pPr>
    </w:p>
    <w:p w14:paraId="00E90B25" w14:textId="77777777" w:rsidR="00BF360B" w:rsidRDefault="00BF360B">
      <w:pPr>
        <w:pStyle w:val="CommentText"/>
      </w:pPr>
      <w:r>
        <w:t xml:space="preserve">Or are you suggesting “MVP recovery has been achieved, the animals have been </w:t>
      </w:r>
      <w:proofErr w:type="spellStart"/>
      <w:r>
        <w:t>downlisted</w:t>
      </w:r>
      <w:proofErr w:type="spellEnd"/>
      <w:r>
        <w:t xml:space="preserve">, but this is all based on calculations that assume no harvest, so when you consider allowing harvest, the calculations suggest ‘do not allow harvest’, thus we need to change the baseline assumptions of the threshold calculations”? </w:t>
      </w:r>
    </w:p>
    <w:p w14:paraId="075D4B55" w14:textId="77777777" w:rsidR="00BF360B" w:rsidRDefault="00BF360B">
      <w:pPr>
        <w:pStyle w:val="CommentText"/>
      </w:pPr>
    </w:p>
    <w:p w14:paraId="6AF251CE" w14:textId="77777777" w:rsidR="00BF360B" w:rsidRDefault="00BF360B" w:rsidP="006264D8">
      <w:pPr>
        <w:pStyle w:val="CommentText"/>
      </w:pPr>
      <w:r>
        <w:t>Or something else?</w:t>
      </w:r>
    </w:p>
  </w:comment>
  <w:comment w:id="383" w:author="Clayton Lamb" w:date="2023-04-20T13:59:00Z" w:initials="CL">
    <w:p w14:paraId="232DF703" w14:textId="65CF0682" w:rsidR="00D04B37" w:rsidRDefault="00D04B37">
      <w:pPr>
        <w:pStyle w:val="CommentText"/>
      </w:pPr>
      <w:r>
        <w:rPr>
          <w:rStyle w:val="CommentReference"/>
        </w:rPr>
        <w:annotationRef/>
      </w:r>
      <w:r w:rsidR="00000000">
        <w:rPr>
          <w:noProof/>
        </w:rPr>
        <w:t>The former</w:t>
      </w:r>
      <w:r w:rsidR="00B05B9B">
        <w:rPr>
          <w:noProof/>
        </w:rPr>
        <w:t>. I’ve rejigged this to be more explicit and accurrate.</w:t>
      </w:r>
    </w:p>
  </w:comment>
  <w:comment w:id="427" w:author="Brad Wible" w:date="2023-04-19T23:54:00Z" w:initials="BW">
    <w:p w14:paraId="61995CAE" w14:textId="77777777" w:rsidR="00BF360B" w:rsidRDefault="0010073A">
      <w:pPr>
        <w:pStyle w:val="CommentText"/>
      </w:pPr>
      <w:r>
        <w:rPr>
          <w:rStyle w:val="CommentReference"/>
        </w:rPr>
        <w:annotationRef/>
      </w:r>
      <w:r w:rsidR="00BF360B">
        <w:t xml:space="preserve">Not sure I understand this, and not sure if this is mostly a legal issue or scientific issue. If combined numbers of </w:t>
      </w:r>
      <w:proofErr w:type="gramStart"/>
      <w:r w:rsidR="00BF360B">
        <w:t>free-ranging</w:t>
      </w:r>
      <w:proofErr w:type="gramEnd"/>
      <w:r w:rsidR="00BF360B">
        <w:t xml:space="preserve"> plus privately held bison are dangerously low, period, but ESA/SARA are ignoring the numbers, that seems a clear problem. </w:t>
      </w:r>
    </w:p>
    <w:p w14:paraId="53856F74" w14:textId="77777777" w:rsidR="00BF360B" w:rsidRDefault="00BF360B">
      <w:pPr>
        <w:pStyle w:val="CommentText"/>
      </w:pPr>
    </w:p>
    <w:p w14:paraId="5D1FFB0D" w14:textId="77777777" w:rsidR="00BF360B" w:rsidRDefault="00BF360B" w:rsidP="00D22DCD">
      <w:pPr>
        <w:pStyle w:val="CommentText"/>
      </w:pPr>
      <w:r>
        <w:t xml:space="preserve">But I wonder if the “free ranging” vs “privately owned” is a key distinction underlying your concern. </w:t>
      </w:r>
      <w:proofErr w:type="gramStart"/>
      <w:r>
        <w:t>E.g.</w:t>
      </w:r>
      <w:proofErr w:type="gramEnd"/>
      <w:r>
        <w:t xml:space="preserve"> I'm guessing here, but perhaps ESA/SARA do not distinguish free vs private, and as long as we have animals that are alive, that are not extinct, that’s a win, thus the protections may not be in place because the animals, in a strict sense, are not at danger of extinction, even if most of them are private. Is that the case? If so, are you then saying that rather than focusing solely on preventing extinction, period, the laws should instead focus on ensuring that there are certain levels of free ranging animals, even if we have tons of private animals and thus there is no risk of extinction? If that’s the argument, that’s a fine argument to make, but is the solution then to wield a law aimed at preventing extinction, or do we just need different law whose goal/priority is to ensure above-MVP levels of free-ranging animals, without any regard for total numbers of animals and whether extinction risk is or isn't dire?</w:t>
      </w:r>
    </w:p>
  </w:comment>
  <w:comment w:id="428" w:author="Clayton Lamb" w:date="2023-04-20T13:59:00Z" w:initials="CL">
    <w:p w14:paraId="1181B2D9" w14:textId="52BA695F" w:rsidR="00D04B37" w:rsidRDefault="00D04B37">
      <w:pPr>
        <w:pStyle w:val="CommentText"/>
      </w:pPr>
      <w:r>
        <w:rPr>
          <w:rStyle w:val="CommentReference"/>
        </w:rPr>
        <w:annotationRef/>
      </w:r>
      <w:r w:rsidR="00BF3501">
        <w:rPr>
          <w:noProof/>
        </w:rPr>
        <w:t>CTL WILL ADDRESS IN EMAIL TO START</w:t>
      </w:r>
    </w:p>
  </w:comment>
  <w:comment w:id="437" w:author="Brad Wible" w:date="2023-04-20T00:05:00Z" w:initials="BW">
    <w:p w14:paraId="5C5CC4EC" w14:textId="5A36BE63" w:rsidR="00175063" w:rsidRDefault="00175063">
      <w:pPr>
        <w:pStyle w:val="CommentText"/>
      </w:pPr>
      <w:r>
        <w:rPr>
          <w:rStyle w:val="CommentReference"/>
        </w:rPr>
        <w:annotationRef/>
      </w:r>
      <w:r>
        <w:t>Assuming here that “second-largest salmon watershed” is the Columbia Basin?</w:t>
      </w:r>
    </w:p>
    <w:p w14:paraId="63829F3E" w14:textId="77777777" w:rsidR="00175063" w:rsidRDefault="00175063">
      <w:pPr>
        <w:pStyle w:val="CommentText"/>
      </w:pPr>
    </w:p>
    <w:p w14:paraId="39475C9B" w14:textId="0DBC2342" w:rsidR="00175063" w:rsidRDefault="00175063">
      <w:pPr>
        <w:pStyle w:val="CommentText"/>
      </w:pPr>
      <w:r>
        <w:t xml:space="preserve">Also, is it </w:t>
      </w:r>
      <w:proofErr w:type="spellStart"/>
      <w:r>
        <w:t>coindince</w:t>
      </w:r>
      <w:proofErr w:type="spellEnd"/>
      <w:r>
        <w:t>, or just a basi</w:t>
      </w:r>
      <w:r w:rsidR="00AC6813">
        <w:t>c</w:t>
      </w:r>
      <w:r>
        <w:t xml:space="preserve"> property/relationship of </w:t>
      </w:r>
      <w:r w:rsidR="00AC6813">
        <w:t>how these factors are measured</w:t>
      </w:r>
      <w:r>
        <w:t xml:space="preserve">, that abundance and diversity both declined by the same amount? We could imagine scenarios, at least hypothetically, in which </w:t>
      </w:r>
      <w:r w:rsidR="00AC6813">
        <w:t>diversity would decrease more than abundance, or vice versa. But in this case, they were the same?</w:t>
      </w:r>
    </w:p>
  </w:comment>
  <w:comment w:id="438" w:author="Clayton Lamb" w:date="2023-04-20T13:59:00Z" w:initials="CL">
    <w:p w14:paraId="39193EA0" w14:textId="22C013A5" w:rsidR="00D04B37" w:rsidRDefault="00D04B37">
      <w:pPr>
        <w:pStyle w:val="CommentText"/>
      </w:pPr>
      <w:r>
        <w:rPr>
          <w:rStyle w:val="CommentReference"/>
        </w:rPr>
        <w:annotationRef/>
      </w:r>
      <w:r w:rsidR="002164E6">
        <w:rPr>
          <w:noProof/>
        </w:rPr>
        <w:t>Added the watershed, the Skeena River in Canada. The diversity was moreso about life history diversity (migration and age at which they migrate) as well as the relative abundance of different populations (i.e., all with some fish, vs all the fish in one pop). But seems too complicated and nuanced for this sentence. Simplified to just abundance.</w:t>
      </w:r>
    </w:p>
  </w:comment>
  <w:comment w:id="462" w:author="Brad Wible" w:date="2023-04-19T11:53:00Z" w:initials="BW">
    <w:p w14:paraId="3874E337" w14:textId="77777777" w:rsidR="006E145F" w:rsidRDefault="00125533">
      <w:pPr>
        <w:pStyle w:val="CommentText"/>
      </w:pPr>
      <w:r>
        <w:rPr>
          <w:rStyle w:val="CommentReference"/>
        </w:rPr>
        <w:annotationRef/>
      </w:r>
      <w:r w:rsidR="006E145F">
        <w:t xml:space="preserve">It’s great to tie this into legal obligations to Indigenous governments under treaties.  Are you suggesting that there is language in treaties, in both the US and Canada, that could be interpreted to apply to all species, all harvesting, all cultural uses, </w:t>
      </w:r>
      <w:proofErr w:type="spellStart"/>
      <w:r w:rsidR="006E145F">
        <w:t>etc</w:t>
      </w:r>
      <w:proofErr w:type="spellEnd"/>
      <w:r w:rsidR="006E145F">
        <w:t xml:space="preserve">? In other words, the existing treaty language provides a more or less blanket obligation to restore </w:t>
      </w:r>
      <w:proofErr w:type="gramStart"/>
      <w:r w:rsidR="006E145F">
        <w:t>culturally-meaningful</w:t>
      </w:r>
      <w:proofErr w:type="gramEnd"/>
      <w:r w:rsidR="006E145F">
        <w:t xml:space="preserve"> populations in all locations, all species? I ask because the alternative might be that, e.g., Language A in Treaty B can be used to push for more recovery of animal sub-Population C in Location D for benefit of Indigenous community E, but it might not have anything to say about countless other Indigenous communities, geographic regions, and animal sub-populations. So are treaties giving blanket coverage, or are treaties more narrow/focused, with some species, regions, communities not covered.</w:t>
      </w:r>
    </w:p>
    <w:p w14:paraId="773D745E" w14:textId="77777777" w:rsidR="006E145F" w:rsidRDefault="006E145F">
      <w:pPr>
        <w:pStyle w:val="CommentText"/>
      </w:pPr>
    </w:p>
    <w:p w14:paraId="0BA62D9E" w14:textId="77777777" w:rsidR="006E145F" w:rsidRDefault="006E145F">
      <w:pPr>
        <w:pStyle w:val="CommentText"/>
      </w:pPr>
      <w:r>
        <w:t>If some communities/species are not covered by treaties, then what?</w:t>
      </w:r>
    </w:p>
    <w:p w14:paraId="0130B66E" w14:textId="77777777" w:rsidR="006E145F" w:rsidRDefault="006E145F">
      <w:pPr>
        <w:pStyle w:val="CommentText"/>
      </w:pPr>
    </w:p>
    <w:p w14:paraId="44D35DFF" w14:textId="77777777" w:rsidR="006E145F" w:rsidRDefault="006E145F">
      <w:pPr>
        <w:pStyle w:val="CommentText"/>
      </w:pPr>
      <w:r>
        <w:t xml:space="preserve">My general question is that in writing this, it’s relatively clear-cut if you can point to treaty language, legal rights, legal obligations. It can become less clear-cut if there isn’t legal treaty obligation, but you are still calling for colonial governments to change their </w:t>
      </w:r>
      <w:proofErr w:type="spellStart"/>
      <w:r>
        <w:t>polices</w:t>
      </w:r>
      <w:proofErr w:type="spellEnd"/>
      <w:r>
        <w:t xml:space="preserve"> and practices in a certain way, </w:t>
      </w:r>
      <w:proofErr w:type="gramStart"/>
      <w:r>
        <w:t>at the same time that</w:t>
      </w:r>
      <w:proofErr w:type="gramEnd"/>
      <w:r>
        <w:t xml:space="preserve"> many other groups may have many different views and priorities and suggestions for how government should manage species. To be clear, there can be strong arguments based on history, ethics, justice, </w:t>
      </w:r>
      <w:proofErr w:type="spellStart"/>
      <w:r>
        <w:t>etc</w:t>
      </w:r>
      <w:proofErr w:type="spellEnd"/>
      <w:r>
        <w:t xml:space="preserve">, for prioritizing the culture and values and well-being of Indigenous groups in these debates and policies and actions, over the culture and values </w:t>
      </w:r>
      <w:proofErr w:type="gramStart"/>
      <w:r>
        <w:t>and  well</w:t>
      </w:r>
      <w:proofErr w:type="gramEnd"/>
      <w:r>
        <w:t>-being of other groups, even if there are no legal treaty obligations. But if that’s the case, you would want to say something about that argument.</w:t>
      </w:r>
    </w:p>
    <w:p w14:paraId="7BC9D6C7" w14:textId="77777777" w:rsidR="006E145F" w:rsidRDefault="006E145F">
      <w:pPr>
        <w:pStyle w:val="CommentText"/>
      </w:pPr>
    </w:p>
    <w:p w14:paraId="597A7E55" w14:textId="77777777" w:rsidR="006E145F" w:rsidRDefault="006E145F" w:rsidP="002A23E4">
      <w:pPr>
        <w:pStyle w:val="CommentText"/>
      </w:pPr>
      <w:r>
        <w:t xml:space="preserve">In general, while many readers will be familiar with these issues, many more will not, so we can’t assume that they will have a lot of deep understanding about the history and issues. E.g., the general message of the story seems to be that the ESA/SARA approaches prohibit, or limit, harvest, but Indigenous culture requires harvest, so the targets/policies must account for a certain amount of harvest. Fair enough. But many other non-Indigenous communities/groups might also have cultural values and desires </w:t>
      </w:r>
      <w:proofErr w:type="gramStart"/>
      <w:r>
        <w:t>and  needs</w:t>
      </w:r>
      <w:proofErr w:type="gramEnd"/>
      <w:r>
        <w:t xml:space="preserve"> that would benefit from being allowed to harvest. Yet I imagine that your argument is that ESA/SARA should prioritize accommodations for Indigenous groups over other groups. If treaty obligations cover all of this, great. But if there are cases where there are no treaty obligations, do we still prioritize the Indigenous needs and change targets to allow their harvest, but not to allow harvest by non-Indigenous groups? Or is the story more of a general call for policies to accommodate needs and values of </w:t>
      </w:r>
      <w:proofErr w:type="gramStart"/>
      <w:r>
        <w:t>all  communities</w:t>
      </w:r>
      <w:proofErr w:type="gramEnd"/>
      <w:r>
        <w:t xml:space="preserve"> that want to harvest? </w:t>
      </w:r>
    </w:p>
  </w:comment>
  <w:comment w:id="463" w:author="Clayton Lamb" w:date="2023-04-20T14:00:00Z" w:initials="CL">
    <w:p w14:paraId="7F378BB5" w14:textId="33231C1E" w:rsidR="00D04B37" w:rsidRDefault="00D04B37">
      <w:pPr>
        <w:pStyle w:val="CommentText"/>
      </w:pPr>
      <w:r>
        <w:rPr>
          <w:rStyle w:val="CommentReference"/>
        </w:rPr>
        <w:annotationRef/>
      </w:r>
      <w:r w:rsidR="00BF3501">
        <w:rPr>
          <w:noProof/>
        </w:rPr>
        <w:t>CTL WILL ADDRESS IN EMAIL TO START</w:t>
      </w:r>
    </w:p>
  </w:comment>
  <w:comment w:id="464" w:author="Brad Wible" w:date="2023-04-19T12:50:00Z" w:initials="BW">
    <w:p w14:paraId="444600D7" w14:textId="30B647E3" w:rsidR="00946EB2" w:rsidRDefault="00946EB2">
      <w:pPr>
        <w:pStyle w:val="CommentText"/>
      </w:pPr>
      <w:r>
        <w:rPr>
          <w:rStyle w:val="CommentReference"/>
        </w:rPr>
        <w:annotationRef/>
      </w:r>
      <w:r>
        <w:t>General question/comment on clarifying issues and goals.</w:t>
      </w:r>
    </w:p>
    <w:p w14:paraId="3D7B9848" w14:textId="77777777" w:rsidR="00946EB2" w:rsidRDefault="00946EB2">
      <w:pPr>
        <w:pStyle w:val="CommentText"/>
      </w:pPr>
    </w:p>
    <w:p w14:paraId="5C6A4476" w14:textId="77777777" w:rsidR="00946EB2" w:rsidRDefault="00946EB2">
      <w:pPr>
        <w:pStyle w:val="CommentText"/>
      </w:pPr>
      <w:r>
        <w:t xml:space="preserve">On one hand, I think that your message is that ESA/SARA </w:t>
      </w:r>
      <w:proofErr w:type="spellStart"/>
      <w:r>
        <w:t>etc</w:t>
      </w:r>
      <w:proofErr w:type="spellEnd"/>
      <w:r>
        <w:t xml:space="preserve"> prohibit any kind of harvest or harms to protected species, until a target number is achieved, at which point constraints might be lifted. And your point is that the target number needs to be raised, so that harvest can happen.</w:t>
      </w:r>
    </w:p>
    <w:p w14:paraId="6FF593FD" w14:textId="77777777" w:rsidR="00946EB2" w:rsidRDefault="00946EB2">
      <w:pPr>
        <w:pStyle w:val="CommentText"/>
      </w:pPr>
    </w:p>
    <w:p w14:paraId="493932A9" w14:textId="60702D7E" w:rsidR="00946EB2" w:rsidRDefault="00946EB2">
      <w:pPr>
        <w:pStyle w:val="CommentText"/>
      </w:pPr>
      <w:r>
        <w:t>Is that it, is that the story? All parties agree that no harvest or harm should take place, and the only question then is what should the threshold numbers be?</w:t>
      </w:r>
    </w:p>
    <w:p w14:paraId="201945D4" w14:textId="77777777" w:rsidR="00946EB2" w:rsidRDefault="00946EB2">
      <w:pPr>
        <w:pStyle w:val="CommentText"/>
      </w:pPr>
    </w:p>
    <w:p w14:paraId="5892B599" w14:textId="77777777" w:rsidR="00946EB2" w:rsidRDefault="00946EB2">
      <w:pPr>
        <w:pStyle w:val="CommentText"/>
      </w:pPr>
      <w:r>
        <w:t>Or is there also an element of wanting to allow some harvest for cultural uses, even when numbers are below threshold?</w:t>
      </w:r>
    </w:p>
    <w:p w14:paraId="2D26C105" w14:textId="77777777" w:rsidR="00061F34" w:rsidRDefault="00061F34">
      <w:pPr>
        <w:pStyle w:val="CommentText"/>
      </w:pPr>
    </w:p>
    <w:p w14:paraId="67AC3664" w14:textId="77777777" w:rsidR="00061F34" w:rsidRDefault="00061F34">
      <w:pPr>
        <w:pStyle w:val="CommentText"/>
      </w:pPr>
      <w:r>
        <w:t>Do ESA/SARA currently allow any exceptions to protections, allow harvest for certain uses under certain conditions?</w:t>
      </w:r>
    </w:p>
    <w:p w14:paraId="30ECE895" w14:textId="77777777" w:rsidR="00061F34" w:rsidRDefault="00061F34">
      <w:pPr>
        <w:pStyle w:val="CommentText"/>
      </w:pPr>
    </w:p>
    <w:p w14:paraId="6C8A9652" w14:textId="0EF32C60" w:rsidR="00061F34" w:rsidRDefault="00061F34">
      <w:pPr>
        <w:pStyle w:val="CommentText"/>
      </w:pPr>
      <w:r>
        <w:t xml:space="preserve">Many readers will not be expert in ESA/SARA laws, so it would be good to be clear about </w:t>
      </w:r>
      <w:proofErr w:type="spellStart"/>
      <w:proofErr w:type="gramStart"/>
      <w:r>
        <w:t>this.Is</w:t>
      </w:r>
      <w:proofErr w:type="spellEnd"/>
      <w:proofErr w:type="gramEnd"/>
      <w:r>
        <w:t xml:space="preserve"> there total agreement on blanket prohibitions on harvest, and the only debate is over what the threshold numbers should be? Or are there currently allowances for harvest, but we’re debating how to change those allowances? Or there are currently no allowances for harvest, but we’re debating how </w:t>
      </w:r>
      <w:proofErr w:type="gramStart"/>
      <w:r>
        <w:t>to  make</w:t>
      </w:r>
      <w:proofErr w:type="gramEnd"/>
      <w:r>
        <w:t xml:space="preserve"> allowances?</w:t>
      </w:r>
    </w:p>
  </w:comment>
  <w:comment w:id="465" w:author="Clayton Lamb" w:date="2023-04-20T14:00:00Z" w:initials="CL">
    <w:p w14:paraId="1FA5CC1B" w14:textId="3F91BA08" w:rsidR="00D04B37" w:rsidRDefault="00D04B37">
      <w:pPr>
        <w:pStyle w:val="CommentText"/>
      </w:pPr>
      <w:r>
        <w:rPr>
          <w:rStyle w:val="CommentReference"/>
        </w:rPr>
        <w:annotationRef/>
      </w:r>
      <w:r w:rsidR="00BF3501">
        <w:rPr>
          <w:noProof/>
        </w:rPr>
        <w:t>CTL WILL ADDRESS IN EMAIL TO START</w:t>
      </w:r>
    </w:p>
  </w:comment>
  <w:comment w:id="473" w:author="Brad Wible" w:date="2023-04-19T12:11:00Z" w:initials="BW">
    <w:p w14:paraId="18C550C5" w14:textId="77777777" w:rsidR="00634CA1" w:rsidRDefault="005E6BB0" w:rsidP="00730374">
      <w:pPr>
        <w:pStyle w:val="CommentText"/>
      </w:pPr>
      <w:r>
        <w:rPr>
          <w:rStyle w:val="CommentReference"/>
        </w:rPr>
        <w:annotationRef/>
      </w:r>
      <w:r w:rsidR="00634CA1">
        <w:t>Not clear what the “green list” reflects/entails. In the sentence that follows your mention of the green list, you focus on returning to “historic abundance”. Is that meant to say that the green list is connected to returning to historic abundance? Just be clear what the green list is, why it’s a useful target/approach.</w:t>
      </w:r>
    </w:p>
  </w:comment>
  <w:comment w:id="474" w:author="Clayton Lamb" w:date="2023-04-20T14:00:00Z" w:initials="CL">
    <w:p w14:paraId="767F3341" w14:textId="128BC7BE" w:rsidR="00D04B37" w:rsidRDefault="00D04B37">
      <w:pPr>
        <w:pStyle w:val="CommentText"/>
      </w:pPr>
      <w:r>
        <w:rPr>
          <w:rStyle w:val="CommentReference"/>
        </w:rPr>
        <w:annotationRef/>
      </w:r>
      <w:r w:rsidR="00000000">
        <w:rPr>
          <w:noProof/>
        </w:rPr>
        <w:t>Agreed. Added more detail an</w:t>
      </w:r>
      <w:r w:rsidR="00000000">
        <w:rPr>
          <w:noProof/>
        </w:rPr>
        <w:t xml:space="preserve">d tried to make </w:t>
      </w:r>
      <w:r w:rsidR="00000000">
        <w:rPr>
          <w:noProof/>
        </w:rPr>
        <w:t>i</w:t>
      </w:r>
      <w:r w:rsidR="00000000">
        <w:rPr>
          <w:noProof/>
        </w:rPr>
        <w:t>t flow more logically</w:t>
      </w:r>
    </w:p>
  </w:comment>
  <w:comment w:id="498" w:author="Brad Wible" w:date="2023-04-19T12:13:00Z" w:initials="BW">
    <w:p w14:paraId="0DFDA81D" w14:textId="77777777" w:rsidR="00634CA1" w:rsidRDefault="005E6BB0">
      <w:pPr>
        <w:pStyle w:val="CommentText"/>
      </w:pPr>
      <w:r>
        <w:rPr>
          <w:rStyle w:val="CommentReference"/>
        </w:rPr>
        <w:annotationRef/>
      </w:r>
      <w:r w:rsidR="00634CA1">
        <w:t xml:space="preserve">I don’t know </w:t>
      </w:r>
      <w:proofErr w:type="gramStart"/>
      <w:r w:rsidR="00634CA1">
        <w:t>the  numbers</w:t>
      </w:r>
      <w:proofErr w:type="gramEnd"/>
      <w:r w:rsidR="00634CA1">
        <w:t>/trends/issues, so apologies if I misunderstand.</w:t>
      </w:r>
    </w:p>
    <w:p w14:paraId="57272372" w14:textId="77777777" w:rsidR="00634CA1" w:rsidRDefault="00634CA1">
      <w:pPr>
        <w:pStyle w:val="CommentText"/>
      </w:pPr>
    </w:p>
    <w:p w14:paraId="1387AE20" w14:textId="77777777" w:rsidR="00634CA1" w:rsidRDefault="00634CA1">
      <w:pPr>
        <w:pStyle w:val="CommentText"/>
      </w:pPr>
      <w:r>
        <w:t xml:space="preserve">I can see a clear argument for “return to historical abundance” if we are saying that the Indigenous population in region X today is the same as it was in 1700, and the cultural practices strive to be the same today as in 1700, etc. It’s a bit less clear how this works if the Indigenous population size in a region today is drastically different than in 1700, cultural practices today are different than in 1700 etc. </w:t>
      </w:r>
    </w:p>
    <w:p w14:paraId="572FAFB4" w14:textId="77777777" w:rsidR="00634CA1" w:rsidRDefault="00634CA1">
      <w:pPr>
        <w:pStyle w:val="CommentText"/>
      </w:pPr>
    </w:p>
    <w:p w14:paraId="5B74816D" w14:textId="77777777" w:rsidR="00634CA1" w:rsidRDefault="00634CA1">
      <w:pPr>
        <w:pStyle w:val="CommentText"/>
      </w:pPr>
      <w:r>
        <w:t xml:space="preserve">E.g., if caribou hunting today would involve using snowmobiles and rifles and other modern technology, compared to technology in 1700, does that impact the population size that we need </w:t>
      </w:r>
      <w:proofErr w:type="gramStart"/>
      <w:r>
        <w:t>in order to</w:t>
      </w:r>
      <w:proofErr w:type="gramEnd"/>
      <w:r>
        <w:t xml:space="preserve"> support harvest? E.g., if the Indigenous population dependent upon harvest in a region today is 20k people but in 1700 it was 50k people, do we need the same numbers of caribou to support cultural practices?</w:t>
      </w:r>
    </w:p>
    <w:p w14:paraId="1F96282A" w14:textId="77777777" w:rsidR="00634CA1" w:rsidRDefault="00634CA1">
      <w:pPr>
        <w:pStyle w:val="CommentText"/>
      </w:pPr>
    </w:p>
    <w:p w14:paraId="5E8F8682" w14:textId="77777777" w:rsidR="00634CA1" w:rsidRDefault="00634CA1">
      <w:pPr>
        <w:pStyle w:val="CommentText"/>
      </w:pPr>
      <w:proofErr w:type="gramStart"/>
      <w:r>
        <w:t>Of course</w:t>
      </w:r>
      <w:proofErr w:type="gramEnd"/>
      <w:r>
        <w:t xml:space="preserve"> the argument could be made that changes in Indigenous population size and harvesting cultural practices and technologies since 1700 were not a matter of choice, and the community may desire a return toward how things were in 1700, such that returning the animal population to such historical numbers is in alignment. </w:t>
      </w:r>
    </w:p>
    <w:p w14:paraId="43280C5B" w14:textId="77777777" w:rsidR="00634CA1" w:rsidRDefault="00634CA1">
      <w:pPr>
        <w:pStyle w:val="CommentText"/>
      </w:pPr>
    </w:p>
    <w:p w14:paraId="06F28523" w14:textId="77777777" w:rsidR="00634CA1" w:rsidRDefault="00634CA1" w:rsidP="001F7270">
      <w:pPr>
        <w:pStyle w:val="CommentText"/>
      </w:pPr>
      <w:r>
        <w:t xml:space="preserve">I suspect I’m probably overthinking, or misunderstanding, and ‘return to historic abundance” is more an aspiration, based on basic principles and history, not suggesting that it represents a specific number of animals based on some calculation of </w:t>
      </w:r>
      <w:proofErr w:type="gramStart"/>
      <w:r>
        <w:t>particular numbers</w:t>
      </w:r>
      <w:proofErr w:type="gramEnd"/>
      <w:r>
        <w:t xml:space="preserve"> that are needed to support particular practices using particular technologies to support a particular number of people.</w:t>
      </w:r>
    </w:p>
  </w:comment>
  <w:comment w:id="499" w:author="Clayton Lamb" w:date="2023-04-20T13:32:00Z" w:initials="CL">
    <w:p w14:paraId="551F395C" w14:textId="77777777" w:rsidR="00AA6BC3" w:rsidRDefault="00AA6BC3">
      <w:pPr>
        <w:pStyle w:val="CommentText"/>
      </w:pPr>
      <w:r>
        <w:rPr>
          <w:rStyle w:val="CommentReference"/>
        </w:rPr>
        <w:annotationRef/>
      </w:r>
      <w:proofErr w:type="gramStart"/>
      <w:r>
        <w:t>Yes</w:t>
      </w:r>
      <w:proofErr w:type="gramEnd"/>
      <w:r>
        <w:t xml:space="preserve"> this is the complexity that needs to be further explored. The whole topic of culturally-</w:t>
      </w:r>
      <w:proofErr w:type="spellStart"/>
      <w:r>
        <w:t>meaingful</w:t>
      </w:r>
      <w:proofErr w:type="spellEnd"/>
      <w:r>
        <w:t xml:space="preserve"> recovery is vast and a common discussion in our group. We have discussed internally that we clearly can’t unpack the full extent of how to solve it or all the details on defining recovery targets in this short format article. To us, this is about sparking the idea through a punchy article defining the issue with well evidenced case studies, but we envision further papers that are more detailed and longer to unpack certain issues.</w:t>
      </w:r>
    </w:p>
    <w:p w14:paraId="54FE6C70" w14:textId="77777777" w:rsidR="00AA6BC3" w:rsidRDefault="00AA6BC3">
      <w:pPr>
        <w:pStyle w:val="CommentText"/>
      </w:pPr>
    </w:p>
    <w:p w14:paraId="000FA4CB" w14:textId="77777777" w:rsidR="00AA6BC3" w:rsidRDefault="00AA6BC3">
      <w:pPr>
        <w:pStyle w:val="CommentText"/>
        <w:rPr>
          <w:rFonts w:ascii="Open Sans" w:hAnsi="Open Sans" w:cs="Open Sans"/>
          <w:noProof/>
          <w:color w:val="222222"/>
          <w:shd w:val="clear" w:color="auto" w:fill="FFFFFF"/>
        </w:rPr>
      </w:pPr>
      <w:r>
        <w:t>To directly answer your question though, I think there is precedent to support that Indigenous peoples have the right to evolve their practices and their rights to harvest are not limited to historical practices. Take for example the precedent setting case about hunting at night and flashlights (pit lamping) (</w:t>
      </w:r>
      <w:r w:rsidRPr="00AA6BC3">
        <w:t>https://www.cbc.ca/news/canada/b-c-first-nation-can-hunt-at-night-supreme-court-1.618478</w:t>
      </w:r>
      <w:r>
        <w:t xml:space="preserve">). </w:t>
      </w:r>
      <w:r>
        <w:rPr>
          <w:rFonts w:ascii="Open Sans" w:hAnsi="Open Sans" w:cs="Open Sans"/>
          <w:color w:val="222222"/>
          <w:shd w:val="clear" w:color="auto" w:fill="FFFFFF"/>
        </w:rPr>
        <w:t>"And the use of guns, spotlights and motor vehicles reflects the current state of the evolution of the Tsartlip's historic hunting practices," the judges wrote in</w:t>
      </w:r>
      <w:r w:rsidR="00000000">
        <w:rPr>
          <w:rFonts w:ascii="Open Sans" w:hAnsi="Open Sans" w:cs="Open Sans"/>
          <w:noProof/>
          <w:color w:val="222222"/>
          <w:shd w:val="clear" w:color="auto" w:fill="FFFFFF"/>
        </w:rPr>
        <w:t xml:space="preserve"> </w:t>
      </w:r>
      <w:r>
        <w:rPr>
          <w:rFonts w:ascii="Open Sans" w:hAnsi="Open Sans" w:cs="Open Sans"/>
          <w:color w:val="222222"/>
          <w:shd w:val="clear" w:color="auto" w:fill="FFFFFF"/>
        </w:rPr>
        <w:t>a summary of their decision.</w:t>
      </w:r>
    </w:p>
    <w:p w14:paraId="19B9D34C" w14:textId="77777777" w:rsidR="00AA6BC3" w:rsidRDefault="00AA6BC3">
      <w:pPr>
        <w:pStyle w:val="CommentText"/>
        <w:rPr>
          <w:noProof/>
        </w:rPr>
      </w:pPr>
    </w:p>
    <w:p w14:paraId="567134D2" w14:textId="3CC866B3" w:rsidR="00AA6BC3" w:rsidRDefault="00000000">
      <w:pPr>
        <w:pStyle w:val="CommentText"/>
      </w:pPr>
      <w:r>
        <w:rPr>
          <w:noProof/>
        </w:rPr>
        <w:t>I do thin</w:t>
      </w:r>
      <w:r>
        <w:rPr>
          <w:noProof/>
        </w:rPr>
        <w:t>k th</w:t>
      </w:r>
      <w:r>
        <w:rPr>
          <w:noProof/>
        </w:rPr>
        <w:t>at overall the required abund</w:t>
      </w:r>
      <w:r>
        <w:rPr>
          <w:noProof/>
        </w:rPr>
        <w:t>a</w:t>
      </w:r>
      <w:r>
        <w:rPr>
          <w:noProof/>
        </w:rPr>
        <w:t>n</w:t>
      </w:r>
      <w:r>
        <w:rPr>
          <w:noProof/>
        </w:rPr>
        <w:t>ce remains al</w:t>
      </w:r>
      <w:r>
        <w:rPr>
          <w:noProof/>
        </w:rPr>
        <w:t>mos</w:t>
      </w:r>
      <w:r>
        <w:rPr>
          <w:noProof/>
        </w:rPr>
        <w:t>t</w:t>
      </w:r>
      <w:r>
        <w:rPr>
          <w:noProof/>
        </w:rPr>
        <w:t xml:space="preserve"> t</w:t>
      </w:r>
      <w:r>
        <w:rPr>
          <w:noProof/>
        </w:rPr>
        <w:t xml:space="preserve">he </w:t>
      </w:r>
      <w:r>
        <w:rPr>
          <w:noProof/>
        </w:rPr>
        <w:t xml:space="preserve">same regardless of harvest method. </w:t>
      </w:r>
      <w:r>
        <w:rPr>
          <w:noProof/>
        </w:rPr>
        <w:t>The maximum sustainable yi</w:t>
      </w:r>
      <w:r>
        <w:rPr>
          <w:noProof/>
        </w:rPr>
        <w:t>eld (th</w:t>
      </w:r>
      <w:r>
        <w:rPr>
          <w:noProof/>
        </w:rPr>
        <w:t xml:space="preserve">e </w:t>
      </w:r>
      <w:r>
        <w:rPr>
          <w:noProof/>
        </w:rPr>
        <w:t>optimal # that can be harvested without declines) is not dependent on the method of harvest but on how many are harvest</w:t>
      </w:r>
      <w:r>
        <w:rPr>
          <w:noProof/>
        </w:rPr>
        <w:t xml:space="preserve">ed. IF Indigenous Peoples </w:t>
      </w:r>
      <w:r>
        <w:rPr>
          <w:noProof/>
        </w:rPr>
        <w:t xml:space="preserve">use modern </w:t>
      </w:r>
      <w:r>
        <w:rPr>
          <w:noProof/>
        </w:rPr>
        <w:t>technologies and exceed these levels, then yes populations could decline.</w:t>
      </w:r>
    </w:p>
  </w:comment>
  <w:comment w:id="519" w:author="Brad Wible" w:date="2023-04-20T00:14:00Z" w:initials="BW">
    <w:p w14:paraId="4CC011B9" w14:textId="234CCCAA" w:rsidR="0035057A" w:rsidRDefault="0035057A">
      <w:pPr>
        <w:pStyle w:val="CommentText"/>
      </w:pPr>
      <w:r>
        <w:rPr>
          <w:rStyle w:val="CommentReference"/>
        </w:rPr>
        <w:annotationRef/>
      </w:r>
      <w:r>
        <w:t xml:space="preserve">Is this referring to some source that you have already cited? If so, please include the citation. If you haven’t included a citation, you might consider doing so, since this seems to be a rare example of a management plan </w:t>
      </w:r>
      <w:proofErr w:type="gramStart"/>
      <w:r>
        <w:t>actually doing</w:t>
      </w:r>
      <w:proofErr w:type="gramEnd"/>
      <w:r>
        <w:t xml:space="preserve"> what you would like to see done.</w:t>
      </w:r>
    </w:p>
    <w:p w14:paraId="25ACC63E" w14:textId="77777777" w:rsidR="0035057A" w:rsidRDefault="0035057A">
      <w:pPr>
        <w:pStyle w:val="CommentText"/>
      </w:pPr>
    </w:p>
    <w:p w14:paraId="171FB29B" w14:textId="65DE5E3A" w:rsidR="0035057A" w:rsidRDefault="0035057A">
      <w:pPr>
        <w:pStyle w:val="CommentText"/>
      </w:pPr>
      <w:r>
        <w:t>You might at least note in the text who/where this plan is. Is this an official govt plan under SARA?</w:t>
      </w:r>
    </w:p>
  </w:comment>
  <w:comment w:id="520" w:author="Clayton Lamb" w:date="2023-04-20T13:11:00Z" w:initials="CL">
    <w:p w14:paraId="6C70131E" w14:textId="0A9A6C29" w:rsidR="00EE2A51" w:rsidRDefault="00EE2A51">
      <w:pPr>
        <w:pStyle w:val="CommentText"/>
      </w:pPr>
      <w:r>
        <w:rPr>
          <w:rStyle w:val="CommentReference"/>
        </w:rPr>
        <w:annotationRef/>
      </w:r>
      <w:r>
        <w:t>I originally removed it due to limited citation room available. This is the citation, should I add it as a 16</w:t>
      </w:r>
      <w:r w:rsidRPr="00EE2A51">
        <w:rPr>
          <w:vertAlign w:val="superscript"/>
        </w:rPr>
        <w:t>th</w:t>
      </w:r>
      <w:r>
        <w:t xml:space="preserve">? Leave as </w:t>
      </w:r>
      <w:proofErr w:type="gramStart"/>
      <w:r>
        <w:t>is, or</w:t>
      </w:r>
      <w:proofErr w:type="gramEnd"/>
      <w:r>
        <w:t xml:space="preserve"> remove another (I don’t see another that is less important than this one).</w:t>
      </w:r>
    </w:p>
    <w:p w14:paraId="147A8818" w14:textId="77777777" w:rsidR="00EE2A51" w:rsidRDefault="00EE2A51">
      <w:pPr>
        <w:pStyle w:val="CommentText"/>
      </w:pPr>
    </w:p>
    <w:p w14:paraId="2678CB59" w14:textId="77777777" w:rsidR="00EE2A51" w:rsidRDefault="00EE2A51">
      <w:pPr>
        <w:pStyle w:val="CommentText"/>
      </w:pPr>
      <w:r>
        <w:t xml:space="preserve">Environment and Climate Change Canada. 2018. Recovery Strategy for the Wood Bison (Bison </w:t>
      </w:r>
      <w:proofErr w:type="spellStart"/>
      <w:r>
        <w:t>bison</w:t>
      </w:r>
      <w:proofErr w:type="spellEnd"/>
      <w:r>
        <w:t xml:space="preserve"> </w:t>
      </w:r>
      <w:proofErr w:type="spellStart"/>
      <w:r>
        <w:t>athabascae</w:t>
      </w:r>
      <w:proofErr w:type="spellEnd"/>
      <w:r>
        <w:t>) in Canada. Species at Risk Act Recovery Strategy Series. Environment and Climate Change Canada. Ottawa. viii + 59 pp.</w:t>
      </w:r>
    </w:p>
    <w:p w14:paraId="2A7C4A0D" w14:textId="77777777" w:rsidR="00EE2A51" w:rsidRDefault="00EE2A51">
      <w:pPr>
        <w:pStyle w:val="CommentText"/>
      </w:pPr>
    </w:p>
    <w:p w14:paraId="60466590" w14:textId="7BB90267" w:rsidR="00EE2A51" w:rsidRDefault="00EE2A51">
      <w:pPr>
        <w:pStyle w:val="CommentText"/>
      </w:pPr>
      <w:hyperlink r:id="rId1" w:history="1">
        <w:r w:rsidRPr="004069D2">
          <w:rPr>
            <w:rStyle w:val="Hyperlink"/>
          </w:rPr>
          <w:t>https://www.registrelep-sararegistry.gc.ca/virtual_sara/files/plans/Rs-WoodBison-v00-2018Aug-Eng.pdf</w:t>
        </w:r>
      </w:hyperlink>
    </w:p>
    <w:p w14:paraId="296712D4" w14:textId="3272BF6F" w:rsidR="00EE2A51" w:rsidRDefault="00EE2A51">
      <w:pPr>
        <w:pStyle w:val="CommentText"/>
      </w:pPr>
    </w:p>
  </w:comment>
  <w:comment w:id="521" w:author="Brad Wible" w:date="2023-04-19T12:28:00Z" w:initials="BW">
    <w:p w14:paraId="71ADB3E9" w14:textId="77777777" w:rsidR="00634CA1" w:rsidRDefault="00316A55" w:rsidP="0092174E">
      <w:pPr>
        <w:pStyle w:val="CommentText"/>
      </w:pPr>
      <w:r>
        <w:rPr>
          <w:rStyle w:val="CommentReference"/>
        </w:rPr>
        <w:annotationRef/>
      </w:r>
      <w:r w:rsidR="00634CA1">
        <w:t xml:space="preserve">Small point, it’s clear what you mean here, the broad range of human development that has degraded habitat, displaced animal populations. But you specify ag, urban, and transport. Where does mineral extraction, fossil fuel extraction, hydropower, </w:t>
      </w:r>
      <w:proofErr w:type="spellStart"/>
      <w:r w:rsidR="00634CA1">
        <w:t>etc</w:t>
      </w:r>
      <w:proofErr w:type="spellEnd"/>
      <w:r w:rsidR="00634CA1">
        <w:t xml:space="preserve"> fit? You might add some other categories, or just a catch-all </w:t>
      </w:r>
      <w:proofErr w:type="spellStart"/>
      <w:proofErr w:type="gramStart"/>
      <w:r w:rsidR="00634CA1">
        <w:t>term,e.g</w:t>
      </w:r>
      <w:proofErr w:type="spellEnd"/>
      <w:r w:rsidR="00634CA1">
        <w:t>.</w:t>
      </w:r>
      <w:proofErr w:type="gramEnd"/>
      <w:r w:rsidR="00634CA1">
        <w:t>, “… historic habitat to agriculture, urbanization, transportation and energy infrastructure, and other human development.”</w:t>
      </w:r>
    </w:p>
  </w:comment>
  <w:comment w:id="522" w:author="Clayton Lamb" w:date="2023-04-20T12:29:00Z" w:initials="CL">
    <w:p w14:paraId="068BCB8C" w14:textId="57DC4910" w:rsidR="007A4013" w:rsidRDefault="007A4013">
      <w:pPr>
        <w:pStyle w:val="CommentText"/>
      </w:pPr>
      <w:r>
        <w:rPr>
          <w:rStyle w:val="CommentReference"/>
        </w:rPr>
        <w:annotationRef/>
      </w:r>
      <w:r>
        <w:t xml:space="preserve">Appreciate this. I added “resource extraction” as this likely catches the majority of the other </w:t>
      </w:r>
      <w:proofErr w:type="gramStart"/>
      <w:r>
        <w:t>pressures</w:t>
      </w:r>
      <w:proofErr w:type="gramEnd"/>
      <w:r>
        <w:t xml:space="preserve"> I think.</w:t>
      </w:r>
    </w:p>
  </w:comment>
  <w:comment w:id="525" w:author="Brad Wible" w:date="2023-04-19T12:32:00Z" w:initials="BW">
    <w:p w14:paraId="4CB7D878" w14:textId="77777777" w:rsidR="00634CA1" w:rsidRDefault="000E5D30" w:rsidP="008F0542">
      <w:pPr>
        <w:pStyle w:val="CommentText"/>
      </w:pPr>
      <w:r>
        <w:rPr>
          <w:rStyle w:val="CommentReference"/>
        </w:rPr>
        <w:annotationRef/>
      </w:r>
      <w:r w:rsidR="00634CA1">
        <w:t xml:space="preserve">Are there any examples of reparations having been tied to species degradations and impacts of cultural practices like this? E.g., putting a dollar amount on the damages incurred over generations </w:t>
      </w:r>
      <w:proofErr w:type="gramStart"/>
      <w:r w:rsidR="00634CA1">
        <w:t>as a result of</w:t>
      </w:r>
      <w:proofErr w:type="gramEnd"/>
      <w:r w:rsidR="00634CA1">
        <w:t xml:space="preserve"> depletion of caribou populations? </w:t>
      </w:r>
      <w:proofErr w:type="gramStart"/>
      <w:r w:rsidR="00634CA1">
        <w:t>Certainly</w:t>
      </w:r>
      <w:proofErr w:type="gramEnd"/>
      <w:r w:rsidR="00634CA1">
        <w:t xml:space="preserve"> an interesting and relevant idea, but it seems to be just casually thrown into discussion here, yet what would be a far more complicated process.</w:t>
      </w:r>
    </w:p>
  </w:comment>
  <w:comment w:id="526" w:author="Clayton Lamb" w:date="2023-04-20T12:23:00Z" w:initials="CL">
    <w:p w14:paraId="542DED7A" w14:textId="77777777" w:rsidR="004D74DD" w:rsidRDefault="004D74DD">
      <w:pPr>
        <w:pStyle w:val="CommentText"/>
      </w:pPr>
      <w:r>
        <w:rPr>
          <w:rStyle w:val="CommentReference"/>
        </w:rPr>
        <w:annotationRef/>
      </w:r>
      <w:r>
        <w:t xml:space="preserve">There is precedent for this, and loosely </w:t>
      </w:r>
      <w:proofErr w:type="gramStart"/>
      <w:r>
        <w:t>a number of</w:t>
      </w:r>
      <w:proofErr w:type="gramEnd"/>
      <w:r>
        <w:t xml:space="preserve"> Indigenous-Colonial court cases partially, or fully, involve impacts to cultural practices from environmental </w:t>
      </w:r>
      <w:proofErr w:type="spellStart"/>
      <w:r>
        <w:t>degredation</w:t>
      </w:r>
      <w:proofErr w:type="spellEnd"/>
      <w:r>
        <w:t xml:space="preserve"> and the harmful impacts of </w:t>
      </w:r>
      <w:proofErr w:type="spellStart"/>
      <w:r>
        <w:t>colonizations</w:t>
      </w:r>
      <w:proofErr w:type="spellEnd"/>
      <w:r>
        <w:t>.</w:t>
      </w:r>
    </w:p>
    <w:p w14:paraId="6F84E476" w14:textId="77777777" w:rsidR="004D74DD" w:rsidRDefault="004D74DD">
      <w:pPr>
        <w:pStyle w:val="CommentText"/>
      </w:pPr>
    </w:p>
    <w:p w14:paraId="3E11A093" w14:textId="351C781B" w:rsidR="004D74DD" w:rsidRDefault="004D74DD">
      <w:pPr>
        <w:pStyle w:val="CommentText"/>
      </w:pPr>
      <w:r>
        <w:t xml:space="preserve">The </w:t>
      </w:r>
      <w:proofErr w:type="spellStart"/>
      <w:r>
        <w:t>Yahey</w:t>
      </w:r>
      <w:proofErr w:type="spellEnd"/>
      <w:r>
        <w:t xml:space="preserve"> case we refer to in the previous paragraph is one example. There are also some published papers on the topic, for example:</w:t>
      </w:r>
    </w:p>
    <w:p w14:paraId="3FB78062" w14:textId="77777777" w:rsidR="004D74DD" w:rsidRDefault="004D74DD">
      <w:pPr>
        <w:pStyle w:val="CommentText"/>
      </w:pPr>
    </w:p>
    <w:p w14:paraId="1B0EB68B" w14:textId="1BF7C703" w:rsidR="004D74DD" w:rsidRDefault="004D74DD">
      <w:pPr>
        <w:pStyle w:val="CommentText"/>
      </w:pPr>
      <w:hyperlink r:id="rId2" w:history="1">
        <w:r w:rsidRPr="004069D2">
          <w:rPr>
            <w:rStyle w:val="Hyperlink"/>
          </w:rPr>
          <w:t>https://www.cip-icu.ca/Files/Awards/Planning-Excellence/2010-HM-Planning-Publications.aspx</w:t>
        </w:r>
      </w:hyperlink>
      <w:r>
        <w:t>.</w:t>
      </w:r>
    </w:p>
    <w:p w14:paraId="3E799F8E" w14:textId="77777777" w:rsidR="004D74DD" w:rsidRDefault="004D74DD">
      <w:pPr>
        <w:pStyle w:val="CommentText"/>
      </w:pPr>
    </w:p>
    <w:p w14:paraId="051B3732" w14:textId="61FA1624" w:rsidR="004D74DD" w:rsidRDefault="004D74DD">
      <w:pPr>
        <w:pStyle w:val="CommentText"/>
      </w:pPr>
      <w:r>
        <w:t>We could either cite something (but don’t have any space for new references, leave as is, remove, or add another sentence describing this?)</w:t>
      </w:r>
    </w:p>
  </w:comment>
  <w:comment w:id="527" w:author="Brad Wible" w:date="2023-04-20T00:16:00Z" w:initials="BW">
    <w:p w14:paraId="66A61C0B" w14:textId="498BCCEF" w:rsidR="00D60ED3" w:rsidRDefault="00D60ED3">
      <w:pPr>
        <w:pStyle w:val="CommentText"/>
      </w:pPr>
      <w:r>
        <w:rPr>
          <w:rStyle w:val="CommentReference"/>
        </w:rPr>
        <w:annotationRef/>
      </w:r>
      <w:r>
        <w:t xml:space="preserve">Echoing other comments, here it’s not entirely clear what you are proposing. So much of your critique is to point out shortcomings in SARA and ESA. That’s fair. But it’s not clear if the solution then is that you want SARA and ESA to change, so that they shift their thresholds, targets, </w:t>
      </w:r>
      <w:proofErr w:type="spellStart"/>
      <w:r>
        <w:t>etc</w:t>
      </w:r>
      <w:proofErr w:type="spellEnd"/>
      <w:r>
        <w:t xml:space="preserve">, </w:t>
      </w:r>
      <w:r w:rsidR="00337751">
        <w:t xml:space="preserve">or if you think that other laws need to be changed, developed, instituted, </w:t>
      </w:r>
      <w:proofErr w:type="spellStart"/>
      <w:r w:rsidR="00337751">
        <w:t>etc</w:t>
      </w:r>
      <w:proofErr w:type="spellEnd"/>
      <w:r w:rsidR="00337751">
        <w:t>, so that SARA/ESA can get species from the brink of extinction, but then other laws can get species from MVP-level to higher, culturally-meaningful abundance.</w:t>
      </w:r>
    </w:p>
  </w:comment>
  <w:comment w:id="528" w:author="Clayton Lamb" w:date="2023-04-20T14:00:00Z" w:initials="CL">
    <w:p w14:paraId="0D628FBD" w14:textId="561F949F" w:rsidR="00D04B37" w:rsidRDefault="00D04B37">
      <w:pPr>
        <w:pStyle w:val="CommentText"/>
      </w:pPr>
      <w:r>
        <w:rPr>
          <w:rStyle w:val="CommentReference"/>
        </w:rPr>
        <w:annotationRef/>
      </w:r>
      <w:r w:rsidR="00BF3501">
        <w:rPr>
          <w:noProof/>
        </w:rPr>
        <w:t>CTL WILL ADDRESS IN EMAIL TO START</w:t>
      </w:r>
    </w:p>
  </w:comment>
  <w:comment w:id="530" w:author="Brad Wible" w:date="2023-04-19T11:21:00Z" w:initials="BW">
    <w:p w14:paraId="6A8D5824" w14:textId="18C16C45" w:rsidR="00CB7175" w:rsidRDefault="00CB7175">
      <w:pPr>
        <w:pStyle w:val="CommentText"/>
      </w:pPr>
      <w:r>
        <w:rPr>
          <w:rStyle w:val="CommentReference"/>
        </w:rPr>
        <w:annotationRef/>
      </w:r>
      <w:r>
        <w:t xml:space="preserve">We are limited to no more than 15 distinct references/notes in the main </w:t>
      </w:r>
      <w:proofErr w:type="gramStart"/>
      <w:r>
        <w:t>text</w:t>
      </w:r>
      <w:proofErr w:type="gramEnd"/>
    </w:p>
  </w:comment>
  <w:comment w:id="531" w:author="Clayton Lamb" w:date="2023-04-20T12:18:00Z" w:initials="CL">
    <w:p w14:paraId="569EAD55" w14:textId="08A15D17" w:rsidR="00A20233" w:rsidRDefault="00A20233">
      <w:pPr>
        <w:pStyle w:val="CommentText"/>
      </w:pPr>
      <w:r>
        <w:rPr>
          <w:rStyle w:val="CommentReference"/>
        </w:rPr>
        <w:annotationRef/>
      </w:r>
      <w:r>
        <w:t>Reduced to 15</w:t>
      </w:r>
    </w:p>
  </w:comment>
  <w:comment w:id="533" w:author="Brad Wible" w:date="2023-04-19T13:00:00Z" w:initials="BW">
    <w:p w14:paraId="1C064B87" w14:textId="5E7F037D" w:rsidR="00223BCE" w:rsidRDefault="00AD4D20">
      <w:pPr>
        <w:pStyle w:val="CommentText"/>
      </w:pPr>
      <w:r>
        <w:rPr>
          <w:rStyle w:val="CommentReference"/>
        </w:rPr>
        <w:annotationRef/>
      </w:r>
      <w:r>
        <w:t xml:space="preserve">Not clear what is meant by “treaty/rights and title” in the figure. In the main text, you’ve referred many times to rights, and treaties, so rights under treaties is </w:t>
      </w:r>
      <w:proofErr w:type="gramStart"/>
      <w:r>
        <w:t>fairly clear</w:t>
      </w:r>
      <w:proofErr w:type="gramEnd"/>
      <w:r>
        <w:t xml:space="preserve">. But what is title, and how is it tied to rights, to treaties? </w:t>
      </w:r>
    </w:p>
  </w:comment>
  <w:comment w:id="534" w:author="Clayton Lamb" w:date="2023-04-20T13:42:00Z" w:initials="CL">
    <w:p w14:paraId="2F5782E9" w14:textId="1A733AAE" w:rsidR="00223BCE" w:rsidRDefault="00223BCE">
      <w:pPr>
        <w:pStyle w:val="CommentText"/>
      </w:pPr>
      <w:r>
        <w:rPr>
          <w:rStyle w:val="CommentReference"/>
        </w:rPr>
        <w:annotationRef/>
      </w:r>
      <w:r w:rsidR="00BF3501">
        <w:rPr>
          <w:noProof/>
        </w:rPr>
        <w:t>CTL WILL ADDRESS IN EMAIL TO START</w:t>
      </w:r>
    </w:p>
  </w:comment>
  <w:comment w:id="535" w:author="Brad Wible" w:date="2023-04-19T13:02:00Z" w:initials="BW">
    <w:p w14:paraId="2C63AFB0" w14:textId="77777777" w:rsidR="00634CA1" w:rsidRDefault="00AD4D20">
      <w:pPr>
        <w:pStyle w:val="CommentText"/>
      </w:pPr>
      <w:r>
        <w:rPr>
          <w:rStyle w:val="CommentReference"/>
        </w:rPr>
        <w:annotationRef/>
      </w:r>
      <w:r w:rsidR="00634CA1">
        <w:t xml:space="preserve">In the upper left portion of the </w:t>
      </w:r>
      <w:proofErr w:type="gramStart"/>
      <w:r w:rsidR="00634CA1">
        <w:t>diagram</w:t>
      </w:r>
      <w:proofErr w:type="gramEnd"/>
      <w:r w:rsidR="00634CA1">
        <w:t xml:space="preserve"> you show a central darker purple band, and beyond that a lighter purple band, which readers will likely interpret to mean some estimates of population size, with confidence intervals, error ranges, etc. But then it’s not clear why this broad, multi colored range </w:t>
      </w:r>
      <w:proofErr w:type="gramStart"/>
      <w:r w:rsidR="00634CA1">
        <w:t>then  collapses</w:t>
      </w:r>
      <w:proofErr w:type="gramEnd"/>
      <w:r w:rsidR="00634CA1">
        <w:t xml:space="preserve"> into a narrow, single colored line for the duration of the figure. Is this showing that we had some initial uncertainty, but ever since then our numbers have been quite precise?</w:t>
      </w:r>
    </w:p>
    <w:p w14:paraId="0757BA46" w14:textId="77777777" w:rsidR="00634CA1" w:rsidRDefault="00634CA1">
      <w:pPr>
        <w:pStyle w:val="CommentText"/>
      </w:pPr>
    </w:p>
    <w:p w14:paraId="55259B37" w14:textId="77777777" w:rsidR="00634CA1" w:rsidRDefault="00634CA1" w:rsidP="009C3515">
      <w:pPr>
        <w:pStyle w:val="CommentText"/>
      </w:pPr>
      <w:r>
        <w:t xml:space="preserve">Not a huge deal, this is meant as a conceptual illustration I realize, not actual data. But it seems to imply some change over time in precision, but seems fairly </w:t>
      </w:r>
      <w:proofErr w:type="gramStart"/>
      <w:r>
        <w:t>arbitrary</w:t>
      </w:r>
      <w:proofErr w:type="gramEnd"/>
    </w:p>
  </w:comment>
  <w:comment w:id="536" w:author="Clayton Lamb" w:date="2023-04-20T13:25:00Z" w:initials="CL">
    <w:p w14:paraId="3A94E837" w14:textId="1934D4F3" w:rsidR="00C25F5A" w:rsidRDefault="00C25F5A">
      <w:pPr>
        <w:pStyle w:val="CommentText"/>
      </w:pPr>
      <w:r>
        <w:rPr>
          <w:rStyle w:val="CommentReference"/>
        </w:rPr>
        <w:annotationRef/>
      </w:r>
      <w:r>
        <w:t xml:space="preserve">I have added the following to the caption to make this </w:t>
      </w:r>
      <w:proofErr w:type="gramStart"/>
      <w:r>
        <w:t>more clear</w:t>
      </w:r>
      <w:proofErr w:type="gramEnd"/>
      <w:r>
        <w:t>: “</w:t>
      </w:r>
      <w:r>
        <w:t>Historic abundance estimates are often less precise than current estimates using modern sampling and statistical techniques, but can be translated into approximate ranges based on observed abundance in local areas, available habitat, or harvest records (</w:t>
      </w:r>
      <w:r w:rsidRPr="00741B12">
        <w:rPr>
          <w:sz w:val="15"/>
          <w:szCs w:val="15"/>
        </w:rPr>
        <w:t>See Supplementary Material 3</w:t>
      </w:r>
      <w:r>
        <w:rPr>
          <w:szCs w:val="15"/>
        </w:rPr>
        <w:t xml:space="preserve"> and Figure 2).</w:t>
      </w:r>
      <w:r>
        <w:rPr>
          <w:szCs w:val="15"/>
        </w:rPr>
        <w:t>”</w:t>
      </w:r>
    </w:p>
  </w:comment>
  <w:comment w:id="566" w:author="Brad Wible" w:date="2023-04-19T11:09:00Z" w:initials="BW">
    <w:p w14:paraId="4FB29674" w14:textId="317C1521" w:rsidR="006E145F" w:rsidRDefault="00FC44DE">
      <w:pPr>
        <w:pStyle w:val="CommentText"/>
      </w:pPr>
      <w:r>
        <w:rPr>
          <w:rStyle w:val="CommentReference"/>
        </w:rPr>
        <w:annotationRef/>
      </w:r>
      <w:r w:rsidR="006E145F">
        <w:t xml:space="preserve">For the line graphs your vertical axes span thousands, to millions, to tens of millions of animals, and the horizontal axes span over 300 years. Yet there are only three data points for each graph, meaning there is a lot of interpolation shown in those curves. Fair enough. But there are </w:t>
      </w:r>
      <w:proofErr w:type="gramStart"/>
      <w:r w:rsidR="006E145F">
        <w:t>many different ways</w:t>
      </w:r>
      <w:proofErr w:type="gramEnd"/>
      <w:r w:rsidR="006E145F">
        <w:t xml:space="preserve"> to interpolate, and you don’t give any indication or justification of what specific parameters/approach you used for interpolation. We might even consider simply showing a small table for each animal, focused on the three data points, rather than a figure. Or we could just remove the </w:t>
      </w:r>
      <w:proofErr w:type="gramStart"/>
      <w:r w:rsidR="006E145F">
        <w:t>three line</w:t>
      </w:r>
      <w:proofErr w:type="gramEnd"/>
      <w:r w:rsidR="006E145F">
        <w:t xml:space="preserve"> graphs and replace with the table that is currently in the supplement. Although, we </w:t>
      </w:r>
      <w:proofErr w:type="gramStart"/>
      <w:r w:rsidR="006E145F">
        <w:t>have to</w:t>
      </w:r>
      <w:proofErr w:type="gramEnd"/>
      <w:r w:rsidR="006E145F">
        <w:t xml:space="preserve"> keep in mind </w:t>
      </w:r>
      <w:proofErr w:type="spellStart"/>
      <w:r w:rsidR="006E145F">
        <w:t>tha</w:t>
      </w:r>
      <w:proofErr w:type="spellEnd"/>
      <w:r w:rsidR="006E145F">
        <w:t xml:space="preserve"> we are limited to no more than 15 sources cited in the main text, so we couldn’t add the necessary additional citations for these data sources. Though we could just do as </w:t>
      </w:r>
      <w:proofErr w:type="gramStart"/>
      <w:r w:rsidR="006E145F">
        <w:t>you’ve  done</w:t>
      </w:r>
      <w:proofErr w:type="gramEnd"/>
      <w:r w:rsidR="006E145F">
        <w:t xml:space="preserve"> for this line graph, and instead show a table and then note in the caption “see supplementary materials for data sources”.</w:t>
      </w:r>
    </w:p>
    <w:p w14:paraId="1142BEDA" w14:textId="77777777" w:rsidR="006E145F" w:rsidRDefault="006E145F">
      <w:pPr>
        <w:pStyle w:val="CommentText"/>
      </w:pPr>
    </w:p>
    <w:p w14:paraId="3AE0E631" w14:textId="77777777" w:rsidR="006E145F" w:rsidRDefault="006E145F" w:rsidP="00453F9C">
      <w:pPr>
        <w:pStyle w:val="CommentText"/>
      </w:pPr>
      <w:r>
        <w:t xml:space="preserve">In short, the line graphs are decent, but the actual data in the figures vs undescribed interpolation is </w:t>
      </w:r>
      <w:proofErr w:type="gramStart"/>
      <w:r>
        <w:t>fairly minimal</w:t>
      </w:r>
      <w:proofErr w:type="gramEnd"/>
      <w:r>
        <w:t>, and so we might just as efficiently, and potentially just as effectively, convey the info a concise table. Just think about it.</w:t>
      </w:r>
    </w:p>
  </w:comment>
  <w:comment w:id="571" w:author="Clayton Lamb" w:date="2023-04-20T14:01:00Z" w:initials="CL">
    <w:p w14:paraId="620D9136" w14:textId="25E6C63A" w:rsidR="00D04B37" w:rsidRDefault="00D04B37">
      <w:pPr>
        <w:pStyle w:val="CommentText"/>
      </w:pPr>
      <w:r>
        <w:rPr>
          <w:rStyle w:val="CommentReference"/>
        </w:rPr>
        <w:annotationRef/>
      </w:r>
      <w:r w:rsidR="00FB7FBF">
        <w:rPr>
          <w:noProof/>
        </w:rPr>
        <w:t>We have always liked how these plots mirror a the conceptual figure (or the first 2/3rds of it, minus recovery). I like the table idea, and I think it’s less of a stretch than the interpolated lines here, but I worry that we lose the simple message that Fig 1 and 2 provide as a pair. I did add the following to the figure caption, does this help: “</w:t>
      </w:r>
      <w:r w:rsidR="00FB7FBF">
        <w:rPr>
          <w:szCs w:val="15"/>
        </w:rPr>
        <w:t>Lines between abundance estimates are interpolated using local polynomial regression, and are meant for visual purposes only.</w:t>
      </w:r>
      <w:r w:rsidR="00FB7FBF">
        <w:rPr>
          <w:szCs w:val="15"/>
        </w:rPr>
        <w:t>”?</w:t>
      </w:r>
    </w:p>
  </w:comment>
  <w:comment w:id="567" w:author="Brad Wible" w:date="2023-04-19T10:57:00Z" w:initials="BW">
    <w:p w14:paraId="1892C7D4" w14:textId="77777777" w:rsidR="006E145F" w:rsidRDefault="00E04B07" w:rsidP="002D7A7D">
      <w:pPr>
        <w:pStyle w:val="CommentText"/>
      </w:pPr>
      <w:r>
        <w:rPr>
          <w:rStyle w:val="CommentReference"/>
        </w:rPr>
        <w:annotationRef/>
      </w:r>
      <w:r w:rsidR="006E145F">
        <w:t xml:space="preserve">The supplement mentions error for the line graph, but I don’t see any </w:t>
      </w:r>
      <w:proofErr w:type="gramStart"/>
      <w:r w:rsidR="006E145F">
        <w:t>reflection  of</w:t>
      </w:r>
      <w:proofErr w:type="gramEnd"/>
      <w:r w:rsidR="006E145F">
        <w:t xml:space="preserve"> error in this figure. Relatedly, the supplement indicates that when the data source did not report error, you assume plus/minus 15%. Not clear where that number comes from. Why not 10%? Or 20%? Or more, or less? The table in the supplement shows some upper and lower values, which I assume means those were the error ranges reported in the source documents. Are those 95% confidence intervals? But for the entries in the tables that do not have any upper/lower values reported, does that mean there is no error reported in the source documents, thus those are the instances in which you assumed plus/minus 15% (although you don’t </w:t>
      </w:r>
      <w:proofErr w:type="gramStart"/>
      <w:r w:rsidR="006E145F">
        <w:t>actually show</w:t>
      </w:r>
      <w:proofErr w:type="gramEnd"/>
      <w:r w:rsidR="006E145F">
        <w:t xml:space="preserve"> any plus/minus 15% values in the table or on the figure)?</w:t>
      </w:r>
    </w:p>
  </w:comment>
  <w:comment w:id="570" w:author="Clayton Lamb" w:date="2023-04-20T13:08:00Z" w:initials="CL">
    <w:p w14:paraId="528A5C46" w14:textId="1D3462D2" w:rsidR="00326043" w:rsidRDefault="00326043">
      <w:pPr>
        <w:pStyle w:val="CommentText"/>
      </w:pPr>
      <w:r>
        <w:rPr>
          <w:rStyle w:val="CommentReference"/>
        </w:rPr>
        <w:annotationRef/>
      </w:r>
      <w:r>
        <w:t>I have fully populated Table S2 now</w:t>
      </w:r>
      <w:r w:rsidR="00EE2A51">
        <w:t xml:space="preserve">, </w:t>
      </w:r>
      <w:proofErr w:type="gramStart"/>
      <w:r w:rsidR="00EE2A51">
        <w:t>and also</w:t>
      </w:r>
      <w:proofErr w:type="gramEnd"/>
      <w:r w:rsidR="00EE2A51">
        <w:t xml:space="preserve"> changed the +/- to 25% and provided justification. It’s somewhat arbitrary but now at least has some empirical backing. The inference here isn’t </w:t>
      </w:r>
      <w:proofErr w:type="gramStart"/>
      <w:r w:rsidR="00EE2A51">
        <w:t>really dependent</w:t>
      </w:r>
      <w:proofErr w:type="gramEnd"/>
      <w:r w:rsidR="00EE2A51">
        <w:t xml:space="preserve"> on that degree of error, but it now is more explicit and defensible.</w:t>
      </w:r>
    </w:p>
  </w:comment>
  <w:comment w:id="568" w:author="Brad Wible" w:date="2023-04-19T11:07:00Z" w:initials="BW">
    <w:p w14:paraId="03712090" w14:textId="73A06DB1" w:rsidR="00FC44DE" w:rsidRDefault="00FC44DE">
      <w:pPr>
        <w:pStyle w:val="CommentText"/>
      </w:pPr>
      <w:r>
        <w:rPr>
          <w:rStyle w:val="CommentReference"/>
        </w:rPr>
        <w:annotationRef/>
      </w:r>
      <w:r>
        <w:t xml:space="preserve">For the line graph showing bison, the values span such a tremendous range that 2 of the three values plotted are effectively zero. Fair enough. But that seems a case when a log plot would be an obvious thing to consider. Not a big deal, readers will get the point, and I see value in using the same vertical axis approach across all three animals, rather than log for just bison. </w:t>
      </w:r>
    </w:p>
  </w:comment>
  <w:comment w:id="569" w:author="Clayton Lamb" w:date="2023-04-20T12:30:00Z" w:initials="CL">
    <w:p w14:paraId="4C9E195C" w14:textId="48FD95D3" w:rsidR="007A4013" w:rsidRDefault="007A4013">
      <w:pPr>
        <w:pStyle w:val="CommentText"/>
      </w:pPr>
      <w:r>
        <w:rPr>
          <w:rStyle w:val="CommentReference"/>
        </w:rPr>
        <w:annotationRef/>
      </w:r>
      <w:r>
        <w:t xml:space="preserve">Agreed. If it was just bison we could </w:t>
      </w:r>
      <w:proofErr w:type="gramStart"/>
      <w:r>
        <w:t>log(</w:t>
      </w:r>
      <w:proofErr w:type="gramEnd"/>
      <w:r>
        <w:t xml:space="preserve">) it, but we think the untransformed axes are most intuitive to readers and clearly show the decline and lack of recovery in their “real” untransformed </w:t>
      </w:r>
      <w:proofErr w:type="spellStart"/>
      <w:r>
        <w:t>dimensions</w:t>
      </w:r>
      <w:proofErr w:type="spellEnd"/>
      <w:r>
        <w:t>. In some ways, the fact that the last two values are indistinguishable (200 vs 30,000) is kind of the point of the paper. Much of the recovery of bison is heralded as a conservation success, but it pales in comparison to their historic abundance.</w:t>
      </w:r>
    </w:p>
  </w:comment>
  <w:comment w:id="558" w:author="Brad Wible" w:date="2023-04-19T10:48:00Z" w:initials="BW">
    <w:p w14:paraId="7864186E" w14:textId="77777777" w:rsidR="006E145F" w:rsidRDefault="008124DE">
      <w:pPr>
        <w:pStyle w:val="CommentText"/>
      </w:pPr>
      <w:r>
        <w:rPr>
          <w:rStyle w:val="CommentReference"/>
        </w:rPr>
        <w:annotationRef/>
      </w:r>
      <w:r w:rsidR="006E145F">
        <w:t xml:space="preserve">Since you are showing data in these maps and line graphs, we need to ensure that readers are able to see the underlying </w:t>
      </w:r>
      <w:proofErr w:type="gramStart"/>
      <w:r w:rsidR="006E145F">
        <w:t>data, and</w:t>
      </w:r>
      <w:proofErr w:type="gramEnd"/>
      <w:r w:rsidR="006E145F">
        <w:t xml:space="preserve"> replicate the figures and draw their own conclusions.</w:t>
      </w:r>
    </w:p>
    <w:p w14:paraId="330A3B0F" w14:textId="77777777" w:rsidR="006E145F" w:rsidRDefault="006E145F">
      <w:pPr>
        <w:pStyle w:val="CommentText"/>
      </w:pPr>
    </w:p>
    <w:p w14:paraId="2A88751C" w14:textId="77777777" w:rsidR="006E145F" w:rsidRDefault="006E145F">
      <w:pPr>
        <w:pStyle w:val="CommentText"/>
      </w:pPr>
      <w:r>
        <w:t xml:space="preserve">The table in the supplement shows the numbers, and sources, for the 9 total data points shown in the </w:t>
      </w:r>
      <w:proofErr w:type="gramStart"/>
      <w:r>
        <w:t>3 line</w:t>
      </w:r>
      <w:proofErr w:type="gramEnd"/>
      <w:r>
        <w:t xml:space="preserve"> graphs (3 data points each for caribou, bison, salmon). I don’t see anything in the supplement that refers to the geographic ranges, whether historic or contemporary. Are readers to assume that the same sources cited for the line graph data points (refs 7, 12-14) are also the sources for the geographic ranges? </w:t>
      </w:r>
    </w:p>
    <w:p w14:paraId="500171A9" w14:textId="77777777" w:rsidR="006E145F" w:rsidRDefault="006E145F">
      <w:pPr>
        <w:pStyle w:val="CommentText"/>
      </w:pPr>
    </w:p>
    <w:p w14:paraId="62724CF7" w14:textId="77777777" w:rsidR="006E145F" w:rsidRDefault="006E145F">
      <w:pPr>
        <w:pStyle w:val="CommentText"/>
      </w:pPr>
      <w:r>
        <w:t>You cite the sources for all the data, which is good. But often authors also just provide the actual data, which can be posted for and accessed by readers. You seem to already do this for the bar graphs, which is just 9 data points, which you show in the table. But for the three maps, are there GIS-type files that could be shared?</w:t>
      </w:r>
    </w:p>
    <w:p w14:paraId="55FF8123" w14:textId="77777777" w:rsidR="006E145F" w:rsidRDefault="006E145F">
      <w:pPr>
        <w:pStyle w:val="CommentText"/>
      </w:pPr>
    </w:p>
    <w:p w14:paraId="066CFA5C" w14:textId="77777777" w:rsidR="006E145F" w:rsidRDefault="006E145F" w:rsidP="00822E70">
      <w:pPr>
        <w:pStyle w:val="CommentText"/>
      </w:pPr>
      <w:r>
        <w:t xml:space="preserve">Are the maps created specifically for this manuscript, or are they copied verbatim from </w:t>
      </w:r>
      <w:proofErr w:type="gramStart"/>
      <w:r>
        <w:t>these  sources</w:t>
      </w:r>
      <w:proofErr w:type="gramEnd"/>
      <w:r>
        <w:t xml:space="preserve"> you cited? If the latter, that's tricky, because we can't just publish without permission from whoever is the holder of the rights for the </w:t>
      </w:r>
      <w:proofErr w:type="gramStart"/>
      <w:r>
        <w:t>original  figure</w:t>
      </w:r>
      <w:proofErr w:type="gramEnd"/>
    </w:p>
  </w:comment>
  <w:comment w:id="559" w:author="Clayton Lamb" w:date="2023-04-20T10:54:00Z" w:initials="CL">
    <w:p w14:paraId="1DC53DB0" w14:textId="7756DD83" w:rsidR="0003211D" w:rsidRDefault="0003211D">
      <w:pPr>
        <w:pStyle w:val="CommentText"/>
        <w:rPr>
          <w:sz w:val="15"/>
          <w:szCs w:val="15"/>
        </w:rPr>
      </w:pPr>
      <w:r>
        <w:rPr>
          <w:rStyle w:val="CommentReference"/>
        </w:rPr>
        <w:annotationRef/>
      </w:r>
      <w:r>
        <w:rPr>
          <w:rStyle w:val="CommentReference"/>
        </w:rPr>
        <w:t xml:space="preserve">We’ve now uploaded the full analyses and data to </w:t>
      </w:r>
      <w:proofErr w:type="gramStart"/>
      <w:r>
        <w:rPr>
          <w:rStyle w:val="CommentReference"/>
        </w:rPr>
        <w:t>GitHub, and</w:t>
      </w:r>
      <w:proofErr w:type="gramEnd"/>
      <w:r>
        <w:rPr>
          <w:rStyle w:val="CommentReference"/>
        </w:rPr>
        <w:t xml:space="preserve"> deposited a stable version on </w:t>
      </w:r>
      <w:proofErr w:type="spellStart"/>
      <w:r>
        <w:rPr>
          <w:rStyle w:val="CommentReference"/>
        </w:rPr>
        <w:t>Zenodo</w:t>
      </w:r>
      <w:proofErr w:type="spellEnd"/>
      <w:r>
        <w:rPr>
          <w:rStyle w:val="CommentReference"/>
        </w:rPr>
        <w:t>.</w:t>
      </w:r>
      <w:r w:rsidR="003E1547">
        <w:rPr>
          <w:rStyle w:val="CommentReference"/>
        </w:rPr>
        <w:t xml:space="preserve"> We have also added citations for each of the range boundaries to the SM. All maps are “novel” and have not been published in this form elsewhere.</w:t>
      </w:r>
      <w:r>
        <w:rPr>
          <w:rStyle w:val="CommentReference"/>
        </w:rPr>
        <w:t xml:space="preserve"> We added this to the caption: </w:t>
      </w:r>
      <w:r w:rsidRPr="00741B12">
        <w:rPr>
          <w:sz w:val="15"/>
          <w:szCs w:val="15"/>
        </w:rPr>
        <w:t xml:space="preserve">See Supplementary Material 3 and </w:t>
      </w:r>
      <w:proofErr w:type="spellStart"/>
      <w:r w:rsidRPr="00741B12">
        <w:rPr>
          <w:sz w:val="15"/>
          <w:szCs w:val="15"/>
        </w:rPr>
        <w:t>Zenodo</w:t>
      </w:r>
      <w:proofErr w:type="spellEnd"/>
      <w:r w:rsidRPr="00741B12">
        <w:rPr>
          <w:sz w:val="15"/>
          <w:szCs w:val="15"/>
        </w:rPr>
        <w:t xml:space="preserve"> (https://zenodo.org/badge/latestdoi/630538182) for data and analysis.</w:t>
      </w:r>
    </w:p>
    <w:p w14:paraId="4B11261D" w14:textId="77777777" w:rsidR="0003211D" w:rsidRDefault="0003211D">
      <w:pPr>
        <w:pStyle w:val="CommentText"/>
        <w:rPr>
          <w:sz w:val="15"/>
          <w:szCs w:val="15"/>
        </w:rPr>
      </w:pPr>
    </w:p>
    <w:p w14:paraId="3616119C" w14:textId="6CF9DA5D" w:rsidR="0003211D" w:rsidRDefault="0003211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56EE6A" w15:done="0"/>
  <w15:commentEx w15:paraId="7DCF6B5E" w15:paraIdParent="5D56EE6A" w15:done="0"/>
  <w15:commentEx w15:paraId="36AC6756" w15:done="0"/>
  <w15:commentEx w15:paraId="0F052443" w15:paraIdParent="36AC6756" w15:done="0"/>
  <w15:commentEx w15:paraId="7B9EA5AE" w15:done="0"/>
  <w15:commentEx w15:paraId="201B6A72" w15:paraIdParent="7B9EA5AE" w15:done="0"/>
  <w15:commentEx w15:paraId="7AC5D117" w15:done="0"/>
  <w15:commentEx w15:paraId="0A8BC29C" w15:paraIdParent="7AC5D117" w15:done="0"/>
  <w15:commentEx w15:paraId="6A2C50F2" w15:done="0"/>
  <w15:commentEx w15:paraId="37821CC8" w15:paraIdParent="6A2C50F2" w15:done="0"/>
  <w15:commentEx w15:paraId="305AC5A4" w15:done="0"/>
  <w15:commentEx w15:paraId="28E27E16" w15:paraIdParent="305AC5A4" w15:done="0"/>
  <w15:commentEx w15:paraId="69A24857" w15:done="0"/>
  <w15:commentEx w15:paraId="0420519E" w15:paraIdParent="69A24857" w15:done="0"/>
  <w15:commentEx w15:paraId="14F67D6A" w15:done="0"/>
  <w15:commentEx w15:paraId="0A2FDD2B" w15:paraIdParent="14F67D6A" w15:done="0"/>
  <w15:commentEx w15:paraId="2F22F5E4" w15:done="0"/>
  <w15:commentEx w15:paraId="74D284E6" w15:paraIdParent="2F22F5E4" w15:done="0"/>
  <w15:commentEx w15:paraId="6DB12E6C" w15:done="0"/>
  <w15:commentEx w15:paraId="72466B31" w15:paraIdParent="6DB12E6C" w15:done="0"/>
  <w15:commentEx w15:paraId="57C83F1D" w15:done="0"/>
  <w15:commentEx w15:paraId="7E093271" w15:paraIdParent="57C83F1D" w15:done="0"/>
  <w15:commentEx w15:paraId="574AD25C" w15:done="0"/>
  <w15:commentEx w15:paraId="1800B74D" w15:paraIdParent="574AD25C" w15:done="0"/>
  <w15:commentEx w15:paraId="6AF251CE" w15:done="0"/>
  <w15:commentEx w15:paraId="232DF703" w15:paraIdParent="6AF251CE" w15:done="0"/>
  <w15:commentEx w15:paraId="5D1FFB0D" w15:done="0"/>
  <w15:commentEx w15:paraId="1181B2D9" w15:paraIdParent="5D1FFB0D" w15:done="0"/>
  <w15:commentEx w15:paraId="39475C9B" w15:done="0"/>
  <w15:commentEx w15:paraId="39193EA0" w15:paraIdParent="39475C9B" w15:done="0"/>
  <w15:commentEx w15:paraId="597A7E55" w15:done="0"/>
  <w15:commentEx w15:paraId="7F378BB5" w15:paraIdParent="597A7E55" w15:done="0"/>
  <w15:commentEx w15:paraId="6C8A9652" w15:done="0"/>
  <w15:commentEx w15:paraId="1FA5CC1B" w15:paraIdParent="6C8A9652" w15:done="0"/>
  <w15:commentEx w15:paraId="18C550C5" w15:done="0"/>
  <w15:commentEx w15:paraId="767F3341" w15:paraIdParent="18C550C5" w15:done="0"/>
  <w15:commentEx w15:paraId="06F28523" w15:done="0"/>
  <w15:commentEx w15:paraId="567134D2" w15:paraIdParent="06F28523" w15:done="0"/>
  <w15:commentEx w15:paraId="171FB29B" w15:done="0"/>
  <w15:commentEx w15:paraId="296712D4" w15:paraIdParent="171FB29B" w15:done="0"/>
  <w15:commentEx w15:paraId="71ADB3E9" w15:done="0"/>
  <w15:commentEx w15:paraId="068BCB8C" w15:paraIdParent="71ADB3E9" w15:done="0"/>
  <w15:commentEx w15:paraId="4CB7D878" w15:done="0"/>
  <w15:commentEx w15:paraId="051B3732" w15:paraIdParent="4CB7D878" w15:done="0"/>
  <w15:commentEx w15:paraId="66A61C0B" w15:done="0"/>
  <w15:commentEx w15:paraId="0D628FBD" w15:paraIdParent="66A61C0B" w15:done="0"/>
  <w15:commentEx w15:paraId="6A8D5824" w15:done="0"/>
  <w15:commentEx w15:paraId="569EAD55" w15:paraIdParent="6A8D5824" w15:done="0"/>
  <w15:commentEx w15:paraId="1C064B87" w15:done="0"/>
  <w15:commentEx w15:paraId="2F5782E9" w15:paraIdParent="1C064B87" w15:done="0"/>
  <w15:commentEx w15:paraId="55259B37" w15:done="0"/>
  <w15:commentEx w15:paraId="3A94E837" w15:paraIdParent="55259B37" w15:done="0"/>
  <w15:commentEx w15:paraId="3AE0E631" w15:done="0"/>
  <w15:commentEx w15:paraId="620D9136" w15:paraIdParent="3AE0E631" w15:done="0"/>
  <w15:commentEx w15:paraId="1892C7D4" w15:done="0"/>
  <w15:commentEx w15:paraId="528A5C46" w15:paraIdParent="1892C7D4" w15:done="0"/>
  <w15:commentEx w15:paraId="03712090" w15:done="0"/>
  <w15:commentEx w15:paraId="4C9E195C" w15:paraIdParent="03712090" w15:done="0"/>
  <w15:commentEx w15:paraId="066CFA5C" w15:done="0"/>
  <w15:commentEx w15:paraId="3616119C" w15:paraIdParent="066CFA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440A" w16cex:dateUtc="2023-04-19T14:42:00Z"/>
  <w16cex:commentExtensible w16cex:durableId="27EB89F1" w16cex:dateUtc="2023-04-20T15:52:00Z"/>
  <w16cex:commentExtensible w16cex:durableId="27EBDFD5" w16cex:dateUtc="2023-04-20T03:26:00Z"/>
  <w16cex:commentExtensible w16cex:durableId="27EBDFD4" w16cex:dateUtc="2023-04-20T19:58:00Z"/>
  <w16cex:commentExtensible w16cex:durableId="27EAF71E" w16cex:dateUtc="2023-04-20T03:26:00Z"/>
  <w16cex:commentExtensible w16cex:durableId="27EBC386" w16cex:dateUtc="2023-04-20T19:58:00Z"/>
  <w16cex:commentExtensible w16cex:durableId="27EAF418" w16cex:dateUtc="2023-04-20T03:13:00Z"/>
  <w16cex:commentExtensible w16cex:durableId="27EB95BF" w16cex:dateUtc="2023-04-20T16:43:00Z"/>
  <w16cex:commentExtensible w16cex:durableId="27EA428E" w16cex:dateUtc="2023-04-19T14:35:00Z"/>
  <w16cex:commentExtensible w16cex:durableId="27EBEB84" w16cex:dateUtc="2023-04-20T22:49:00Z"/>
  <w16cex:commentExtensible w16cex:durableId="27EAE88D" w16cex:dateUtc="2023-04-20T02:24:00Z"/>
  <w16cex:commentExtensible w16cex:durableId="27EBEB4E" w16cex:dateUtc="2023-04-20T22:48:00Z"/>
  <w16cex:commentExtensible w16cex:durableId="27EAE9C8" w16cex:dateUtc="2023-04-20T02:29:00Z"/>
  <w16cex:commentExtensible w16cex:durableId="27EBC3A1" w16cex:dateUtc="2023-04-20T19:58:00Z"/>
  <w16cex:commentExtensible w16cex:durableId="27EAE0BB" w16cex:dateUtc="2023-04-20T01:50:00Z"/>
  <w16cex:commentExtensible w16cex:durableId="27EBC390" w16cex:dateUtc="2023-04-20T19:58:00Z"/>
  <w16cex:commentExtensible w16cex:durableId="27EA4E99" w16cex:dateUtc="2023-04-19T15:27:00Z"/>
  <w16cex:commentExtensible w16cex:durableId="27EBC394" w16cex:dateUtc="2023-04-20T19:58:00Z"/>
  <w16cex:commentExtensible w16cex:durableId="27EA4F31" w16cex:dateUtc="2023-04-19T15:29:00Z"/>
  <w16cex:commentExtensible w16cex:durableId="27EBC3A9" w16cex:dateUtc="2023-04-20T19:59:00Z"/>
  <w16cex:commentExtensible w16cex:durableId="27EAF83C" w16cex:dateUtc="2023-04-20T03:31:00Z"/>
  <w16cex:commentExtensible w16cex:durableId="27EB9704" w16cex:dateUtc="2023-04-20T16:48:00Z"/>
  <w16cex:commentExtensible w16cex:durableId="27EAF890" w16cex:dateUtc="2023-04-20T03:32:00Z"/>
  <w16cex:commentExtensible w16cex:durableId="27EBC3B0" w16cex:dateUtc="2023-04-20T19:59:00Z"/>
  <w16cex:commentExtensible w16cex:durableId="27EAFC16" w16cex:dateUtc="2023-04-20T03:47:00Z"/>
  <w16cex:commentExtensible w16cex:durableId="27EBC3B4" w16cex:dateUtc="2023-04-20T19:59:00Z"/>
  <w16cex:commentExtensible w16cex:durableId="27EAFDCD" w16cex:dateUtc="2023-04-20T03:54:00Z"/>
  <w16cex:commentExtensible w16cex:durableId="27EBC3B7" w16cex:dateUtc="2023-04-20T19:59:00Z"/>
  <w16cex:commentExtensible w16cex:durableId="27EB002E" w16cex:dateUtc="2023-04-20T04:05:00Z"/>
  <w16cex:commentExtensible w16cex:durableId="27EBC3BD" w16cex:dateUtc="2023-04-20T19:59:00Z"/>
  <w16cex:commentExtensible w16cex:durableId="27EA54CD" w16cex:dateUtc="2023-04-19T15:53:00Z"/>
  <w16cex:commentExtensible w16cex:durableId="27EBC3FE" w16cex:dateUtc="2023-04-20T20:00:00Z"/>
  <w16cex:commentExtensible w16cex:durableId="27EA6218" w16cex:dateUtc="2023-04-19T16:50:00Z"/>
  <w16cex:commentExtensible w16cex:durableId="27EBC402" w16cex:dateUtc="2023-04-20T20:00:00Z"/>
  <w16cex:commentExtensible w16cex:durableId="27EA58E6" w16cex:dateUtc="2023-04-19T16:11:00Z"/>
  <w16cex:commentExtensible w16cex:durableId="27EBC406" w16cex:dateUtc="2023-04-20T20:00:00Z"/>
  <w16cex:commentExtensible w16cex:durableId="27EA5979" w16cex:dateUtc="2023-04-19T16:13:00Z"/>
  <w16cex:commentExtensible w16cex:durableId="27EBBD8A" w16cex:dateUtc="2023-04-20T19:32:00Z"/>
  <w16cex:commentExtensible w16cex:durableId="27EB0248" w16cex:dateUtc="2023-04-20T04:14:00Z"/>
  <w16cex:commentExtensible w16cex:durableId="27EBB869" w16cex:dateUtc="2023-04-20T19:11:00Z"/>
  <w16cex:commentExtensible w16cex:durableId="27EA5D09" w16cex:dateUtc="2023-04-19T16:28:00Z"/>
  <w16cex:commentExtensible w16cex:durableId="27EBAEAC" w16cex:dateUtc="2023-04-20T18:29:00Z"/>
  <w16cex:commentExtensible w16cex:durableId="27EA5DE9" w16cex:dateUtc="2023-04-19T16:32:00Z"/>
  <w16cex:commentExtensible w16cex:durableId="27EBAD59" w16cex:dateUtc="2023-04-20T18:23:00Z"/>
  <w16cex:commentExtensible w16cex:durableId="27EB02D9" w16cex:dateUtc="2023-04-20T04:16:00Z"/>
  <w16cex:commentExtensible w16cex:durableId="27EBC413" w16cex:dateUtc="2023-04-20T20:00:00Z"/>
  <w16cex:commentExtensible w16cex:durableId="27EA4D43" w16cex:dateUtc="2023-04-19T15:21:00Z"/>
  <w16cex:commentExtensible w16cex:durableId="27EBAC2D" w16cex:dateUtc="2023-04-20T18:18:00Z"/>
  <w16cex:commentExtensible w16cex:durableId="27EA6487" w16cex:dateUtc="2023-04-19T17:00:00Z"/>
  <w16cex:commentExtensible w16cex:durableId="27EBBFB3" w16cex:dateUtc="2023-04-20T19:42:00Z"/>
  <w16cex:commentExtensible w16cex:durableId="27EA64EF" w16cex:dateUtc="2023-04-19T17:02:00Z"/>
  <w16cex:commentExtensible w16cex:durableId="27EBBBCA" w16cex:dateUtc="2023-04-20T19:25:00Z"/>
  <w16cex:commentExtensible w16cex:durableId="27EA4A82" w16cex:dateUtc="2023-04-19T15:09:00Z"/>
  <w16cex:commentExtensible w16cex:durableId="27EBC42E" w16cex:dateUtc="2023-04-20T20:01:00Z"/>
  <w16cex:commentExtensible w16cex:durableId="27EA4793" w16cex:dateUtc="2023-04-19T14:57:00Z"/>
  <w16cex:commentExtensible w16cex:durableId="27EBB7DE" w16cex:dateUtc="2023-04-20T19:08:00Z"/>
  <w16cex:commentExtensible w16cex:durableId="27EA4A0C" w16cex:dateUtc="2023-04-19T15:07:00Z"/>
  <w16cex:commentExtensible w16cex:durableId="27EBAEDE" w16cex:dateUtc="2023-04-20T18:30:00Z"/>
  <w16cex:commentExtensible w16cex:durableId="27EA4576" w16cex:dateUtc="2023-04-19T14:48:00Z"/>
  <w16cex:commentExtensible w16cex:durableId="27EB9853" w16cex:dateUtc="2023-04-20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56EE6A" w16cid:durableId="27EA440A"/>
  <w16cid:commentId w16cid:paraId="7DCF6B5E" w16cid:durableId="27EB89F1"/>
  <w16cid:commentId w16cid:paraId="36AC6756" w16cid:durableId="27EBDFD5"/>
  <w16cid:commentId w16cid:paraId="0F052443" w16cid:durableId="27EBDFD4"/>
  <w16cid:commentId w16cid:paraId="7B9EA5AE" w16cid:durableId="27EAF71E"/>
  <w16cid:commentId w16cid:paraId="201B6A72" w16cid:durableId="27EBC386"/>
  <w16cid:commentId w16cid:paraId="7AC5D117" w16cid:durableId="27EAF418"/>
  <w16cid:commentId w16cid:paraId="0A8BC29C" w16cid:durableId="27EB95BF"/>
  <w16cid:commentId w16cid:paraId="6A2C50F2" w16cid:durableId="27EA428E"/>
  <w16cid:commentId w16cid:paraId="37821CC8" w16cid:durableId="27EBEB84"/>
  <w16cid:commentId w16cid:paraId="305AC5A4" w16cid:durableId="27EAE88D"/>
  <w16cid:commentId w16cid:paraId="28E27E16" w16cid:durableId="27EBEB4E"/>
  <w16cid:commentId w16cid:paraId="69A24857" w16cid:durableId="27EAE9C8"/>
  <w16cid:commentId w16cid:paraId="0420519E" w16cid:durableId="27EBC3A1"/>
  <w16cid:commentId w16cid:paraId="14F67D6A" w16cid:durableId="27EAE0BB"/>
  <w16cid:commentId w16cid:paraId="0A2FDD2B" w16cid:durableId="27EBC390"/>
  <w16cid:commentId w16cid:paraId="2F22F5E4" w16cid:durableId="27EA4E99"/>
  <w16cid:commentId w16cid:paraId="74D284E6" w16cid:durableId="27EBC394"/>
  <w16cid:commentId w16cid:paraId="6DB12E6C" w16cid:durableId="27EA4F31"/>
  <w16cid:commentId w16cid:paraId="72466B31" w16cid:durableId="27EBC3A9"/>
  <w16cid:commentId w16cid:paraId="57C83F1D" w16cid:durableId="27EAF83C"/>
  <w16cid:commentId w16cid:paraId="7E093271" w16cid:durableId="27EB9704"/>
  <w16cid:commentId w16cid:paraId="574AD25C" w16cid:durableId="27EAF890"/>
  <w16cid:commentId w16cid:paraId="1800B74D" w16cid:durableId="27EBC3B0"/>
  <w16cid:commentId w16cid:paraId="6AF251CE" w16cid:durableId="27EAFC16"/>
  <w16cid:commentId w16cid:paraId="232DF703" w16cid:durableId="27EBC3B4"/>
  <w16cid:commentId w16cid:paraId="5D1FFB0D" w16cid:durableId="27EAFDCD"/>
  <w16cid:commentId w16cid:paraId="1181B2D9" w16cid:durableId="27EBC3B7"/>
  <w16cid:commentId w16cid:paraId="39475C9B" w16cid:durableId="27EB002E"/>
  <w16cid:commentId w16cid:paraId="39193EA0" w16cid:durableId="27EBC3BD"/>
  <w16cid:commentId w16cid:paraId="597A7E55" w16cid:durableId="27EA54CD"/>
  <w16cid:commentId w16cid:paraId="7F378BB5" w16cid:durableId="27EBC3FE"/>
  <w16cid:commentId w16cid:paraId="6C8A9652" w16cid:durableId="27EA6218"/>
  <w16cid:commentId w16cid:paraId="1FA5CC1B" w16cid:durableId="27EBC402"/>
  <w16cid:commentId w16cid:paraId="18C550C5" w16cid:durableId="27EA58E6"/>
  <w16cid:commentId w16cid:paraId="767F3341" w16cid:durableId="27EBC406"/>
  <w16cid:commentId w16cid:paraId="06F28523" w16cid:durableId="27EA5979"/>
  <w16cid:commentId w16cid:paraId="567134D2" w16cid:durableId="27EBBD8A"/>
  <w16cid:commentId w16cid:paraId="171FB29B" w16cid:durableId="27EB0248"/>
  <w16cid:commentId w16cid:paraId="296712D4" w16cid:durableId="27EBB869"/>
  <w16cid:commentId w16cid:paraId="71ADB3E9" w16cid:durableId="27EA5D09"/>
  <w16cid:commentId w16cid:paraId="068BCB8C" w16cid:durableId="27EBAEAC"/>
  <w16cid:commentId w16cid:paraId="4CB7D878" w16cid:durableId="27EA5DE9"/>
  <w16cid:commentId w16cid:paraId="051B3732" w16cid:durableId="27EBAD59"/>
  <w16cid:commentId w16cid:paraId="66A61C0B" w16cid:durableId="27EB02D9"/>
  <w16cid:commentId w16cid:paraId="0D628FBD" w16cid:durableId="27EBC413"/>
  <w16cid:commentId w16cid:paraId="6A8D5824" w16cid:durableId="27EA4D43"/>
  <w16cid:commentId w16cid:paraId="569EAD55" w16cid:durableId="27EBAC2D"/>
  <w16cid:commentId w16cid:paraId="1C064B87" w16cid:durableId="27EA6487"/>
  <w16cid:commentId w16cid:paraId="2F5782E9" w16cid:durableId="27EBBFB3"/>
  <w16cid:commentId w16cid:paraId="55259B37" w16cid:durableId="27EA64EF"/>
  <w16cid:commentId w16cid:paraId="3A94E837" w16cid:durableId="27EBBBCA"/>
  <w16cid:commentId w16cid:paraId="3AE0E631" w16cid:durableId="27EA4A82"/>
  <w16cid:commentId w16cid:paraId="620D9136" w16cid:durableId="27EBC42E"/>
  <w16cid:commentId w16cid:paraId="1892C7D4" w16cid:durableId="27EA4793"/>
  <w16cid:commentId w16cid:paraId="528A5C46" w16cid:durableId="27EBB7DE"/>
  <w16cid:commentId w16cid:paraId="03712090" w16cid:durableId="27EA4A0C"/>
  <w16cid:commentId w16cid:paraId="4C9E195C" w16cid:durableId="27EBAEDE"/>
  <w16cid:commentId w16cid:paraId="066CFA5C" w16cid:durableId="27EA4576"/>
  <w16cid:commentId w16cid:paraId="3616119C" w16cid:durableId="27EB9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320C5" w14:textId="77777777" w:rsidR="000E2C69" w:rsidRDefault="000E2C69">
      <w:r>
        <w:separator/>
      </w:r>
    </w:p>
  </w:endnote>
  <w:endnote w:type="continuationSeparator" w:id="0">
    <w:p w14:paraId="29A6C00A" w14:textId="77777777" w:rsidR="000E2C69" w:rsidRDefault="000E2C69">
      <w:r>
        <w:continuationSeparator/>
      </w:r>
    </w:p>
  </w:endnote>
  <w:endnote w:type="continuationNotice" w:id="1">
    <w:p w14:paraId="1C2A5751" w14:textId="77777777" w:rsidR="000E2C69" w:rsidRDefault="000E2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lissBold">
    <w:altName w:val="Cambria"/>
    <w:panose1 w:val="020B0604020202020204"/>
    <w:charset w:val="00"/>
    <w:family w:val="roman"/>
    <w:notTrueType/>
    <w:pitch w:val="variable"/>
    <w:sig w:usb0="00000003" w:usb1="00000000" w:usb2="00000000" w:usb3="00000000" w:csb0="00000001" w:csb1="00000000"/>
  </w:font>
  <w:font w:name="MillerDaily Roman">
    <w:altName w:val="Calibri"/>
    <w:panose1 w:val="020B0604020202020204"/>
    <w:charset w:val="00"/>
    <w:family w:val="auto"/>
    <w:pitch w:val="variable"/>
    <w:sig w:usb0="800000AF" w:usb1="5000204A" w:usb2="00000000" w:usb3="00000000" w:csb0="00000001" w:csb1="00000000"/>
  </w:font>
  <w:font w:name="BentonSans">
    <w:altName w:val="Calibri"/>
    <w:panose1 w:val="020B0604020202020204"/>
    <w:charset w:val="00"/>
    <w:family w:val="modern"/>
    <w:notTrueType/>
    <w:pitch w:val="variable"/>
    <w:sig w:usb0="00000007" w:usb1="00000001" w:usb2="00000000" w:usb3="00000000" w:csb0="00000093" w:csb1="00000000"/>
  </w:font>
  <w:font w:name="Benton Sans Condensed">
    <w:altName w:val="Calibri"/>
    <w:panose1 w:val="020B0604020202020204"/>
    <w:charset w:val="4D"/>
    <w:family w:val="auto"/>
    <w:notTrueType/>
    <w:pitch w:val="variable"/>
    <w:sig w:usb0="00000007" w:usb1="00000001" w:usb2="00000000" w:usb3="00000000" w:csb0="00000093" w:csb1="00000000"/>
  </w:font>
  <w:font w:name="MillerDaily">
    <w:altName w:val="Calibri"/>
    <w:panose1 w:val="020B0604020202020204"/>
    <w:charset w:val="00"/>
    <w:family w:val="modern"/>
    <w:pitch w:val="variable"/>
    <w:sig w:usb0="800000AF" w:usb1="5000204A" w:usb2="00000000" w:usb3="00000000" w:csb0="00000001" w:csb1="00000000"/>
  </w:font>
  <w:font w:name="Benton Sans Condensed Book">
    <w:altName w:val="Calibri"/>
    <w:panose1 w:val="020B0604020202020204"/>
    <w:charset w:val="4D"/>
    <w:family w:val="auto"/>
    <w:notTrueType/>
    <w:pitch w:val="variable"/>
    <w:sig w:usb0="00000007" w:usb1="00000001" w:usb2="00000000" w:usb3="00000000" w:csb0="00000093" w:csb1="00000000"/>
  </w:font>
  <w:font w:name="BentonSansCondensed Book">
    <w:altName w:val="Calibri"/>
    <w:panose1 w:val="020B0604020202020204"/>
    <w:charset w:val="00"/>
    <w:family w:val="modern"/>
    <w:pitch w:val="variable"/>
    <w:sig w:usb0="00000007" w:usb1="00000001" w:usb2="00000000" w:usb3="00000000" w:csb0="00000093" w:csb1="00000000"/>
  </w:font>
  <w:font w:name="Rocky Light">
    <w:altName w:val="Calibri"/>
    <w:panose1 w:val="020B0604020202020204"/>
    <w:charset w:val="00"/>
    <w:family w:val="modern"/>
    <w:notTrueType/>
    <w:pitch w:val="variable"/>
    <w:sig w:usb0="800000AF" w:usb1="5000204A" w:usb2="00000000" w:usb3="00000000" w:csb0="00000001" w:csb1="00000000"/>
  </w:font>
  <w:font w:name="BentonSansCondensed Medium">
    <w:altName w:val="Calibri"/>
    <w:panose1 w:val="020B0604020202020204"/>
    <w:charset w:val="00"/>
    <w:family w:val="modern"/>
    <w:notTrueType/>
    <w:pitch w:val="variable"/>
    <w:sig w:usb0="00000007" w:usb1="00000001" w:usb2="00000000" w:usb3="00000000" w:csb0="00000093" w:csb1="00000000"/>
  </w:font>
  <w:font w:name="Benton Sans Book">
    <w:altName w:val="Calibri"/>
    <w:panose1 w:val="020B0604020202020204"/>
    <w:charset w:val="4D"/>
    <w:family w:val="auto"/>
    <w:notTrueType/>
    <w:pitch w:val="variable"/>
    <w:sig w:usb0="00000007" w:usb1="00000001" w:usb2="00000000" w:usb3="00000000" w:csb0="00000093" w:csb1="00000000"/>
  </w:font>
  <w:font w:name="Benton Sans Compressed">
    <w:altName w:val="Calibri"/>
    <w:panose1 w:val="020B0604020202020204"/>
    <w:charset w:val="4D"/>
    <w:family w:val="auto"/>
    <w:notTrueType/>
    <w:pitch w:val="variable"/>
    <w:sig w:usb0="00000007" w:usb1="00000001" w:usb2="00000000" w:usb3="00000000" w:csb0="00000093" w:csb1="00000000"/>
  </w:font>
  <w:font w:name="Benton Sans Condensed Medium">
    <w:altName w:val="Calibri"/>
    <w:panose1 w:val="020B0604020202020204"/>
    <w:charset w:val="4D"/>
    <w:family w:val="auto"/>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08F8" w14:textId="392E97F6" w:rsidR="00420B98" w:rsidRDefault="00420B98" w:rsidP="00420B98">
    <w:pPr>
      <w:jc w:val="center"/>
    </w:pPr>
    <w:r>
      <w:t xml:space="preserve">                             sciencemag.org     </w:t>
    </w:r>
    <w:r w:rsidRPr="00420B98">
      <w:rPr>
        <w:b/>
      </w:rPr>
      <w:t xml:space="preserve"> SCIENCE</w:t>
    </w:r>
    <w:r w:rsidRPr="00420B98">
      <w:t xml:space="preserve">    VOL. </w:t>
    </w:r>
    <w:proofErr w:type="gramStart"/>
    <w:r w:rsidRPr="00420B98">
      <w:t>xxx  •</w:t>
    </w:r>
    <w:proofErr w:type="gramEnd"/>
    <w:r w:rsidRPr="00420B98">
      <w:t xml:space="preserve"> galley printed </w:t>
    </w:r>
    <w:r w:rsidRPr="00420B98">
      <w:fldChar w:fldCharType="begin"/>
    </w:r>
    <w:r w:rsidRPr="00420B98">
      <w:instrText xml:space="preserve"> TIME \@ "d MMMM, yyyy" </w:instrText>
    </w:r>
    <w:r w:rsidRPr="00420B98">
      <w:fldChar w:fldCharType="separate"/>
    </w:r>
    <w:ins w:id="1" w:author="Clayton Lamb" w:date="2023-04-20T13:43:00Z">
      <w:r w:rsidR="00223BCE">
        <w:rPr>
          <w:noProof/>
        </w:rPr>
        <w:t>20 April, 2023</w:t>
      </w:r>
    </w:ins>
    <w:ins w:id="2" w:author="Brad Wible" w:date="2023-04-20T09:15:00Z">
      <w:del w:id="3" w:author="Clayton Lamb" w:date="2023-04-20T08:41:00Z">
        <w:r w:rsidR="007F596A" w:rsidDel="00312DBB">
          <w:rPr>
            <w:noProof/>
          </w:rPr>
          <w:delText>20 April, 2023</w:delText>
        </w:r>
      </w:del>
    </w:ins>
    <w:del w:id="4" w:author="Clayton Lamb" w:date="2023-04-20T08:41:00Z">
      <w:r w:rsidR="00891BEA" w:rsidDel="00312DBB">
        <w:rPr>
          <w:noProof/>
        </w:rPr>
        <w:delText>19 April, 2023</w:delText>
      </w:r>
    </w:del>
    <w:r w:rsidRPr="00420B98">
      <w:fldChar w:fldCharType="end"/>
    </w:r>
    <w:r w:rsidRPr="00420B98">
      <w:t xml:space="preserve">  • •  For Issue Date: ????</w:t>
    </w:r>
    <w:r>
      <w:tab/>
    </w:r>
    <w:r>
      <w:fldChar w:fldCharType="begin"/>
    </w:r>
    <w:r>
      <w:instrText xml:space="preserve"> PAGE </w:instrText>
    </w:r>
    <w:r>
      <w:fldChar w:fldCharType="separate"/>
    </w:r>
    <w:r w:rsidR="00BF0D2F">
      <w:rPr>
        <w:noProof/>
      </w:rPr>
      <w:t>2</w:t>
    </w:r>
    <w:r>
      <w:rPr>
        <w:noProof/>
      </w:rPr>
      <w:fldChar w:fldCharType="end"/>
    </w:r>
  </w:p>
  <w:p w14:paraId="5CBEEA49" w14:textId="77777777" w:rsidR="00817C1D" w:rsidRPr="00420B98" w:rsidRDefault="00817C1D" w:rsidP="00420B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8DCC8" w14:textId="47372AC0" w:rsidR="00817C1D" w:rsidRDefault="00420B98" w:rsidP="00420B98">
    <w:pPr>
      <w:jc w:val="center"/>
    </w:pPr>
    <w:r>
      <w:t xml:space="preserve">                             </w:t>
    </w:r>
    <w:r w:rsidR="00817C1D">
      <w:t xml:space="preserve">sciencemag.org     </w:t>
    </w:r>
    <w:r w:rsidR="00817C1D" w:rsidRPr="00420B98">
      <w:rPr>
        <w:b/>
      </w:rPr>
      <w:t xml:space="preserve"> SCIENCE</w:t>
    </w:r>
    <w:r w:rsidR="00817C1D" w:rsidRPr="00420B98">
      <w:t xml:space="preserve">    VOL. </w:t>
    </w:r>
    <w:proofErr w:type="gramStart"/>
    <w:r w:rsidR="00817C1D" w:rsidRPr="00420B98">
      <w:t>xxx  •</w:t>
    </w:r>
    <w:proofErr w:type="gramEnd"/>
    <w:r w:rsidR="00817C1D" w:rsidRPr="00420B98">
      <w:t xml:space="preserve"> galley printed </w:t>
    </w:r>
    <w:r w:rsidR="00817C1D" w:rsidRPr="00420B98">
      <w:fldChar w:fldCharType="begin"/>
    </w:r>
    <w:r w:rsidR="00817C1D" w:rsidRPr="00420B98">
      <w:instrText xml:space="preserve"> TIME \@ "d MMMM, yyyy" </w:instrText>
    </w:r>
    <w:r w:rsidR="00817C1D" w:rsidRPr="00420B98">
      <w:fldChar w:fldCharType="separate"/>
    </w:r>
    <w:ins w:id="5" w:author="Clayton Lamb" w:date="2023-04-20T13:43:00Z">
      <w:r w:rsidR="00223BCE">
        <w:rPr>
          <w:noProof/>
        </w:rPr>
        <w:t>20 April, 2023</w:t>
      </w:r>
    </w:ins>
    <w:ins w:id="6" w:author="Brad Wible" w:date="2023-04-20T09:15:00Z">
      <w:del w:id="7" w:author="Clayton Lamb" w:date="2023-04-20T08:41:00Z">
        <w:r w:rsidR="007F596A" w:rsidDel="00312DBB">
          <w:rPr>
            <w:noProof/>
          </w:rPr>
          <w:delText>20 April, 2023</w:delText>
        </w:r>
      </w:del>
    </w:ins>
    <w:del w:id="8" w:author="Clayton Lamb" w:date="2023-04-20T08:41:00Z">
      <w:r w:rsidR="00891BEA" w:rsidDel="00312DBB">
        <w:rPr>
          <w:noProof/>
        </w:rPr>
        <w:delText>19 April, 2023</w:delText>
      </w:r>
    </w:del>
    <w:r w:rsidR="00817C1D" w:rsidRPr="00420B98">
      <w:fldChar w:fldCharType="end"/>
    </w:r>
    <w:r w:rsidR="00817C1D" w:rsidRPr="00420B98">
      <w:t xml:space="preserve">  • •  For Issue Date: ????</w:t>
    </w:r>
    <w:r>
      <w:tab/>
    </w:r>
    <w:r w:rsidR="00817C1D">
      <w:fldChar w:fldCharType="begin"/>
    </w:r>
    <w:r w:rsidR="00817C1D">
      <w:instrText xml:space="preserve"> PAGE </w:instrText>
    </w:r>
    <w:r w:rsidR="00817C1D">
      <w:fldChar w:fldCharType="separate"/>
    </w:r>
    <w:r w:rsidR="00970F0A">
      <w:rPr>
        <w:noProof/>
      </w:rPr>
      <w:t>1</w:t>
    </w:r>
    <w:r w:rsidR="00817C1D">
      <w:rPr>
        <w:noProof/>
      </w:rPr>
      <w:fldChar w:fldCharType="end"/>
    </w:r>
  </w:p>
  <w:p w14:paraId="12AABBF3" w14:textId="77777777" w:rsidR="00817C1D" w:rsidRDefault="00817C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AA85" w14:textId="77777777" w:rsidR="000E2C69" w:rsidRDefault="000E2C69">
      <w:r>
        <w:separator/>
      </w:r>
    </w:p>
  </w:footnote>
  <w:footnote w:type="continuationSeparator" w:id="0">
    <w:p w14:paraId="3924D3F7" w14:textId="77777777" w:rsidR="000E2C69" w:rsidRDefault="000E2C69">
      <w:r>
        <w:continuationSeparator/>
      </w:r>
    </w:p>
  </w:footnote>
  <w:footnote w:type="continuationNotice" w:id="1">
    <w:p w14:paraId="5AFE6665" w14:textId="77777777" w:rsidR="000E2C69" w:rsidRDefault="000E2C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45C5" w14:textId="0642A3A0" w:rsidR="00817C1D" w:rsidRDefault="00A927B6">
    <w:r>
      <w:rPr>
        <w:noProof/>
      </w:rPr>
      <mc:AlternateContent>
        <mc:Choice Requires="wps">
          <w:drawing>
            <wp:anchor distT="0" distB="0" distL="114300" distR="114300" simplePos="0" relativeHeight="251659776" behindDoc="0" locked="1" layoutInCell="1" allowOverlap="1" wp14:anchorId="1EE08530" wp14:editId="266252D7">
              <wp:simplePos x="0" y="0"/>
              <wp:positionH relativeFrom="column">
                <wp:posOffset>-446405</wp:posOffset>
              </wp:positionH>
              <wp:positionV relativeFrom="paragraph">
                <wp:posOffset>761365</wp:posOffset>
              </wp:positionV>
              <wp:extent cx="342900" cy="8458200"/>
              <wp:effectExtent l="0" t="0" r="0" b="0"/>
              <wp:wrapSquare wrapText="bothSides"/>
              <wp:docPr id="108437088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8458200"/>
                      </a:xfrm>
                      <a:prstGeom prst="rect">
                        <a:avLst/>
                      </a:prstGeom>
                      <a:solidFill>
                        <a:srgbClr val="FFFFFF"/>
                      </a:solidFill>
                      <a:ln>
                        <a:noFill/>
                      </a:ln>
                    </wps:spPr>
                    <wps:txbx>
                      <w:txbxContent>
                        <w:p w14:paraId="73AB3585" w14:textId="77777777" w:rsidR="00817C1D" w:rsidRDefault="00817C1D" w:rsidP="00420B98">
                          <w:pPr>
                            <w:pStyle w:val="bodydropcap6L"/>
                          </w:pPr>
                          <w:r>
                            <w:t>1</w:t>
                          </w:r>
                        </w:p>
                        <w:p w14:paraId="0A31221C" w14:textId="77777777" w:rsidR="00817C1D" w:rsidRDefault="00817C1D" w:rsidP="00420B98">
                          <w:pPr>
                            <w:pStyle w:val="bodydropcap6L"/>
                          </w:pPr>
                          <w:r>
                            <w:t>2</w:t>
                          </w:r>
                        </w:p>
                        <w:p w14:paraId="19F64A24" w14:textId="77777777" w:rsidR="00817C1D" w:rsidRDefault="00817C1D" w:rsidP="00420B98">
                          <w:pPr>
                            <w:pStyle w:val="bodydropcap6L"/>
                          </w:pPr>
                          <w:r>
                            <w:t>3</w:t>
                          </w:r>
                        </w:p>
                        <w:p w14:paraId="188702E0" w14:textId="77777777" w:rsidR="00817C1D" w:rsidRDefault="00817C1D" w:rsidP="00420B98">
                          <w:pPr>
                            <w:pStyle w:val="bodydropcap6L"/>
                          </w:pPr>
                          <w:r>
                            <w:t>4</w:t>
                          </w:r>
                        </w:p>
                        <w:p w14:paraId="0E85FCE8" w14:textId="77777777" w:rsidR="00817C1D" w:rsidRDefault="00817C1D" w:rsidP="00420B98">
                          <w:pPr>
                            <w:pStyle w:val="bodydropcap6L"/>
                          </w:pPr>
                          <w:r>
                            <w:t>5</w:t>
                          </w:r>
                        </w:p>
                        <w:p w14:paraId="4544063B" w14:textId="77777777" w:rsidR="00817C1D" w:rsidRDefault="00817C1D" w:rsidP="00420B98">
                          <w:pPr>
                            <w:pStyle w:val="bodydropcap6L"/>
                          </w:pPr>
                          <w:r>
                            <w:t>6</w:t>
                          </w:r>
                        </w:p>
                        <w:p w14:paraId="5DAFD6E1" w14:textId="77777777" w:rsidR="00817C1D" w:rsidRDefault="00817C1D" w:rsidP="00420B98">
                          <w:pPr>
                            <w:pStyle w:val="bodydropcap6L"/>
                          </w:pPr>
                          <w:r>
                            <w:t>7</w:t>
                          </w:r>
                        </w:p>
                        <w:p w14:paraId="3DD36096" w14:textId="77777777" w:rsidR="00817C1D" w:rsidRDefault="00817C1D" w:rsidP="00420B98">
                          <w:pPr>
                            <w:pStyle w:val="bodydropcap6L"/>
                          </w:pPr>
                          <w:r>
                            <w:t>8</w:t>
                          </w:r>
                        </w:p>
                        <w:p w14:paraId="712D3514" w14:textId="77777777" w:rsidR="00817C1D" w:rsidRDefault="00817C1D" w:rsidP="00420B98">
                          <w:pPr>
                            <w:pStyle w:val="bodydropcap6L"/>
                          </w:pPr>
                          <w:r>
                            <w:t>9</w:t>
                          </w:r>
                        </w:p>
                        <w:p w14:paraId="6E5A3141" w14:textId="77777777" w:rsidR="00817C1D" w:rsidRDefault="00817C1D" w:rsidP="00420B98">
                          <w:pPr>
                            <w:pStyle w:val="bodydropcap6L"/>
                          </w:pPr>
                          <w:r>
                            <w:t>10</w:t>
                          </w:r>
                        </w:p>
                        <w:p w14:paraId="15208786" w14:textId="77777777" w:rsidR="00817C1D" w:rsidRDefault="00817C1D" w:rsidP="00420B98">
                          <w:pPr>
                            <w:pStyle w:val="bodydropcap6L"/>
                          </w:pPr>
                          <w:r>
                            <w:t>11</w:t>
                          </w:r>
                        </w:p>
                        <w:p w14:paraId="1BFBCB5E" w14:textId="77777777" w:rsidR="00817C1D" w:rsidRDefault="00817C1D" w:rsidP="00420B98">
                          <w:pPr>
                            <w:pStyle w:val="bodydropcap6L"/>
                          </w:pPr>
                          <w:r>
                            <w:t>12</w:t>
                          </w:r>
                        </w:p>
                        <w:p w14:paraId="25B584A8" w14:textId="77777777" w:rsidR="00817C1D" w:rsidRDefault="00817C1D" w:rsidP="00420B98">
                          <w:pPr>
                            <w:pStyle w:val="bodydropcap6L"/>
                          </w:pPr>
                          <w:r>
                            <w:t>13</w:t>
                          </w:r>
                        </w:p>
                        <w:p w14:paraId="3FAEDAA7" w14:textId="77777777" w:rsidR="00817C1D" w:rsidRDefault="00817C1D" w:rsidP="00420B98">
                          <w:pPr>
                            <w:pStyle w:val="bodydropcap6L"/>
                          </w:pPr>
                          <w:r>
                            <w:t>14</w:t>
                          </w:r>
                        </w:p>
                        <w:p w14:paraId="3207064B" w14:textId="77777777" w:rsidR="00817C1D" w:rsidRDefault="00817C1D" w:rsidP="00420B98">
                          <w:pPr>
                            <w:pStyle w:val="bodydropcap6L"/>
                          </w:pPr>
                          <w:r>
                            <w:t>15</w:t>
                          </w:r>
                        </w:p>
                        <w:p w14:paraId="52894BFA" w14:textId="77777777" w:rsidR="00817C1D" w:rsidRDefault="00817C1D" w:rsidP="00420B98">
                          <w:pPr>
                            <w:pStyle w:val="bodydropcap6L"/>
                          </w:pPr>
                          <w:r>
                            <w:t>16</w:t>
                          </w:r>
                        </w:p>
                        <w:p w14:paraId="7834A2C3" w14:textId="77777777" w:rsidR="00817C1D" w:rsidRDefault="00817C1D" w:rsidP="00420B98">
                          <w:pPr>
                            <w:pStyle w:val="bodydropcap6L"/>
                          </w:pPr>
                          <w:r>
                            <w:t>17</w:t>
                          </w:r>
                        </w:p>
                        <w:p w14:paraId="16551717" w14:textId="77777777" w:rsidR="00817C1D" w:rsidRDefault="00817C1D" w:rsidP="00420B98">
                          <w:pPr>
                            <w:pStyle w:val="bodydropcap6L"/>
                          </w:pPr>
                          <w:r>
                            <w:t>18</w:t>
                          </w:r>
                        </w:p>
                        <w:p w14:paraId="596397C2" w14:textId="77777777" w:rsidR="00817C1D" w:rsidRDefault="00817C1D" w:rsidP="00420B98">
                          <w:pPr>
                            <w:pStyle w:val="bodydropcap6L"/>
                          </w:pPr>
                          <w:r>
                            <w:t>19</w:t>
                          </w:r>
                        </w:p>
                        <w:p w14:paraId="5CC1D57A" w14:textId="77777777" w:rsidR="00817C1D" w:rsidRDefault="00817C1D" w:rsidP="00420B98">
                          <w:pPr>
                            <w:pStyle w:val="bodydropcap6L"/>
                          </w:pPr>
                          <w:r>
                            <w:t>20</w:t>
                          </w:r>
                        </w:p>
                        <w:p w14:paraId="132787A8" w14:textId="77777777" w:rsidR="00817C1D" w:rsidRDefault="00817C1D" w:rsidP="00420B98">
                          <w:pPr>
                            <w:pStyle w:val="bodydropcap6L"/>
                          </w:pPr>
                          <w:r>
                            <w:t>21</w:t>
                          </w:r>
                        </w:p>
                        <w:p w14:paraId="6E8C05CE" w14:textId="77777777" w:rsidR="00817C1D" w:rsidRDefault="00817C1D" w:rsidP="00420B98">
                          <w:pPr>
                            <w:pStyle w:val="bodydropcap6L"/>
                          </w:pPr>
                          <w:r>
                            <w:t>22</w:t>
                          </w:r>
                        </w:p>
                        <w:p w14:paraId="0CC79E82" w14:textId="77777777" w:rsidR="00817C1D" w:rsidRDefault="00817C1D" w:rsidP="00420B98">
                          <w:pPr>
                            <w:pStyle w:val="bodydropcap6L"/>
                          </w:pPr>
                          <w:r>
                            <w:t>23</w:t>
                          </w:r>
                        </w:p>
                        <w:p w14:paraId="61189FA4" w14:textId="77777777" w:rsidR="00817C1D" w:rsidRDefault="00817C1D" w:rsidP="00420B98">
                          <w:pPr>
                            <w:pStyle w:val="bodydropcap6L"/>
                          </w:pPr>
                          <w:r>
                            <w:t>24</w:t>
                          </w:r>
                        </w:p>
                        <w:p w14:paraId="08B13C2F" w14:textId="77777777" w:rsidR="00817C1D" w:rsidRDefault="00817C1D" w:rsidP="00420B98">
                          <w:pPr>
                            <w:pStyle w:val="bodydropcap6L"/>
                          </w:pPr>
                          <w:r>
                            <w:t>25</w:t>
                          </w:r>
                        </w:p>
                        <w:p w14:paraId="125E963E" w14:textId="77777777" w:rsidR="00817C1D" w:rsidRDefault="00817C1D" w:rsidP="00420B98">
                          <w:pPr>
                            <w:pStyle w:val="bodydropcap6L"/>
                          </w:pPr>
                          <w:r>
                            <w:t>26</w:t>
                          </w:r>
                        </w:p>
                        <w:p w14:paraId="51B680B8" w14:textId="77777777" w:rsidR="00817C1D" w:rsidRDefault="00817C1D" w:rsidP="00420B98">
                          <w:pPr>
                            <w:pStyle w:val="bodydropcap6L"/>
                          </w:pPr>
                          <w:r>
                            <w:t>27</w:t>
                          </w:r>
                        </w:p>
                        <w:p w14:paraId="6174F586" w14:textId="77777777" w:rsidR="00817C1D" w:rsidRDefault="00817C1D" w:rsidP="00420B98">
                          <w:pPr>
                            <w:pStyle w:val="bodydropcap6L"/>
                          </w:pPr>
                          <w:r>
                            <w:t>28</w:t>
                          </w:r>
                        </w:p>
                        <w:p w14:paraId="5EFBF7FC" w14:textId="77777777" w:rsidR="00817C1D" w:rsidRDefault="00817C1D" w:rsidP="00420B98">
                          <w:pPr>
                            <w:pStyle w:val="bodydropcap6L"/>
                          </w:pPr>
                          <w:r>
                            <w:t>29</w:t>
                          </w:r>
                        </w:p>
                        <w:p w14:paraId="03656461" w14:textId="77777777" w:rsidR="00817C1D" w:rsidRDefault="00817C1D" w:rsidP="00420B98">
                          <w:pPr>
                            <w:pStyle w:val="bodydropcap6L"/>
                          </w:pPr>
                          <w:r>
                            <w:t>30</w:t>
                          </w:r>
                        </w:p>
                        <w:p w14:paraId="63C88AF1" w14:textId="77777777" w:rsidR="00817C1D" w:rsidRDefault="00817C1D" w:rsidP="00420B98">
                          <w:pPr>
                            <w:pStyle w:val="bodydropcap6L"/>
                          </w:pPr>
                          <w:r>
                            <w:t>31</w:t>
                          </w:r>
                        </w:p>
                        <w:p w14:paraId="1F87381D" w14:textId="77777777" w:rsidR="00817C1D" w:rsidRDefault="00817C1D" w:rsidP="00420B98">
                          <w:pPr>
                            <w:pStyle w:val="bodydropcap6L"/>
                          </w:pPr>
                          <w:r>
                            <w:t>32</w:t>
                          </w:r>
                        </w:p>
                        <w:p w14:paraId="21806DFB" w14:textId="77777777" w:rsidR="00817C1D" w:rsidRDefault="00817C1D" w:rsidP="00420B98">
                          <w:pPr>
                            <w:pStyle w:val="bodydropcap6L"/>
                          </w:pPr>
                          <w:r>
                            <w:t>33</w:t>
                          </w:r>
                        </w:p>
                        <w:p w14:paraId="5707E78F" w14:textId="77777777" w:rsidR="00817C1D" w:rsidRDefault="00817C1D" w:rsidP="00420B98">
                          <w:pPr>
                            <w:pStyle w:val="bodydropcap6L"/>
                          </w:pPr>
                          <w:r>
                            <w:t>34</w:t>
                          </w:r>
                        </w:p>
                        <w:p w14:paraId="654B4DAF" w14:textId="77777777" w:rsidR="00817C1D" w:rsidRDefault="00817C1D" w:rsidP="00420B98">
                          <w:pPr>
                            <w:pStyle w:val="bodydropcap6L"/>
                          </w:pPr>
                          <w:r>
                            <w:t>35</w:t>
                          </w:r>
                        </w:p>
                        <w:p w14:paraId="14F032A1" w14:textId="77777777" w:rsidR="00817C1D" w:rsidRDefault="00817C1D" w:rsidP="00420B98">
                          <w:pPr>
                            <w:pStyle w:val="bodydropcap6L"/>
                          </w:pPr>
                          <w:r>
                            <w:t>36</w:t>
                          </w:r>
                        </w:p>
                        <w:p w14:paraId="5DD30E39" w14:textId="77777777" w:rsidR="00817C1D" w:rsidRDefault="00817C1D" w:rsidP="00420B98">
                          <w:pPr>
                            <w:pStyle w:val="bodydropcap6L"/>
                          </w:pPr>
                          <w:r>
                            <w:t>37</w:t>
                          </w:r>
                        </w:p>
                        <w:p w14:paraId="04D58258" w14:textId="77777777" w:rsidR="00817C1D" w:rsidRDefault="00817C1D" w:rsidP="00420B98">
                          <w:pPr>
                            <w:pStyle w:val="bodydropcap6L"/>
                          </w:pPr>
                          <w:r>
                            <w:t>38</w:t>
                          </w:r>
                        </w:p>
                        <w:p w14:paraId="0DF61116" w14:textId="77777777" w:rsidR="00817C1D" w:rsidRDefault="00817C1D" w:rsidP="00420B98">
                          <w:pPr>
                            <w:pStyle w:val="bodydropcap6L"/>
                          </w:pPr>
                          <w:r>
                            <w:t>39</w:t>
                          </w:r>
                        </w:p>
                        <w:p w14:paraId="33FA256D" w14:textId="77777777" w:rsidR="00817C1D" w:rsidRDefault="00817C1D" w:rsidP="00420B98">
                          <w:pPr>
                            <w:pStyle w:val="bodydropcap6L"/>
                          </w:pPr>
                          <w:r>
                            <w:t>40</w:t>
                          </w:r>
                        </w:p>
                        <w:p w14:paraId="1E7A956D" w14:textId="77777777" w:rsidR="00817C1D" w:rsidRDefault="00817C1D" w:rsidP="00420B98">
                          <w:pPr>
                            <w:pStyle w:val="bodydropcap6L"/>
                          </w:pPr>
                          <w:r>
                            <w:t>41</w:t>
                          </w:r>
                        </w:p>
                        <w:p w14:paraId="5FC32D5E" w14:textId="77777777" w:rsidR="00817C1D" w:rsidRDefault="00817C1D" w:rsidP="00420B98">
                          <w:pPr>
                            <w:pStyle w:val="bodydropcap6L"/>
                          </w:pPr>
                          <w:r>
                            <w:t>42</w:t>
                          </w:r>
                        </w:p>
                        <w:p w14:paraId="5DB066E2" w14:textId="77777777" w:rsidR="00817C1D" w:rsidRDefault="00817C1D" w:rsidP="00420B98">
                          <w:pPr>
                            <w:pStyle w:val="bodydropcap6L"/>
                          </w:pPr>
                          <w:r>
                            <w:t>43</w:t>
                          </w:r>
                        </w:p>
                        <w:p w14:paraId="5367CFFB" w14:textId="77777777" w:rsidR="00817C1D" w:rsidRDefault="00817C1D" w:rsidP="00420B98">
                          <w:pPr>
                            <w:pStyle w:val="bodydropcap6L"/>
                          </w:pPr>
                          <w:r>
                            <w:t>44</w:t>
                          </w:r>
                        </w:p>
                        <w:p w14:paraId="50A2AEE4" w14:textId="77777777" w:rsidR="00817C1D" w:rsidRDefault="00817C1D" w:rsidP="00420B98">
                          <w:pPr>
                            <w:pStyle w:val="bodydropcap6L"/>
                          </w:pPr>
                          <w:r>
                            <w:t>45</w:t>
                          </w:r>
                        </w:p>
                        <w:p w14:paraId="0C1C5173" w14:textId="77777777" w:rsidR="00817C1D" w:rsidRDefault="00817C1D" w:rsidP="00420B98">
                          <w:pPr>
                            <w:pStyle w:val="bodydropcap6L"/>
                          </w:pPr>
                          <w:r>
                            <w:t>46</w:t>
                          </w:r>
                        </w:p>
                        <w:p w14:paraId="356D5C7B" w14:textId="77777777" w:rsidR="00817C1D" w:rsidRDefault="00817C1D" w:rsidP="00420B98">
                          <w:pPr>
                            <w:pStyle w:val="bodydropcap6L"/>
                          </w:pPr>
                          <w:r>
                            <w:t>47</w:t>
                          </w:r>
                        </w:p>
                        <w:p w14:paraId="3F819AE6" w14:textId="77777777" w:rsidR="00817C1D" w:rsidRDefault="00817C1D" w:rsidP="00420B98">
                          <w:pPr>
                            <w:pStyle w:val="bodydropcap6L"/>
                          </w:pPr>
                          <w:r>
                            <w:t>48</w:t>
                          </w:r>
                        </w:p>
                        <w:p w14:paraId="6A203694" w14:textId="77777777" w:rsidR="00817C1D" w:rsidRDefault="00817C1D" w:rsidP="00420B98">
                          <w:pPr>
                            <w:pStyle w:val="bodydropcap6L"/>
                          </w:pPr>
                          <w:r>
                            <w:t>49</w:t>
                          </w:r>
                        </w:p>
                        <w:p w14:paraId="70DAC17A" w14:textId="77777777" w:rsidR="00817C1D" w:rsidRDefault="00817C1D" w:rsidP="00420B98">
                          <w:pPr>
                            <w:pStyle w:val="bodydropcap6L"/>
                          </w:pPr>
                          <w:r>
                            <w:t>50</w:t>
                          </w:r>
                        </w:p>
                        <w:p w14:paraId="133D4CE0" w14:textId="77777777" w:rsidR="00817C1D" w:rsidRDefault="00817C1D" w:rsidP="00420B98">
                          <w:pPr>
                            <w:pStyle w:val="bodydropcap6L"/>
                          </w:pPr>
                          <w:r>
                            <w:t>51</w:t>
                          </w:r>
                        </w:p>
                        <w:p w14:paraId="31BAE20D" w14:textId="77777777" w:rsidR="00817C1D" w:rsidRDefault="00817C1D" w:rsidP="00420B98">
                          <w:pPr>
                            <w:pStyle w:val="bodydropcap6L"/>
                          </w:pPr>
                          <w:r>
                            <w:t>52</w:t>
                          </w:r>
                        </w:p>
                        <w:p w14:paraId="697EDACC" w14:textId="77777777" w:rsidR="00817C1D" w:rsidRDefault="00817C1D" w:rsidP="00420B98">
                          <w:pPr>
                            <w:pStyle w:val="bodydropcap6L"/>
                          </w:pPr>
                          <w:r>
                            <w:t>53</w:t>
                          </w:r>
                        </w:p>
                        <w:p w14:paraId="429CA84A" w14:textId="77777777" w:rsidR="00817C1D" w:rsidRDefault="00817C1D" w:rsidP="00420B98">
                          <w:pPr>
                            <w:pStyle w:val="bodydropcap6L"/>
                          </w:pPr>
                          <w:r>
                            <w:t>54</w:t>
                          </w:r>
                        </w:p>
                        <w:p w14:paraId="0EF0F31B" w14:textId="77777777" w:rsidR="00817C1D" w:rsidRDefault="00817C1D" w:rsidP="00420B98">
                          <w:pPr>
                            <w:pStyle w:val="bodydropcap6L"/>
                          </w:pPr>
                          <w:r>
                            <w:t>55</w:t>
                          </w:r>
                        </w:p>
                        <w:p w14:paraId="4CAB0C94" w14:textId="77777777" w:rsidR="00817C1D" w:rsidRDefault="00817C1D" w:rsidP="00420B98">
                          <w:pPr>
                            <w:pStyle w:val="bodydropcap6L"/>
                          </w:pPr>
                          <w:r>
                            <w:t>56</w:t>
                          </w:r>
                        </w:p>
                        <w:p w14:paraId="590E6554" w14:textId="77777777" w:rsidR="00817C1D" w:rsidRDefault="00817C1D" w:rsidP="00420B98">
                          <w:pPr>
                            <w:pStyle w:val="bodydropcap6L"/>
                          </w:pPr>
                          <w:r>
                            <w:t>57</w:t>
                          </w:r>
                        </w:p>
                        <w:p w14:paraId="18522002" w14:textId="77777777" w:rsidR="00817C1D" w:rsidRDefault="00817C1D" w:rsidP="00420B98">
                          <w:pPr>
                            <w:pStyle w:val="bodydropcap6L"/>
                          </w:pPr>
                          <w:r>
                            <w:t>58</w:t>
                          </w:r>
                        </w:p>
                        <w:p w14:paraId="21A2B40F" w14:textId="77777777" w:rsidR="00817C1D" w:rsidRDefault="00817C1D" w:rsidP="00420B98">
                          <w:pPr>
                            <w:pStyle w:val="bodydropcap6L"/>
                          </w:pPr>
                          <w:r>
                            <w:t>59</w:t>
                          </w:r>
                        </w:p>
                        <w:p w14:paraId="79E27A4A" w14:textId="77777777" w:rsidR="00817C1D" w:rsidRDefault="00817C1D" w:rsidP="00420B98">
                          <w:pPr>
                            <w:pStyle w:val="bodydropcap6L"/>
                          </w:pPr>
                        </w:p>
                        <w:p w14:paraId="007A56BB" w14:textId="77777777" w:rsidR="00817C1D" w:rsidRDefault="00817C1D" w:rsidP="00420B98">
                          <w:pPr>
                            <w:pStyle w:val="bodydropcap6L"/>
                          </w:pPr>
                        </w:p>
                        <w:p w14:paraId="705E027F" w14:textId="77777777" w:rsidR="00817C1D" w:rsidRDefault="00817C1D" w:rsidP="00420B98">
                          <w:pPr>
                            <w:pStyle w:val="bodydropcap6L"/>
                          </w:pP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08530" id="_x0000_t202" coordsize="21600,21600" o:spt="202" path="m,l,21600r21600,l21600,xe">
              <v:stroke joinstyle="miter"/>
              <v:path gradientshapeok="t" o:connecttype="rect"/>
            </v:shapetype>
            <v:shape id="Text Box 5" o:spid="_x0000_s1026" type="#_x0000_t202" style="position:absolute;margin-left:-35.15pt;margin-top:59.95pt;width:27pt;height:66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" stroked="f">
              <v:textbox inset=",7.2pt">
                <w:txbxContent>
                  <w:p w14:paraId="73AB3585" w14:textId="77777777" w:rsidR="00817C1D" w:rsidRDefault="00817C1D" w:rsidP="00420B98">
                    <w:pPr>
                      <w:pStyle w:val="bodydropcap6L"/>
                    </w:pPr>
                    <w:r>
                      <w:t>1</w:t>
                    </w:r>
                  </w:p>
                  <w:p w14:paraId="0A31221C" w14:textId="77777777" w:rsidR="00817C1D" w:rsidRDefault="00817C1D" w:rsidP="00420B98">
                    <w:pPr>
                      <w:pStyle w:val="bodydropcap6L"/>
                    </w:pPr>
                    <w:r>
                      <w:t>2</w:t>
                    </w:r>
                  </w:p>
                  <w:p w14:paraId="19F64A24" w14:textId="77777777" w:rsidR="00817C1D" w:rsidRDefault="00817C1D" w:rsidP="00420B98">
                    <w:pPr>
                      <w:pStyle w:val="bodydropcap6L"/>
                    </w:pPr>
                    <w:r>
                      <w:t>3</w:t>
                    </w:r>
                  </w:p>
                  <w:p w14:paraId="188702E0" w14:textId="77777777" w:rsidR="00817C1D" w:rsidRDefault="00817C1D" w:rsidP="00420B98">
                    <w:pPr>
                      <w:pStyle w:val="bodydropcap6L"/>
                    </w:pPr>
                    <w:r>
                      <w:t>4</w:t>
                    </w:r>
                  </w:p>
                  <w:p w14:paraId="0E85FCE8" w14:textId="77777777" w:rsidR="00817C1D" w:rsidRDefault="00817C1D" w:rsidP="00420B98">
                    <w:pPr>
                      <w:pStyle w:val="bodydropcap6L"/>
                    </w:pPr>
                    <w:r>
                      <w:t>5</w:t>
                    </w:r>
                  </w:p>
                  <w:p w14:paraId="4544063B" w14:textId="77777777" w:rsidR="00817C1D" w:rsidRDefault="00817C1D" w:rsidP="00420B98">
                    <w:pPr>
                      <w:pStyle w:val="bodydropcap6L"/>
                    </w:pPr>
                    <w:r>
                      <w:t>6</w:t>
                    </w:r>
                  </w:p>
                  <w:p w14:paraId="5DAFD6E1" w14:textId="77777777" w:rsidR="00817C1D" w:rsidRDefault="00817C1D" w:rsidP="00420B98">
                    <w:pPr>
                      <w:pStyle w:val="bodydropcap6L"/>
                    </w:pPr>
                    <w:r>
                      <w:t>7</w:t>
                    </w:r>
                  </w:p>
                  <w:p w14:paraId="3DD36096" w14:textId="77777777" w:rsidR="00817C1D" w:rsidRDefault="00817C1D" w:rsidP="00420B98">
                    <w:pPr>
                      <w:pStyle w:val="bodydropcap6L"/>
                    </w:pPr>
                    <w:r>
                      <w:t>8</w:t>
                    </w:r>
                  </w:p>
                  <w:p w14:paraId="712D3514" w14:textId="77777777" w:rsidR="00817C1D" w:rsidRDefault="00817C1D" w:rsidP="00420B98">
                    <w:pPr>
                      <w:pStyle w:val="bodydropcap6L"/>
                    </w:pPr>
                    <w:r>
                      <w:t>9</w:t>
                    </w:r>
                  </w:p>
                  <w:p w14:paraId="6E5A3141" w14:textId="77777777" w:rsidR="00817C1D" w:rsidRDefault="00817C1D" w:rsidP="00420B98">
                    <w:pPr>
                      <w:pStyle w:val="bodydropcap6L"/>
                    </w:pPr>
                    <w:r>
                      <w:t>10</w:t>
                    </w:r>
                  </w:p>
                  <w:p w14:paraId="15208786" w14:textId="77777777" w:rsidR="00817C1D" w:rsidRDefault="00817C1D" w:rsidP="00420B98">
                    <w:pPr>
                      <w:pStyle w:val="bodydropcap6L"/>
                    </w:pPr>
                    <w:r>
                      <w:t>11</w:t>
                    </w:r>
                  </w:p>
                  <w:p w14:paraId="1BFBCB5E" w14:textId="77777777" w:rsidR="00817C1D" w:rsidRDefault="00817C1D" w:rsidP="00420B98">
                    <w:pPr>
                      <w:pStyle w:val="bodydropcap6L"/>
                    </w:pPr>
                    <w:r>
                      <w:t>12</w:t>
                    </w:r>
                  </w:p>
                  <w:p w14:paraId="25B584A8" w14:textId="77777777" w:rsidR="00817C1D" w:rsidRDefault="00817C1D" w:rsidP="00420B98">
                    <w:pPr>
                      <w:pStyle w:val="bodydropcap6L"/>
                    </w:pPr>
                    <w:r>
                      <w:t>13</w:t>
                    </w:r>
                  </w:p>
                  <w:p w14:paraId="3FAEDAA7" w14:textId="77777777" w:rsidR="00817C1D" w:rsidRDefault="00817C1D" w:rsidP="00420B98">
                    <w:pPr>
                      <w:pStyle w:val="bodydropcap6L"/>
                    </w:pPr>
                    <w:r>
                      <w:t>14</w:t>
                    </w:r>
                  </w:p>
                  <w:p w14:paraId="3207064B" w14:textId="77777777" w:rsidR="00817C1D" w:rsidRDefault="00817C1D" w:rsidP="00420B98">
                    <w:pPr>
                      <w:pStyle w:val="bodydropcap6L"/>
                    </w:pPr>
                    <w:r>
                      <w:t>15</w:t>
                    </w:r>
                  </w:p>
                  <w:p w14:paraId="52894BFA" w14:textId="77777777" w:rsidR="00817C1D" w:rsidRDefault="00817C1D" w:rsidP="00420B98">
                    <w:pPr>
                      <w:pStyle w:val="bodydropcap6L"/>
                    </w:pPr>
                    <w:r>
                      <w:t>16</w:t>
                    </w:r>
                  </w:p>
                  <w:p w14:paraId="7834A2C3" w14:textId="77777777" w:rsidR="00817C1D" w:rsidRDefault="00817C1D" w:rsidP="00420B98">
                    <w:pPr>
                      <w:pStyle w:val="bodydropcap6L"/>
                    </w:pPr>
                    <w:r>
                      <w:t>17</w:t>
                    </w:r>
                  </w:p>
                  <w:p w14:paraId="16551717" w14:textId="77777777" w:rsidR="00817C1D" w:rsidRDefault="00817C1D" w:rsidP="00420B98">
                    <w:pPr>
                      <w:pStyle w:val="bodydropcap6L"/>
                    </w:pPr>
                    <w:r>
                      <w:t>18</w:t>
                    </w:r>
                  </w:p>
                  <w:p w14:paraId="596397C2" w14:textId="77777777" w:rsidR="00817C1D" w:rsidRDefault="00817C1D" w:rsidP="00420B98">
                    <w:pPr>
                      <w:pStyle w:val="bodydropcap6L"/>
                    </w:pPr>
                    <w:r>
                      <w:t>19</w:t>
                    </w:r>
                  </w:p>
                  <w:p w14:paraId="5CC1D57A" w14:textId="77777777" w:rsidR="00817C1D" w:rsidRDefault="00817C1D" w:rsidP="00420B98">
                    <w:pPr>
                      <w:pStyle w:val="bodydropcap6L"/>
                    </w:pPr>
                    <w:r>
                      <w:t>20</w:t>
                    </w:r>
                  </w:p>
                  <w:p w14:paraId="132787A8" w14:textId="77777777" w:rsidR="00817C1D" w:rsidRDefault="00817C1D" w:rsidP="00420B98">
                    <w:pPr>
                      <w:pStyle w:val="bodydropcap6L"/>
                    </w:pPr>
                    <w:r>
                      <w:t>21</w:t>
                    </w:r>
                  </w:p>
                  <w:p w14:paraId="6E8C05CE" w14:textId="77777777" w:rsidR="00817C1D" w:rsidRDefault="00817C1D" w:rsidP="00420B98">
                    <w:pPr>
                      <w:pStyle w:val="bodydropcap6L"/>
                    </w:pPr>
                    <w:r>
                      <w:t>22</w:t>
                    </w:r>
                  </w:p>
                  <w:p w14:paraId="0CC79E82" w14:textId="77777777" w:rsidR="00817C1D" w:rsidRDefault="00817C1D" w:rsidP="00420B98">
                    <w:pPr>
                      <w:pStyle w:val="bodydropcap6L"/>
                    </w:pPr>
                    <w:r>
                      <w:t>23</w:t>
                    </w:r>
                  </w:p>
                  <w:p w14:paraId="61189FA4" w14:textId="77777777" w:rsidR="00817C1D" w:rsidRDefault="00817C1D" w:rsidP="00420B98">
                    <w:pPr>
                      <w:pStyle w:val="bodydropcap6L"/>
                    </w:pPr>
                    <w:r>
                      <w:t>24</w:t>
                    </w:r>
                  </w:p>
                  <w:p w14:paraId="08B13C2F" w14:textId="77777777" w:rsidR="00817C1D" w:rsidRDefault="00817C1D" w:rsidP="00420B98">
                    <w:pPr>
                      <w:pStyle w:val="bodydropcap6L"/>
                    </w:pPr>
                    <w:r>
                      <w:t>25</w:t>
                    </w:r>
                  </w:p>
                  <w:p w14:paraId="125E963E" w14:textId="77777777" w:rsidR="00817C1D" w:rsidRDefault="00817C1D" w:rsidP="00420B98">
                    <w:pPr>
                      <w:pStyle w:val="bodydropcap6L"/>
                    </w:pPr>
                    <w:r>
                      <w:t>26</w:t>
                    </w:r>
                  </w:p>
                  <w:p w14:paraId="51B680B8" w14:textId="77777777" w:rsidR="00817C1D" w:rsidRDefault="00817C1D" w:rsidP="00420B98">
                    <w:pPr>
                      <w:pStyle w:val="bodydropcap6L"/>
                    </w:pPr>
                    <w:r>
                      <w:t>27</w:t>
                    </w:r>
                  </w:p>
                  <w:p w14:paraId="6174F586" w14:textId="77777777" w:rsidR="00817C1D" w:rsidRDefault="00817C1D" w:rsidP="00420B98">
                    <w:pPr>
                      <w:pStyle w:val="bodydropcap6L"/>
                    </w:pPr>
                    <w:r>
                      <w:t>28</w:t>
                    </w:r>
                  </w:p>
                  <w:p w14:paraId="5EFBF7FC" w14:textId="77777777" w:rsidR="00817C1D" w:rsidRDefault="00817C1D" w:rsidP="00420B98">
                    <w:pPr>
                      <w:pStyle w:val="bodydropcap6L"/>
                    </w:pPr>
                    <w:r>
                      <w:t>29</w:t>
                    </w:r>
                  </w:p>
                  <w:p w14:paraId="03656461" w14:textId="77777777" w:rsidR="00817C1D" w:rsidRDefault="00817C1D" w:rsidP="00420B98">
                    <w:pPr>
                      <w:pStyle w:val="bodydropcap6L"/>
                    </w:pPr>
                    <w:r>
                      <w:t>30</w:t>
                    </w:r>
                  </w:p>
                  <w:p w14:paraId="63C88AF1" w14:textId="77777777" w:rsidR="00817C1D" w:rsidRDefault="00817C1D" w:rsidP="00420B98">
                    <w:pPr>
                      <w:pStyle w:val="bodydropcap6L"/>
                    </w:pPr>
                    <w:r>
                      <w:t>31</w:t>
                    </w:r>
                  </w:p>
                  <w:p w14:paraId="1F87381D" w14:textId="77777777" w:rsidR="00817C1D" w:rsidRDefault="00817C1D" w:rsidP="00420B98">
                    <w:pPr>
                      <w:pStyle w:val="bodydropcap6L"/>
                    </w:pPr>
                    <w:r>
                      <w:t>32</w:t>
                    </w:r>
                  </w:p>
                  <w:p w14:paraId="21806DFB" w14:textId="77777777" w:rsidR="00817C1D" w:rsidRDefault="00817C1D" w:rsidP="00420B98">
                    <w:pPr>
                      <w:pStyle w:val="bodydropcap6L"/>
                    </w:pPr>
                    <w:r>
                      <w:t>33</w:t>
                    </w:r>
                  </w:p>
                  <w:p w14:paraId="5707E78F" w14:textId="77777777" w:rsidR="00817C1D" w:rsidRDefault="00817C1D" w:rsidP="00420B98">
                    <w:pPr>
                      <w:pStyle w:val="bodydropcap6L"/>
                    </w:pPr>
                    <w:r>
                      <w:t>34</w:t>
                    </w:r>
                  </w:p>
                  <w:p w14:paraId="654B4DAF" w14:textId="77777777" w:rsidR="00817C1D" w:rsidRDefault="00817C1D" w:rsidP="00420B98">
                    <w:pPr>
                      <w:pStyle w:val="bodydropcap6L"/>
                    </w:pPr>
                    <w:r>
                      <w:t>35</w:t>
                    </w:r>
                  </w:p>
                  <w:p w14:paraId="14F032A1" w14:textId="77777777" w:rsidR="00817C1D" w:rsidRDefault="00817C1D" w:rsidP="00420B98">
                    <w:pPr>
                      <w:pStyle w:val="bodydropcap6L"/>
                    </w:pPr>
                    <w:r>
                      <w:t>36</w:t>
                    </w:r>
                  </w:p>
                  <w:p w14:paraId="5DD30E39" w14:textId="77777777" w:rsidR="00817C1D" w:rsidRDefault="00817C1D" w:rsidP="00420B98">
                    <w:pPr>
                      <w:pStyle w:val="bodydropcap6L"/>
                    </w:pPr>
                    <w:r>
                      <w:t>37</w:t>
                    </w:r>
                  </w:p>
                  <w:p w14:paraId="04D58258" w14:textId="77777777" w:rsidR="00817C1D" w:rsidRDefault="00817C1D" w:rsidP="00420B98">
                    <w:pPr>
                      <w:pStyle w:val="bodydropcap6L"/>
                    </w:pPr>
                    <w:r>
                      <w:t>38</w:t>
                    </w:r>
                  </w:p>
                  <w:p w14:paraId="0DF61116" w14:textId="77777777" w:rsidR="00817C1D" w:rsidRDefault="00817C1D" w:rsidP="00420B98">
                    <w:pPr>
                      <w:pStyle w:val="bodydropcap6L"/>
                    </w:pPr>
                    <w:r>
                      <w:t>39</w:t>
                    </w:r>
                  </w:p>
                  <w:p w14:paraId="33FA256D" w14:textId="77777777" w:rsidR="00817C1D" w:rsidRDefault="00817C1D" w:rsidP="00420B98">
                    <w:pPr>
                      <w:pStyle w:val="bodydropcap6L"/>
                    </w:pPr>
                    <w:r>
                      <w:t>40</w:t>
                    </w:r>
                  </w:p>
                  <w:p w14:paraId="1E7A956D" w14:textId="77777777" w:rsidR="00817C1D" w:rsidRDefault="00817C1D" w:rsidP="00420B98">
                    <w:pPr>
                      <w:pStyle w:val="bodydropcap6L"/>
                    </w:pPr>
                    <w:r>
                      <w:t>41</w:t>
                    </w:r>
                  </w:p>
                  <w:p w14:paraId="5FC32D5E" w14:textId="77777777" w:rsidR="00817C1D" w:rsidRDefault="00817C1D" w:rsidP="00420B98">
                    <w:pPr>
                      <w:pStyle w:val="bodydropcap6L"/>
                    </w:pPr>
                    <w:r>
                      <w:t>42</w:t>
                    </w:r>
                  </w:p>
                  <w:p w14:paraId="5DB066E2" w14:textId="77777777" w:rsidR="00817C1D" w:rsidRDefault="00817C1D" w:rsidP="00420B98">
                    <w:pPr>
                      <w:pStyle w:val="bodydropcap6L"/>
                    </w:pPr>
                    <w:r>
                      <w:t>43</w:t>
                    </w:r>
                  </w:p>
                  <w:p w14:paraId="5367CFFB" w14:textId="77777777" w:rsidR="00817C1D" w:rsidRDefault="00817C1D" w:rsidP="00420B98">
                    <w:pPr>
                      <w:pStyle w:val="bodydropcap6L"/>
                    </w:pPr>
                    <w:r>
                      <w:t>44</w:t>
                    </w:r>
                  </w:p>
                  <w:p w14:paraId="50A2AEE4" w14:textId="77777777" w:rsidR="00817C1D" w:rsidRDefault="00817C1D" w:rsidP="00420B98">
                    <w:pPr>
                      <w:pStyle w:val="bodydropcap6L"/>
                    </w:pPr>
                    <w:r>
                      <w:t>45</w:t>
                    </w:r>
                  </w:p>
                  <w:p w14:paraId="0C1C5173" w14:textId="77777777" w:rsidR="00817C1D" w:rsidRDefault="00817C1D" w:rsidP="00420B98">
                    <w:pPr>
                      <w:pStyle w:val="bodydropcap6L"/>
                    </w:pPr>
                    <w:r>
                      <w:t>46</w:t>
                    </w:r>
                  </w:p>
                  <w:p w14:paraId="356D5C7B" w14:textId="77777777" w:rsidR="00817C1D" w:rsidRDefault="00817C1D" w:rsidP="00420B98">
                    <w:pPr>
                      <w:pStyle w:val="bodydropcap6L"/>
                    </w:pPr>
                    <w:r>
                      <w:t>47</w:t>
                    </w:r>
                  </w:p>
                  <w:p w14:paraId="3F819AE6" w14:textId="77777777" w:rsidR="00817C1D" w:rsidRDefault="00817C1D" w:rsidP="00420B98">
                    <w:pPr>
                      <w:pStyle w:val="bodydropcap6L"/>
                    </w:pPr>
                    <w:r>
                      <w:t>48</w:t>
                    </w:r>
                  </w:p>
                  <w:p w14:paraId="6A203694" w14:textId="77777777" w:rsidR="00817C1D" w:rsidRDefault="00817C1D" w:rsidP="00420B98">
                    <w:pPr>
                      <w:pStyle w:val="bodydropcap6L"/>
                    </w:pPr>
                    <w:r>
                      <w:t>49</w:t>
                    </w:r>
                  </w:p>
                  <w:p w14:paraId="70DAC17A" w14:textId="77777777" w:rsidR="00817C1D" w:rsidRDefault="00817C1D" w:rsidP="00420B98">
                    <w:pPr>
                      <w:pStyle w:val="bodydropcap6L"/>
                    </w:pPr>
                    <w:r>
                      <w:t>50</w:t>
                    </w:r>
                  </w:p>
                  <w:p w14:paraId="133D4CE0" w14:textId="77777777" w:rsidR="00817C1D" w:rsidRDefault="00817C1D" w:rsidP="00420B98">
                    <w:pPr>
                      <w:pStyle w:val="bodydropcap6L"/>
                    </w:pPr>
                    <w:r>
                      <w:t>51</w:t>
                    </w:r>
                  </w:p>
                  <w:p w14:paraId="31BAE20D" w14:textId="77777777" w:rsidR="00817C1D" w:rsidRDefault="00817C1D" w:rsidP="00420B98">
                    <w:pPr>
                      <w:pStyle w:val="bodydropcap6L"/>
                    </w:pPr>
                    <w:r>
                      <w:t>52</w:t>
                    </w:r>
                  </w:p>
                  <w:p w14:paraId="697EDACC" w14:textId="77777777" w:rsidR="00817C1D" w:rsidRDefault="00817C1D" w:rsidP="00420B98">
                    <w:pPr>
                      <w:pStyle w:val="bodydropcap6L"/>
                    </w:pPr>
                    <w:r>
                      <w:t>53</w:t>
                    </w:r>
                  </w:p>
                  <w:p w14:paraId="429CA84A" w14:textId="77777777" w:rsidR="00817C1D" w:rsidRDefault="00817C1D" w:rsidP="00420B98">
                    <w:pPr>
                      <w:pStyle w:val="bodydropcap6L"/>
                    </w:pPr>
                    <w:r>
                      <w:t>54</w:t>
                    </w:r>
                  </w:p>
                  <w:p w14:paraId="0EF0F31B" w14:textId="77777777" w:rsidR="00817C1D" w:rsidRDefault="00817C1D" w:rsidP="00420B98">
                    <w:pPr>
                      <w:pStyle w:val="bodydropcap6L"/>
                    </w:pPr>
                    <w:r>
                      <w:t>55</w:t>
                    </w:r>
                  </w:p>
                  <w:p w14:paraId="4CAB0C94" w14:textId="77777777" w:rsidR="00817C1D" w:rsidRDefault="00817C1D" w:rsidP="00420B98">
                    <w:pPr>
                      <w:pStyle w:val="bodydropcap6L"/>
                    </w:pPr>
                    <w:r>
                      <w:t>56</w:t>
                    </w:r>
                  </w:p>
                  <w:p w14:paraId="590E6554" w14:textId="77777777" w:rsidR="00817C1D" w:rsidRDefault="00817C1D" w:rsidP="00420B98">
                    <w:pPr>
                      <w:pStyle w:val="bodydropcap6L"/>
                    </w:pPr>
                    <w:r>
                      <w:t>57</w:t>
                    </w:r>
                  </w:p>
                  <w:p w14:paraId="18522002" w14:textId="77777777" w:rsidR="00817C1D" w:rsidRDefault="00817C1D" w:rsidP="00420B98">
                    <w:pPr>
                      <w:pStyle w:val="bodydropcap6L"/>
                    </w:pPr>
                    <w:r>
                      <w:t>58</w:t>
                    </w:r>
                  </w:p>
                  <w:p w14:paraId="21A2B40F" w14:textId="77777777" w:rsidR="00817C1D" w:rsidRDefault="00817C1D" w:rsidP="00420B98">
                    <w:pPr>
                      <w:pStyle w:val="bodydropcap6L"/>
                    </w:pPr>
                    <w:r>
                      <w:t>59</w:t>
                    </w:r>
                  </w:p>
                  <w:p w14:paraId="79E27A4A" w14:textId="77777777" w:rsidR="00817C1D" w:rsidRDefault="00817C1D" w:rsidP="00420B98">
                    <w:pPr>
                      <w:pStyle w:val="bodydropcap6L"/>
                    </w:pPr>
                  </w:p>
                  <w:p w14:paraId="007A56BB" w14:textId="77777777" w:rsidR="00817C1D" w:rsidRDefault="00817C1D" w:rsidP="00420B98">
                    <w:pPr>
                      <w:pStyle w:val="bodydropcap6L"/>
                    </w:pPr>
                  </w:p>
                  <w:p w14:paraId="705E027F" w14:textId="77777777" w:rsidR="00817C1D" w:rsidRDefault="00817C1D" w:rsidP="00420B98">
                    <w:pPr>
                      <w:pStyle w:val="bodydropcap6L"/>
                    </w:pPr>
                  </w:p>
                </w:txbxContent>
              </v:textbox>
              <w10:wrap type="square"/>
              <w10:anchorlock/>
            </v:shape>
          </w:pict>
        </mc:Fallback>
      </mc:AlternateContent>
    </w:r>
    <w:r>
      <w:rPr>
        <w:noProof/>
      </w:rPr>
      <mc:AlternateContent>
        <mc:Choice Requires="wps">
          <w:drawing>
            <wp:anchor distT="0" distB="0" distL="114300" distR="114300" simplePos="0" relativeHeight="251655680" behindDoc="0" locked="1" layoutInCell="0" allowOverlap="1" wp14:anchorId="2510C8C4" wp14:editId="0FF2C5B2">
              <wp:simplePos x="0" y="0"/>
              <wp:positionH relativeFrom="margin">
                <wp:posOffset>0</wp:posOffset>
              </wp:positionH>
              <wp:positionV relativeFrom="page">
                <wp:posOffset>365760</wp:posOffset>
              </wp:positionV>
              <wp:extent cx="6705600" cy="76200"/>
              <wp:effectExtent l="0" t="0" r="0" b="0"/>
              <wp:wrapNone/>
              <wp:docPr id="1363603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76200"/>
                      </a:xfrm>
                      <a:prstGeom prst="rect">
                        <a:avLst/>
                      </a:prstGeom>
                      <a:solidFill>
                        <a:srgbClr val="CCCC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3F4AD" id="Rectangle 4" o:spid="_x0000_s1026" style="position:absolute;margin-left:0;margin-top:28.8pt;width:528pt;height: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" o:allowincell="f" fillcolor="#ccc" stroked="f">
              <w10:wrap anchorx="margin"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F125" w14:textId="0C4C19A2" w:rsidR="00FC138D" w:rsidRDefault="000E2C69" w:rsidP="00FC138D">
    <w:pPr>
      <w:pBdr>
        <w:bottom w:val="single" w:sz="4" w:space="20" w:color="auto"/>
      </w:pBdr>
      <w:spacing w:line="240" w:lineRule="exact"/>
      <w:rPr>
        <w:rFonts w:ascii="BlissBold" w:hAnsi="BlissBold"/>
        <w:sz w:val="44"/>
      </w:rPr>
    </w:pPr>
    <w:r>
      <w:rPr>
        <w:rFonts w:ascii="BlissBold" w:hAnsi="BlissBold"/>
        <w:noProof/>
        <w:sz w:val="44"/>
      </w:rPr>
      <w:pict w14:anchorId="517B7614">
        <v:rect id="_x0000_i1025" alt="" style="width:468pt;height:16.1pt;mso-width-percent:0;mso-height-percent:0;mso-width-percent:0;mso-height-percent:0" o:hralign="center" o:hrstd="t" o:hr="t" fillcolor="#a0a0a0" stroked="f"/>
      </w:pict>
    </w:r>
  </w:p>
  <w:p w14:paraId="17BDF415" w14:textId="77777777" w:rsidR="00817C1D" w:rsidRDefault="00A927B6" w:rsidP="00FC138D">
    <w:pPr>
      <w:pBdr>
        <w:bottom w:val="single" w:sz="4" w:space="20" w:color="auto"/>
      </w:pBdr>
      <w:spacing w:line="240" w:lineRule="exact"/>
      <w:rPr>
        <w:rFonts w:ascii="BlissBold" w:hAnsi="BlissBold"/>
        <w:sz w:val="44"/>
      </w:rPr>
    </w:pPr>
    <w:r>
      <w:rPr>
        <w:noProof/>
      </w:rPr>
      <mc:AlternateContent>
        <mc:Choice Requires="wps">
          <w:drawing>
            <wp:anchor distT="0" distB="0" distL="114300" distR="114300" simplePos="0" relativeHeight="251656704" behindDoc="0" locked="0" layoutInCell="1" allowOverlap="1" wp14:anchorId="31FEDECE" wp14:editId="19B663FF">
              <wp:simplePos x="0" y="0"/>
              <wp:positionH relativeFrom="column">
                <wp:posOffset>172085</wp:posOffset>
              </wp:positionH>
              <wp:positionV relativeFrom="paragraph">
                <wp:posOffset>151765</wp:posOffset>
              </wp:positionV>
              <wp:extent cx="2941320" cy="231140"/>
              <wp:effectExtent l="0" t="0" r="0" b="0"/>
              <wp:wrapSquare wrapText="bothSides"/>
              <wp:docPr id="5424527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41320" cy="231140"/>
                      </a:xfrm>
                      <a:prstGeom prst="rect">
                        <a:avLst/>
                      </a:prstGeom>
                      <a:noFill/>
                      <a:ln>
                        <a:noFill/>
                      </a:ln>
                    </wps:spPr>
                    <wps:txbx>
                      <w:txbxContent>
                        <w:p w14:paraId="545096AC" w14:textId="77777777" w:rsidR="00817C1D" w:rsidRPr="00470082" w:rsidRDefault="00470082" w:rsidP="00470082">
                          <w:pPr>
                            <w:rPr>
                              <w:b/>
                            </w:rPr>
                          </w:pPr>
                          <w:proofErr w:type="gramStart"/>
                          <w:r>
                            <w:t>INSIGHTS  |</w:t>
                          </w:r>
                          <w:proofErr w:type="gramEnd"/>
                          <w:r>
                            <w:t xml:space="preserve">  </w:t>
                          </w:r>
                          <w:r w:rsidR="008C1F8D">
                            <w:t>PERSPECTIVES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FEDECE" id="_x0000_t202" coordsize="21600,21600" o:spt="202" path="m,l,21600r21600,l21600,xe">
              <v:stroke joinstyle="miter"/>
              <v:path gradientshapeok="t" o:connecttype="rect"/>
            </v:shapetype>
            <v:shape id="Text Box 3" o:spid="_x0000_s1027" type="#_x0000_t202" style="position:absolute;margin-left:13.55pt;margin-top:11.95pt;width:231.6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" filled="f" stroked="f">
              <v:textbox>
                <w:txbxContent>
                  <w:p w14:paraId="545096AC" w14:textId="77777777" w:rsidR="00817C1D" w:rsidRPr="00470082" w:rsidRDefault="00470082" w:rsidP="00470082">
                    <w:pPr>
                      <w:rPr>
                        <w:b/>
                      </w:rPr>
                    </w:pPr>
                    <w:proofErr w:type="gramStart"/>
                    <w:r>
                      <w:t>INSIGHTS  |</w:t>
                    </w:r>
                    <w:proofErr w:type="gramEnd"/>
                    <w:r>
                      <w:t xml:space="preserve">  </w:t>
                    </w:r>
                    <w:r w:rsidR="008C1F8D">
                      <w:t>PERSPECTIVES</w:t>
                    </w:r>
                  </w:p>
                </w:txbxContent>
              </v:textbox>
              <w10:wrap type="square"/>
            </v:shape>
          </w:pict>
        </mc:Fallback>
      </mc:AlternateContent>
    </w:r>
    <w:r>
      <w:rPr>
        <w:noProof/>
      </w:rPr>
      <mc:AlternateContent>
        <mc:Choice Requires="wps">
          <w:drawing>
            <wp:anchor distT="0" distB="0" distL="114300" distR="114300" simplePos="0" relativeHeight="251658752" behindDoc="0" locked="1" layoutInCell="0" allowOverlap="1" wp14:anchorId="0526FB57" wp14:editId="4384F9F1">
              <wp:simplePos x="0" y="0"/>
              <wp:positionH relativeFrom="column">
                <wp:posOffset>-559435</wp:posOffset>
              </wp:positionH>
              <wp:positionV relativeFrom="paragraph">
                <wp:posOffset>1411605</wp:posOffset>
              </wp:positionV>
              <wp:extent cx="342900" cy="8036560"/>
              <wp:effectExtent l="0" t="0" r="0" b="0"/>
              <wp:wrapSquare wrapText="bothSides"/>
              <wp:docPr id="1699141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8036560"/>
                      </a:xfrm>
                      <a:prstGeom prst="rect">
                        <a:avLst/>
                      </a:prstGeom>
                      <a:solidFill>
                        <a:srgbClr val="FFFFFF"/>
                      </a:solidFill>
                      <a:ln>
                        <a:noFill/>
                      </a:ln>
                    </wps:spPr>
                    <wps:txbx>
                      <w:txbxContent>
                        <w:p w14:paraId="508EC031" w14:textId="77777777" w:rsidR="00817C1D" w:rsidRDefault="00817C1D" w:rsidP="001345AC">
                          <w:pPr>
                            <w:pStyle w:val="bodydropcap6L"/>
                          </w:pPr>
                          <w:r>
                            <w:t>1</w:t>
                          </w:r>
                        </w:p>
                        <w:p w14:paraId="0F700A98" w14:textId="77777777" w:rsidR="00817C1D" w:rsidRDefault="00817C1D" w:rsidP="001345AC">
                          <w:pPr>
                            <w:pStyle w:val="bodydropcap6L"/>
                          </w:pPr>
                          <w:r>
                            <w:t>2</w:t>
                          </w:r>
                        </w:p>
                        <w:p w14:paraId="5853272F" w14:textId="77777777" w:rsidR="00817C1D" w:rsidRDefault="00817C1D" w:rsidP="001345AC">
                          <w:pPr>
                            <w:pStyle w:val="bodydropcap6L"/>
                          </w:pPr>
                          <w:r>
                            <w:t>3</w:t>
                          </w:r>
                        </w:p>
                        <w:p w14:paraId="0913183C" w14:textId="77777777" w:rsidR="00817C1D" w:rsidRDefault="00817C1D" w:rsidP="001345AC">
                          <w:pPr>
                            <w:pStyle w:val="bodydropcap6L"/>
                          </w:pPr>
                          <w:r>
                            <w:t>4</w:t>
                          </w:r>
                        </w:p>
                        <w:p w14:paraId="3C956753" w14:textId="77777777" w:rsidR="00817C1D" w:rsidRDefault="00817C1D" w:rsidP="001345AC">
                          <w:pPr>
                            <w:pStyle w:val="bodydropcap6L"/>
                          </w:pPr>
                          <w:r>
                            <w:t>5</w:t>
                          </w:r>
                        </w:p>
                        <w:p w14:paraId="4AA9B777" w14:textId="77777777" w:rsidR="00817C1D" w:rsidRDefault="00817C1D" w:rsidP="001345AC">
                          <w:pPr>
                            <w:pStyle w:val="bodydropcap6L"/>
                          </w:pPr>
                          <w:r>
                            <w:t>6</w:t>
                          </w:r>
                        </w:p>
                        <w:p w14:paraId="6BF021AD" w14:textId="77777777" w:rsidR="00817C1D" w:rsidRDefault="00817C1D" w:rsidP="001345AC">
                          <w:pPr>
                            <w:pStyle w:val="bodydropcap6L"/>
                          </w:pPr>
                          <w:r>
                            <w:t>7</w:t>
                          </w:r>
                        </w:p>
                        <w:p w14:paraId="7648D4B1" w14:textId="77777777" w:rsidR="00817C1D" w:rsidRDefault="00817C1D" w:rsidP="001345AC">
                          <w:pPr>
                            <w:pStyle w:val="bodydropcap6L"/>
                          </w:pPr>
                          <w:r>
                            <w:t>8</w:t>
                          </w:r>
                        </w:p>
                        <w:p w14:paraId="63148B67" w14:textId="77777777" w:rsidR="00817C1D" w:rsidRDefault="00817C1D" w:rsidP="001345AC">
                          <w:pPr>
                            <w:pStyle w:val="bodydropcap6L"/>
                          </w:pPr>
                          <w:r>
                            <w:t>9</w:t>
                          </w:r>
                        </w:p>
                        <w:p w14:paraId="2634C70F" w14:textId="77777777" w:rsidR="00817C1D" w:rsidRDefault="00817C1D" w:rsidP="001345AC">
                          <w:pPr>
                            <w:pStyle w:val="bodydropcap6L"/>
                          </w:pPr>
                          <w:r>
                            <w:t>10</w:t>
                          </w:r>
                        </w:p>
                        <w:p w14:paraId="51C55FB8" w14:textId="77777777" w:rsidR="00817C1D" w:rsidRDefault="00817C1D" w:rsidP="001345AC">
                          <w:pPr>
                            <w:pStyle w:val="bodydropcap6L"/>
                          </w:pPr>
                          <w:r>
                            <w:t>11</w:t>
                          </w:r>
                        </w:p>
                        <w:p w14:paraId="1BF5E472" w14:textId="77777777" w:rsidR="00817C1D" w:rsidRDefault="00817C1D" w:rsidP="001345AC">
                          <w:pPr>
                            <w:pStyle w:val="bodydropcap6L"/>
                          </w:pPr>
                          <w:r>
                            <w:t>12</w:t>
                          </w:r>
                        </w:p>
                        <w:p w14:paraId="4349B1A5" w14:textId="77777777" w:rsidR="00817C1D" w:rsidRDefault="00817C1D" w:rsidP="001345AC">
                          <w:pPr>
                            <w:pStyle w:val="bodydropcap6L"/>
                          </w:pPr>
                          <w:r>
                            <w:t>13</w:t>
                          </w:r>
                        </w:p>
                        <w:p w14:paraId="7D30E4AC" w14:textId="77777777" w:rsidR="00817C1D" w:rsidRDefault="00817C1D" w:rsidP="001345AC">
                          <w:pPr>
                            <w:pStyle w:val="bodydropcap6L"/>
                          </w:pPr>
                          <w:r>
                            <w:t>14</w:t>
                          </w:r>
                        </w:p>
                        <w:p w14:paraId="57C1A39A" w14:textId="77777777" w:rsidR="00817C1D" w:rsidRDefault="00817C1D" w:rsidP="001345AC">
                          <w:pPr>
                            <w:pStyle w:val="bodydropcap6L"/>
                          </w:pPr>
                          <w:r>
                            <w:t>15</w:t>
                          </w:r>
                        </w:p>
                        <w:p w14:paraId="3AAE345F" w14:textId="77777777" w:rsidR="00817C1D" w:rsidRDefault="00817C1D" w:rsidP="001345AC">
                          <w:pPr>
                            <w:pStyle w:val="bodydropcap6L"/>
                          </w:pPr>
                          <w:r>
                            <w:t>16</w:t>
                          </w:r>
                        </w:p>
                        <w:p w14:paraId="481BE9CB" w14:textId="77777777" w:rsidR="00817C1D" w:rsidRDefault="00817C1D" w:rsidP="001345AC">
                          <w:pPr>
                            <w:pStyle w:val="bodydropcap6L"/>
                          </w:pPr>
                          <w:r>
                            <w:t>17</w:t>
                          </w:r>
                        </w:p>
                        <w:p w14:paraId="71E4DCF2" w14:textId="77777777" w:rsidR="00817C1D" w:rsidRDefault="00817C1D" w:rsidP="001345AC">
                          <w:pPr>
                            <w:pStyle w:val="bodydropcap6L"/>
                          </w:pPr>
                          <w:r>
                            <w:t>18</w:t>
                          </w:r>
                        </w:p>
                        <w:p w14:paraId="73FD25B3" w14:textId="77777777" w:rsidR="00817C1D" w:rsidRDefault="00817C1D" w:rsidP="001345AC">
                          <w:pPr>
                            <w:pStyle w:val="bodydropcap6L"/>
                          </w:pPr>
                          <w:r>
                            <w:t>19</w:t>
                          </w:r>
                        </w:p>
                        <w:p w14:paraId="519C328C" w14:textId="77777777" w:rsidR="00817C1D" w:rsidRDefault="00817C1D" w:rsidP="001345AC">
                          <w:pPr>
                            <w:pStyle w:val="bodydropcap6L"/>
                          </w:pPr>
                          <w:r>
                            <w:t>20</w:t>
                          </w:r>
                        </w:p>
                        <w:p w14:paraId="704BFBB3" w14:textId="77777777" w:rsidR="00817C1D" w:rsidRDefault="00817C1D" w:rsidP="001345AC">
                          <w:pPr>
                            <w:pStyle w:val="bodydropcap6L"/>
                          </w:pPr>
                          <w:r>
                            <w:t>21</w:t>
                          </w:r>
                        </w:p>
                        <w:p w14:paraId="2E03EFE0" w14:textId="77777777" w:rsidR="00817C1D" w:rsidRDefault="00817C1D" w:rsidP="001345AC">
                          <w:pPr>
                            <w:pStyle w:val="bodydropcap6L"/>
                          </w:pPr>
                          <w:r>
                            <w:t>22</w:t>
                          </w:r>
                        </w:p>
                        <w:p w14:paraId="681622F0" w14:textId="77777777" w:rsidR="00817C1D" w:rsidRDefault="00817C1D" w:rsidP="001345AC">
                          <w:pPr>
                            <w:pStyle w:val="bodydropcap6L"/>
                          </w:pPr>
                          <w:r>
                            <w:t>23</w:t>
                          </w:r>
                        </w:p>
                        <w:p w14:paraId="344744BA" w14:textId="77777777" w:rsidR="00817C1D" w:rsidRDefault="00817C1D" w:rsidP="001345AC">
                          <w:pPr>
                            <w:pStyle w:val="bodydropcap6L"/>
                          </w:pPr>
                          <w:r>
                            <w:t>24</w:t>
                          </w:r>
                        </w:p>
                        <w:p w14:paraId="2D2470DC" w14:textId="77777777" w:rsidR="00817C1D" w:rsidRDefault="00817C1D" w:rsidP="001345AC">
                          <w:pPr>
                            <w:pStyle w:val="bodydropcap6L"/>
                          </w:pPr>
                          <w:r>
                            <w:t>25</w:t>
                          </w:r>
                        </w:p>
                        <w:p w14:paraId="6A0A60DD" w14:textId="77777777" w:rsidR="00817C1D" w:rsidRDefault="00817C1D" w:rsidP="001345AC">
                          <w:pPr>
                            <w:pStyle w:val="bodydropcap6L"/>
                          </w:pPr>
                          <w:r>
                            <w:t>26</w:t>
                          </w:r>
                        </w:p>
                        <w:p w14:paraId="2B33004A" w14:textId="77777777" w:rsidR="00817C1D" w:rsidRDefault="00817C1D" w:rsidP="001345AC">
                          <w:pPr>
                            <w:pStyle w:val="bodydropcap6L"/>
                          </w:pPr>
                          <w:r>
                            <w:t>27</w:t>
                          </w:r>
                        </w:p>
                        <w:p w14:paraId="5E9ECFFA" w14:textId="77777777" w:rsidR="00817C1D" w:rsidRDefault="00817C1D" w:rsidP="001345AC">
                          <w:pPr>
                            <w:pStyle w:val="bodydropcap6L"/>
                          </w:pPr>
                          <w:r>
                            <w:t>28</w:t>
                          </w:r>
                        </w:p>
                        <w:p w14:paraId="0D9D9366" w14:textId="77777777" w:rsidR="00817C1D" w:rsidRDefault="00817C1D" w:rsidP="001345AC">
                          <w:pPr>
                            <w:pStyle w:val="bodydropcap6L"/>
                          </w:pPr>
                          <w:r>
                            <w:t>29</w:t>
                          </w:r>
                        </w:p>
                        <w:p w14:paraId="712C60E8" w14:textId="77777777" w:rsidR="00817C1D" w:rsidRDefault="00817C1D" w:rsidP="001345AC">
                          <w:pPr>
                            <w:pStyle w:val="bodydropcap6L"/>
                          </w:pPr>
                          <w:r>
                            <w:t>30</w:t>
                          </w:r>
                        </w:p>
                        <w:p w14:paraId="4E8E8E9B" w14:textId="77777777" w:rsidR="00817C1D" w:rsidRDefault="00817C1D" w:rsidP="001345AC">
                          <w:pPr>
                            <w:pStyle w:val="bodydropcap6L"/>
                          </w:pPr>
                          <w:r>
                            <w:t>31</w:t>
                          </w:r>
                        </w:p>
                        <w:p w14:paraId="4E01A08E" w14:textId="77777777" w:rsidR="00817C1D" w:rsidRDefault="00817C1D" w:rsidP="001345AC">
                          <w:pPr>
                            <w:pStyle w:val="bodydropcap6L"/>
                          </w:pPr>
                          <w:r>
                            <w:t>32</w:t>
                          </w:r>
                        </w:p>
                        <w:p w14:paraId="2F795608" w14:textId="77777777" w:rsidR="00817C1D" w:rsidRDefault="00817C1D" w:rsidP="001345AC">
                          <w:pPr>
                            <w:pStyle w:val="bodydropcap6L"/>
                          </w:pPr>
                          <w:r>
                            <w:t>33</w:t>
                          </w:r>
                        </w:p>
                        <w:p w14:paraId="5CE640B4" w14:textId="77777777" w:rsidR="00817C1D" w:rsidRDefault="00817C1D" w:rsidP="001345AC">
                          <w:pPr>
                            <w:pStyle w:val="bodydropcap6L"/>
                          </w:pPr>
                          <w:r>
                            <w:t>34</w:t>
                          </w:r>
                        </w:p>
                        <w:p w14:paraId="084D2464" w14:textId="77777777" w:rsidR="00817C1D" w:rsidRDefault="00817C1D" w:rsidP="001345AC">
                          <w:pPr>
                            <w:pStyle w:val="bodydropcap6L"/>
                          </w:pPr>
                          <w:r>
                            <w:t>35</w:t>
                          </w:r>
                        </w:p>
                        <w:p w14:paraId="1279D27E" w14:textId="77777777" w:rsidR="00817C1D" w:rsidRDefault="00817C1D" w:rsidP="001345AC">
                          <w:pPr>
                            <w:pStyle w:val="bodydropcap6L"/>
                          </w:pPr>
                          <w:r>
                            <w:t>36</w:t>
                          </w:r>
                        </w:p>
                        <w:p w14:paraId="668CEE28" w14:textId="77777777" w:rsidR="00817C1D" w:rsidRDefault="00817C1D" w:rsidP="001345AC">
                          <w:pPr>
                            <w:pStyle w:val="bodydropcap6L"/>
                          </w:pPr>
                          <w:r>
                            <w:t>37</w:t>
                          </w:r>
                        </w:p>
                        <w:p w14:paraId="47997230" w14:textId="77777777" w:rsidR="00817C1D" w:rsidRDefault="00817C1D" w:rsidP="001345AC">
                          <w:pPr>
                            <w:pStyle w:val="bodydropcap6L"/>
                          </w:pPr>
                          <w:r>
                            <w:t>38</w:t>
                          </w:r>
                        </w:p>
                        <w:p w14:paraId="64BE665D" w14:textId="77777777" w:rsidR="00817C1D" w:rsidRDefault="00817C1D" w:rsidP="001345AC">
                          <w:pPr>
                            <w:pStyle w:val="bodydropcap6L"/>
                          </w:pPr>
                          <w:r>
                            <w:t>39</w:t>
                          </w:r>
                        </w:p>
                        <w:p w14:paraId="7769F033" w14:textId="77777777" w:rsidR="00817C1D" w:rsidRDefault="00817C1D" w:rsidP="001345AC">
                          <w:pPr>
                            <w:pStyle w:val="bodydropcap6L"/>
                          </w:pPr>
                          <w:r>
                            <w:t>40</w:t>
                          </w:r>
                        </w:p>
                        <w:p w14:paraId="3630BC61" w14:textId="77777777" w:rsidR="00817C1D" w:rsidRDefault="00817C1D" w:rsidP="001345AC">
                          <w:pPr>
                            <w:pStyle w:val="bodydropcap6L"/>
                          </w:pPr>
                          <w:r>
                            <w:t>41</w:t>
                          </w:r>
                        </w:p>
                        <w:p w14:paraId="06B7A5CA" w14:textId="77777777" w:rsidR="00817C1D" w:rsidRDefault="00817C1D" w:rsidP="001345AC">
                          <w:pPr>
                            <w:pStyle w:val="bodydropcap6L"/>
                          </w:pPr>
                          <w:r>
                            <w:t>42</w:t>
                          </w:r>
                        </w:p>
                        <w:p w14:paraId="4E5FF3F9" w14:textId="77777777" w:rsidR="00817C1D" w:rsidRDefault="00817C1D" w:rsidP="001345AC">
                          <w:pPr>
                            <w:pStyle w:val="bodydropcap6L"/>
                          </w:pPr>
                          <w:r>
                            <w:t>43</w:t>
                          </w:r>
                        </w:p>
                        <w:p w14:paraId="521F7D22" w14:textId="77777777" w:rsidR="00817C1D" w:rsidRDefault="00817C1D" w:rsidP="001345AC">
                          <w:pPr>
                            <w:pStyle w:val="bodydropcap6L"/>
                          </w:pPr>
                          <w:r>
                            <w:t>44</w:t>
                          </w:r>
                        </w:p>
                        <w:p w14:paraId="1D106DDA" w14:textId="77777777" w:rsidR="00817C1D" w:rsidRDefault="00817C1D" w:rsidP="001345AC">
                          <w:pPr>
                            <w:pStyle w:val="bodydropcap6L"/>
                          </w:pPr>
                          <w:r>
                            <w:t>45</w:t>
                          </w:r>
                        </w:p>
                        <w:p w14:paraId="1A52F846" w14:textId="77777777" w:rsidR="00817C1D" w:rsidRDefault="00817C1D" w:rsidP="001345AC">
                          <w:pPr>
                            <w:pStyle w:val="bodydropcap6L"/>
                          </w:pPr>
                          <w:r>
                            <w:t>46</w:t>
                          </w:r>
                        </w:p>
                        <w:p w14:paraId="7C0B521E" w14:textId="77777777" w:rsidR="00817C1D" w:rsidRDefault="00817C1D" w:rsidP="001345AC">
                          <w:pPr>
                            <w:pStyle w:val="bodydropcap6L"/>
                          </w:pPr>
                          <w:r>
                            <w:t>47</w:t>
                          </w:r>
                        </w:p>
                        <w:p w14:paraId="595A4E0B" w14:textId="77777777" w:rsidR="00817C1D" w:rsidRDefault="00817C1D" w:rsidP="001345AC">
                          <w:pPr>
                            <w:pStyle w:val="bodydropcap6L"/>
                          </w:pPr>
                          <w:r>
                            <w:t>48</w:t>
                          </w:r>
                        </w:p>
                        <w:p w14:paraId="7870F3A7" w14:textId="77777777" w:rsidR="00817C1D" w:rsidRDefault="00817C1D" w:rsidP="001345AC">
                          <w:pPr>
                            <w:pStyle w:val="bodydropcap6L"/>
                          </w:pPr>
                          <w:r>
                            <w:t>49</w:t>
                          </w:r>
                        </w:p>
                        <w:p w14:paraId="204050F2" w14:textId="77777777" w:rsidR="00817C1D" w:rsidRDefault="00817C1D" w:rsidP="001345AC">
                          <w:pPr>
                            <w:pStyle w:val="bodydropcap6L"/>
                          </w:pPr>
                          <w:r>
                            <w:t>50</w:t>
                          </w:r>
                        </w:p>
                        <w:p w14:paraId="5E6E1061" w14:textId="77777777" w:rsidR="00817C1D" w:rsidRDefault="00817C1D" w:rsidP="001345AC">
                          <w:pPr>
                            <w:pStyle w:val="bodydropcap6L"/>
                          </w:pPr>
                          <w:r>
                            <w:t>51</w:t>
                          </w:r>
                        </w:p>
                        <w:p w14:paraId="3F77497B" w14:textId="77777777" w:rsidR="00817C1D" w:rsidRDefault="00817C1D" w:rsidP="001345AC">
                          <w:pPr>
                            <w:pStyle w:val="bodydropcap6L"/>
                          </w:pPr>
                          <w:r>
                            <w:t>52</w:t>
                          </w:r>
                        </w:p>
                        <w:p w14:paraId="5E4AD144" w14:textId="77777777" w:rsidR="00817C1D" w:rsidRDefault="00817C1D" w:rsidP="001345AC">
                          <w:pPr>
                            <w:pStyle w:val="bodydropcap6L"/>
                          </w:pPr>
                          <w:r>
                            <w:t>53</w:t>
                          </w:r>
                        </w:p>
                        <w:p w14:paraId="774B18E2" w14:textId="77777777" w:rsidR="00817C1D" w:rsidRDefault="00817C1D" w:rsidP="001345AC">
                          <w:pPr>
                            <w:pStyle w:val="bodydropcap6L"/>
                          </w:pPr>
                          <w:r>
                            <w:t>54</w:t>
                          </w:r>
                        </w:p>
                        <w:p w14:paraId="1706879F" w14:textId="77777777" w:rsidR="00817C1D" w:rsidRDefault="00817C1D" w:rsidP="001345AC">
                          <w:pPr>
                            <w:pStyle w:val="bodydropcap6L"/>
                          </w:pPr>
                          <w:r>
                            <w:t>55</w:t>
                          </w:r>
                        </w:p>
                        <w:p w14:paraId="708D996E" w14:textId="77777777" w:rsidR="00817C1D" w:rsidRDefault="00817C1D" w:rsidP="001345AC">
                          <w:pPr>
                            <w:pStyle w:val="bodydropcap6L"/>
                          </w:pPr>
                          <w:r>
                            <w:t>56</w:t>
                          </w:r>
                        </w:p>
                        <w:p w14:paraId="0343F36C" w14:textId="77777777" w:rsidR="00817C1D" w:rsidRDefault="00817C1D" w:rsidP="001345AC">
                          <w:pPr>
                            <w:pStyle w:val="bodydropcap6L"/>
                          </w:pPr>
                          <w:r>
                            <w:t>57</w:t>
                          </w:r>
                        </w:p>
                        <w:p w14:paraId="60DE1D6C" w14:textId="77777777" w:rsidR="00817C1D" w:rsidRDefault="00817C1D" w:rsidP="001345AC">
                          <w:pPr>
                            <w:pStyle w:val="bodydropcap6L"/>
                          </w:pPr>
                          <w:r>
                            <w:t>58</w:t>
                          </w:r>
                        </w:p>
                        <w:p w14:paraId="441B9200" w14:textId="77777777" w:rsidR="00817C1D" w:rsidRDefault="00817C1D" w:rsidP="001345AC">
                          <w:pPr>
                            <w:pStyle w:val="bodydropcap6L"/>
                          </w:pPr>
                          <w:r>
                            <w:t>59</w:t>
                          </w:r>
                        </w:p>
                        <w:p w14:paraId="70BCEBB4" w14:textId="77777777" w:rsidR="00817C1D" w:rsidRDefault="00817C1D" w:rsidP="001345AC">
                          <w:pPr>
                            <w:pStyle w:val="bodydropcap6L"/>
                          </w:pPr>
                        </w:p>
                        <w:p w14:paraId="1AAB5333" w14:textId="77777777" w:rsidR="00817C1D" w:rsidRDefault="00817C1D" w:rsidP="001345AC">
                          <w:pPr>
                            <w:pStyle w:val="bodydropcap6L"/>
                          </w:pPr>
                        </w:p>
                        <w:p w14:paraId="39A39A47" w14:textId="77777777" w:rsidR="00817C1D" w:rsidRDefault="00817C1D" w:rsidP="001345AC">
                          <w:pPr>
                            <w:pStyle w:val="bodydropcap6L"/>
                          </w:pP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6FB57" id="Text Box 2" o:spid="_x0000_s1028" type="#_x0000_t202" style="position:absolute;margin-left:-44.05pt;margin-top:111.15pt;width:27pt;height:63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" o:allowincell="f" stroked="f">
              <v:textbox inset=",7.2pt">
                <w:txbxContent>
                  <w:p w14:paraId="508EC031" w14:textId="77777777" w:rsidR="00817C1D" w:rsidRDefault="00817C1D" w:rsidP="001345AC">
                    <w:pPr>
                      <w:pStyle w:val="bodydropcap6L"/>
                    </w:pPr>
                    <w:r>
                      <w:t>1</w:t>
                    </w:r>
                  </w:p>
                  <w:p w14:paraId="0F700A98" w14:textId="77777777" w:rsidR="00817C1D" w:rsidRDefault="00817C1D" w:rsidP="001345AC">
                    <w:pPr>
                      <w:pStyle w:val="bodydropcap6L"/>
                    </w:pPr>
                    <w:r>
                      <w:t>2</w:t>
                    </w:r>
                  </w:p>
                  <w:p w14:paraId="5853272F" w14:textId="77777777" w:rsidR="00817C1D" w:rsidRDefault="00817C1D" w:rsidP="001345AC">
                    <w:pPr>
                      <w:pStyle w:val="bodydropcap6L"/>
                    </w:pPr>
                    <w:r>
                      <w:t>3</w:t>
                    </w:r>
                  </w:p>
                  <w:p w14:paraId="0913183C" w14:textId="77777777" w:rsidR="00817C1D" w:rsidRDefault="00817C1D" w:rsidP="001345AC">
                    <w:pPr>
                      <w:pStyle w:val="bodydropcap6L"/>
                    </w:pPr>
                    <w:r>
                      <w:t>4</w:t>
                    </w:r>
                  </w:p>
                  <w:p w14:paraId="3C956753" w14:textId="77777777" w:rsidR="00817C1D" w:rsidRDefault="00817C1D" w:rsidP="001345AC">
                    <w:pPr>
                      <w:pStyle w:val="bodydropcap6L"/>
                    </w:pPr>
                    <w:r>
                      <w:t>5</w:t>
                    </w:r>
                  </w:p>
                  <w:p w14:paraId="4AA9B777" w14:textId="77777777" w:rsidR="00817C1D" w:rsidRDefault="00817C1D" w:rsidP="001345AC">
                    <w:pPr>
                      <w:pStyle w:val="bodydropcap6L"/>
                    </w:pPr>
                    <w:r>
                      <w:t>6</w:t>
                    </w:r>
                  </w:p>
                  <w:p w14:paraId="6BF021AD" w14:textId="77777777" w:rsidR="00817C1D" w:rsidRDefault="00817C1D" w:rsidP="001345AC">
                    <w:pPr>
                      <w:pStyle w:val="bodydropcap6L"/>
                    </w:pPr>
                    <w:r>
                      <w:t>7</w:t>
                    </w:r>
                  </w:p>
                  <w:p w14:paraId="7648D4B1" w14:textId="77777777" w:rsidR="00817C1D" w:rsidRDefault="00817C1D" w:rsidP="001345AC">
                    <w:pPr>
                      <w:pStyle w:val="bodydropcap6L"/>
                    </w:pPr>
                    <w:r>
                      <w:t>8</w:t>
                    </w:r>
                  </w:p>
                  <w:p w14:paraId="63148B67" w14:textId="77777777" w:rsidR="00817C1D" w:rsidRDefault="00817C1D" w:rsidP="001345AC">
                    <w:pPr>
                      <w:pStyle w:val="bodydropcap6L"/>
                    </w:pPr>
                    <w:r>
                      <w:t>9</w:t>
                    </w:r>
                  </w:p>
                  <w:p w14:paraId="2634C70F" w14:textId="77777777" w:rsidR="00817C1D" w:rsidRDefault="00817C1D" w:rsidP="001345AC">
                    <w:pPr>
                      <w:pStyle w:val="bodydropcap6L"/>
                    </w:pPr>
                    <w:r>
                      <w:t>10</w:t>
                    </w:r>
                  </w:p>
                  <w:p w14:paraId="51C55FB8" w14:textId="77777777" w:rsidR="00817C1D" w:rsidRDefault="00817C1D" w:rsidP="001345AC">
                    <w:pPr>
                      <w:pStyle w:val="bodydropcap6L"/>
                    </w:pPr>
                    <w:r>
                      <w:t>11</w:t>
                    </w:r>
                  </w:p>
                  <w:p w14:paraId="1BF5E472" w14:textId="77777777" w:rsidR="00817C1D" w:rsidRDefault="00817C1D" w:rsidP="001345AC">
                    <w:pPr>
                      <w:pStyle w:val="bodydropcap6L"/>
                    </w:pPr>
                    <w:r>
                      <w:t>12</w:t>
                    </w:r>
                  </w:p>
                  <w:p w14:paraId="4349B1A5" w14:textId="77777777" w:rsidR="00817C1D" w:rsidRDefault="00817C1D" w:rsidP="001345AC">
                    <w:pPr>
                      <w:pStyle w:val="bodydropcap6L"/>
                    </w:pPr>
                    <w:r>
                      <w:t>13</w:t>
                    </w:r>
                  </w:p>
                  <w:p w14:paraId="7D30E4AC" w14:textId="77777777" w:rsidR="00817C1D" w:rsidRDefault="00817C1D" w:rsidP="001345AC">
                    <w:pPr>
                      <w:pStyle w:val="bodydropcap6L"/>
                    </w:pPr>
                    <w:r>
                      <w:t>14</w:t>
                    </w:r>
                  </w:p>
                  <w:p w14:paraId="57C1A39A" w14:textId="77777777" w:rsidR="00817C1D" w:rsidRDefault="00817C1D" w:rsidP="001345AC">
                    <w:pPr>
                      <w:pStyle w:val="bodydropcap6L"/>
                    </w:pPr>
                    <w:r>
                      <w:t>15</w:t>
                    </w:r>
                  </w:p>
                  <w:p w14:paraId="3AAE345F" w14:textId="77777777" w:rsidR="00817C1D" w:rsidRDefault="00817C1D" w:rsidP="001345AC">
                    <w:pPr>
                      <w:pStyle w:val="bodydropcap6L"/>
                    </w:pPr>
                    <w:r>
                      <w:t>16</w:t>
                    </w:r>
                  </w:p>
                  <w:p w14:paraId="481BE9CB" w14:textId="77777777" w:rsidR="00817C1D" w:rsidRDefault="00817C1D" w:rsidP="001345AC">
                    <w:pPr>
                      <w:pStyle w:val="bodydropcap6L"/>
                    </w:pPr>
                    <w:r>
                      <w:t>17</w:t>
                    </w:r>
                  </w:p>
                  <w:p w14:paraId="71E4DCF2" w14:textId="77777777" w:rsidR="00817C1D" w:rsidRDefault="00817C1D" w:rsidP="001345AC">
                    <w:pPr>
                      <w:pStyle w:val="bodydropcap6L"/>
                    </w:pPr>
                    <w:r>
                      <w:t>18</w:t>
                    </w:r>
                  </w:p>
                  <w:p w14:paraId="73FD25B3" w14:textId="77777777" w:rsidR="00817C1D" w:rsidRDefault="00817C1D" w:rsidP="001345AC">
                    <w:pPr>
                      <w:pStyle w:val="bodydropcap6L"/>
                    </w:pPr>
                    <w:r>
                      <w:t>19</w:t>
                    </w:r>
                  </w:p>
                  <w:p w14:paraId="519C328C" w14:textId="77777777" w:rsidR="00817C1D" w:rsidRDefault="00817C1D" w:rsidP="001345AC">
                    <w:pPr>
                      <w:pStyle w:val="bodydropcap6L"/>
                    </w:pPr>
                    <w:r>
                      <w:t>20</w:t>
                    </w:r>
                  </w:p>
                  <w:p w14:paraId="704BFBB3" w14:textId="77777777" w:rsidR="00817C1D" w:rsidRDefault="00817C1D" w:rsidP="001345AC">
                    <w:pPr>
                      <w:pStyle w:val="bodydropcap6L"/>
                    </w:pPr>
                    <w:r>
                      <w:t>21</w:t>
                    </w:r>
                  </w:p>
                  <w:p w14:paraId="2E03EFE0" w14:textId="77777777" w:rsidR="00817C1D" w:rsidRDefault="00817C1D" w:rsidP="001345AC">
                    <w:pPr>
                      <w:pStyle w:val="bodydropcap6L"/>
                    </w:pPr>
                    <w:r>
                      <w:t>22</w:t>
                    </w:r>
                  </w:p>
                  <w:p w14:paraId="681622F0" w14:textId="77777777" w:rsidR="00817C1D" w:rsidRDefault="00817C1D" w:rsidP="001345AC">
                    <w:pPr>
                      <w:pStyle w:val="bodydropcap6L"/>
                    </w:pPr>
                    <w:r>
                      <w:t>23</w:t>
                    </w:r>
                  </w:p>
                  <w:p w14:paraId="344744BA" w14:textId="77777777" w:rsidR="00817C1D" w:rsidRDefault="00817C1D" w:rsidP="001345AC">
                    <w:pPr>
                      <w:pStyle w:val="bodydropcap6L"/>
                    </w:pPr>
                    <w:r>
                      <w:t>24</w:t>
                    </w:r>
                  </w:p>
                  <w:p w14:paraId="2D2470DC" w14:textId="77777777" w:rsidR="00817C1D" w:rsidRDefault="00817C1D" w:rsidP="001345AC">
                    <w:pPr>
                      <w:pStyle w:val="bodydropcap6L"/>
                    </w:pPr>
                    <w:r>
                      <w:t>25</w:t>
                    </w:r>
                  </w:p>
                  <w:p w14:paraId="6A0A60DD" w14:textId="77777777" w:rsidR="00817C1D" w:rsidRDefault="00817C1D" w:rsidP="001345AC">
                    <w:pPr>
                      <w:pStyle w:val="bodydropcap6L"/>
                    </w:pPr>
                    <w:r>
                      <w:t>26</w:t>
                    </w:r>
                  </w:p>
                  <w:p w14:paraId="2B33004A" w14:textId="77777777" w:rsidR="00817C1D" w:rsidRDefault="00817C1D" w:rsidP="001345AC">
                    <w:pPr>
                      <w:pStyle w:val="bodydropcap6L"/>
                    </w:pPr>
                    <w:r>
                      <w:t>27</w:t>
                    </w:r>
                  </w:p>
                  <w:p w14:paraId="5E9ECFFA" w14:textId="77777777" w:rsidR="00817C1D" w:rsidRDefault="00817C1D" w:rsidP="001345AC">
                    <w:pPr>
                      <w:pStyle w:val="bodydropcap6L"/>
                    </w:pPr>
                    <w:r>
                      <w:t>28</w:t>
                    </w:r>
                  </w:p>
                  <w:p w14:paraId="0D9D9366" w14:textId="77777777" w:rsidR="00817C1D" w:rsidRDefault="00817C1D" w:rsidP="001345AC">
                    <w:pPr>
                      <w:pStyle w:val="bodydropcap6L"/>
                    </w:pPr>
                    <w:r>
                      <w:t>29</w:t>
                    </w:r>
                  </w:p>
                  <w:p w14:paraId="712C60E8" w14:textId="77777777" w:rsidR="00817C1D" w:rsidRDefault="00817C1D" w:rsidP="001345AC">
                    <w:pPr>
                      <w:pStyle w:val="bodydropcap6L"/>
                    </w:pPr>
                    <w:r>
                      <w:t>30</w:t>
                    </w:r>
                  </w:p>
                  <w:p w14:paraId="4E8E8E9B" w14:textId="77777777" w:rsidR="00817C1D" w:rsidRDefault="00817C1D" w:rsidP="001345AC">
                    <w:pPr>
                      <w:pStyle w:val="bodydropcap6L"/>
                    </w:pPr>
                    <w:r>
                      <w:t>31</w:t>
                    </w:r>
                  </w:p>
                  <w:p w14:paraId="4E01A08E" w14:textId="77777777" w:rsidR="00817C1D" w:rsidRDefault="00817C1D" w:rsidP="001345AC">
                    <w:pPr>
                      <w:pStyle w:val="bodydropcap6L"/>
                    </w:pPr>
                    <w:r>
                      <w:t>32</w:t>
                    </w:r>
                  </w:p>
                  <w:p w14:paraId="2F795608" w14:textId="77777777" w:rsidR="00817C1D" w:rsidRDefault="00817C1D" w:rsidP="001345AC">
                    <w:pPr>
                      <w:pStyle w:val="bodydropcap6L"/>
                    </w:pPr>
                    <w:r>
                      <w:t>33</w:t>
                    </w:r>
                  </w:p>
                  <w:p w14:paraId="5CE640B4" w14:textId="77777777" w:rsidR="00817C1D" w:rsidRDefault="00817C1D" w:rsidP="001345AC">
                    <w:pPr>
                      <w:pStyle w:val="bodydropcap6L"/>
                    </w:pPr>
                    <w:r>
                      <w:t>34</w:t>
                    </w:r>
                  </w:p>
                  <w:p w14:paraId="084D2464" w14:textId="77777777" w:rsidR="00817C1D" w:rsidRDefault="00817C1D" w:rsidP="001345AC">
                    <w:pPr>
                      <w:pStyle w:val="bodydropcap6L"/>
                    </w:pPr>
                    <w:r>
                      <w:t>35</w:t>
                    </w:r>
                  </w:p>
                  <w:p w14:paraId="1279D27E" w14:textId="77777777" w:rsidR="00817C1D" w:rsidRDefault="00817C1D" w:rsidP="001345AC">
                    <w:pPr>
                      <w:pStyle w:val="bodydropcap6L"/>
                    </w:pPr>
                    <w:r>
                      <w:t>36</w:t>
                    </w:r>
                  </w:p>
                  <w:p w14:paraId="668CEE28" w14:textId="77777777" w:rsidR="00817C1D" w:rsidRDefault="00817C1D" w:rsidP="001345AC">
                    <w:pPr>
                      <w:pStyle w:val="bodydropcap6L"/>
                    </w:pPr>
                    <w:r>
                      <w:t>37</w:t>
                    </w:r>
                  </w:p>
                  <w:p w14:paraId="47997230" w14:textId="77777777" w:rsidR="00817C1D" w:rsidRDefault="00817C1D" w:rsidP="001345AC">
                    <w:pPr>
                      <w:pStyle w:val="bodydropcap6L"/>
                    </w:pPr>
                    <w:r>
                      <w:t>38</w:t>
                    </w:r>
                  </w:p>
                  <w:p w14:paraId="64BE665D" w14:textId="77777777" w:rsidR="00817C1D" w:rsidRDefault="00817C1D" w:rsidP="001345AC">
                    <w:pPr>
                      <w:pStyle w:val="bodydropcap6L"/>
                    </w:pPr>
                    <w:r>
                      <w:t>39</w:t>
                    </w:r>
                  </w:p>
                  <w:p w14:paraId="7769F033" w14:textId="77777777" w:rsidR="00817C1D" w:rsidRDefault="00817C1D" w:rsidP="001345AC">
                    <w:pPr>
                      <w:pStyle w:val="bodydropcap6L"/>
                    </w:pPr>
                    <w:r>
                      <w:t>40</w:t>
                    </w:r>
                  </w:p>
                  <w:p w14:paraId="3630BC61" w14:textId="77777777" w:rsidR="00817C1D" w:rsidRDefault="00817C1D" w:rsidP="001345AC">
                    <w:pPr>
                      <w:pStyle w:val="bodydropcap6L"/>
                    </w:pPr>
                    <w:r>
                      <w:t>41</w:t>
                    </w:r>
                  </w:p>
                  <w:p w14:paraId="06B7A5CA" w14:textId="77777777" w:rsidR="00817C1D" w:rsidRDefault="00817C1D" w:rsidP="001345AC">
                    <w:pPr>
                      <w:pStyle w:val="bodydropcap6L"/>
                    </w:pPr>
                    <w:r>
                      <w:t>42</w:t>
                    </w:r>
                  </w:p>
                  <w:p w14:paraId="4E5FF3F9" w14:textId="77777777" w:rsidR="00817C1D" w:rsidRDefault="00817C1D" w:rsidP="001345AC">
                    <w:pPr>
                      <w:pStyle w:val="bodydropcap6L"/>
                    </w:pPr>
                    <w:r>
                      <w:t>43</w:t>
                    </w:r>
                  </w:p>
                  <w:p w14:paraId="521F7D22" w14:textId="77777777" w:rsidR="00817C1D" w:rsidRDefault="00817C1D" w:rsidP="001345AC">
                    <w:pPr>
                      <w:pStyle w:val="bodydropcap6L"/>
                    </w:pPr>
                    <w:r>
                      <w:t>44</w:t>
                    </w:r>
                  </w:p>
                  <w:p w14:paraId="1D106DDA" w14:textId="77777777" w:rsidR="00817C1D" w:rsidRDefault="00817C1D" w:rsidP="001345AC">
                    <w:pPr>
                      <w:pStyle w:val="bodydropcap6L"/>
                    </w:pPr>
                    <w:r>
                      <w:t>45</w:t>
                    </w:r>
                  </w:p>
                  <w:p w14:paraId="1A52F846" w14:textId="77777777" w:rsidR="00817C1D" w:rsidRDefault="00817C1D" w:rsidP="001345AC">
                    <w:pPr>
                      <w:pStyle w:val="bodydropcap6L"/>
                    </w:pPr>
                    <w:r>
                      <w:t>46</w:t>
                    </w:r>
                  </w:p>
                  <w:p w14:paraId="7C0B521E" w14:textId="77777777" w:rsidR="00817C1D" w:rsidRDefault="00817C1D" w:rsidP="001345AC">
                    <w:pPr>
                      <w:pStyle w:val="bodydropcap6L"/>
                    </w:pPr>
                    <w:r>
                      <w:t>47</w:t>
                    </w:r>
                  </w:p>
                  <w:p w14:paraId="595A4E0B" w14:textId="77777777" w:rsidR="00817C1D" w:rsidRDefault="00817C1D" w:rsidP="001345AC">
                    <w:pPr>
                      <w:pStyle w:val="bodydropcap6L"/>
                    </w:pPr>
                    <w:r>
                      <w:t>48</w:t>
                    </w:r>
                  </w:p>
                  <w:p w14:paraId="7870F3A7" w14:textId="77777777" w:rsidR="00817C1D" w:rsidRDefault="00817C1D" w:rsidP="001345AC">
                    <w:pPr>
                      <w:pStyle w:val="bodydropcap6L"/>
                    </w:pPr>
                    <w:r>
                      <w:t>49</w:t>
                    </w:r>
                  </w:p>
                  <w:p w14:paraId="204050F2" w14:textId="77777777" w:rsidR="00817C1D" w:rsidRDefault="00817C1D" w:rsidP="001345AC">
                    <w:pPr>
                      <w:pStyle w:val="bodydropcap6L"/>
                    </w:pPr>
                    <w:r>
                      <w:t>50</w:t>
                    </w:r>
                  </w:p>
                  <w:p w14:paraId="5E6E1061" w14:textId="77777777" w:rsidR="00817C1D" w:rsidRDefault="00817C1D" w:rsidP="001345AC">
                    <w:pPr>
                      <w:pStyle w:val="bodydropcap6L"/>
                    </w:pPr>
                    <w:r>
                      <w:t>51</w:t>
                    </w:r>
                  </w:p>
                  <w:p w14:paraId="3F77497B" w14:textId="77777777" w:rsidR="00817C1D" w:rsidRDefault="00817C1D" w:rsidP="001345AC">
                    <w:pPr>
                      <w:pStyle w:val="bodydropcap6L"/>
                    </w:pPr>
                    <w:r>
                      <w:t>52</w:t>
                    </w:r>
                  </w:p>
                  <w:p w14:paraId="5E4AD144" w14:textId="77777777" w:rsidR="00817C1D" w:rsidRDefault="00817C1D" w:rsidP="001345AC">
                    <w:pPr>
                      <w:pStyle w:val="bodydropcap6L"/>
                    </w:pPr>
                    <w:r>
                      <w:t>53</w:t>
                    </w:r>
                  </w:p>
                  <w:p w14:paraId="774B18E2" w14:textId="77777777" w:rsidR="00817C1D" w:rsidRDefault="00817C1D" w:rsidP="001345AC">
                    <w:pPr>
                      <w:pStyle w:val="bodydropcap6L"/>
                    </w:pPr>
                    <w:r>
                      <w:t>54</w:t>
                    </w:r>
                  </w:p>
                  <w:p w14:paraId="1706879F" w14:textId="77777777" w:rsidR="00817C1D" w:rsidRDefault="00817C1D" w:rsidP="001345AC">
                    <w:pPr>
                      <w:pStyle w:val="bodydropcap6L"/>
                    </w:pPr>
                    <w:r>
                      <w:t>55</w:t>
                    </w:r>
                  </w:p>
                  <w:p w14:paraId="708D996E" w14:textId="77777777" w:rsidR="00817C1D" w:rsidRDefault="00817C1D" w:rsidP="001345AC">
                    <w:pPr>
                      <w:pStyle w:val="bodydropcap6L"/>
                    </w:pPr>
                    <w:r>
                      <w:t>56</w:t>
                    </w:r>
                  </w:p>
                  <w:p w14:paraId="0343F36C" w14:textId="77777777" w:rsidR="00817C1D" w:rsidRDefault="00817C1D" w:rsidP="001345AC">
                    <w:pPr>
                      <w:pStyle w:val="bodydropcap6L"/>
                    </w:pPr>
                    <w:r>
                      <w:t>57</w:t>
                    </w:r>
                  </w:p>
                  <w:p w14:paraId="60DE1D6C" w14:textId="77777777" w:rsidR="00817C1D" w:rsidRDefault="00817C1D" w:rsidP="001345AC">
                    <w:pPr>
                      <w:pStyle w:val="bodydropcap6L"/>
                    </w:pPr>
                    <w:r>
                      <w:t>58</w:t>
                    </w:r>
                  </w:p>
                  <w:p w14:paraId="441B9200" w14:textId="77777777" w:rsidR="00817C1D" w:rsidRDefault="00817C1D" w:rsidP="001345AC">
                    <w:pPr>
                      <w:pStyle w:val="bodydropcap6L"/>
                    </w:pPr>
                    <w:r>
                      <w:t>59</w:t>
                    </w:r>
                  </w:p>
                  <w:p w14:paraId="70BCEBB4" w14:textId="77777777" w:rsidR="00817C1D" w:rsidRDefault="00817C1D" w:rsidP="001345AC">
                    <w:pPr>
                      <w:pStyle w:val="bodydropcap6L"/>
                    </w:pPr>
                  </w:p>
                  <w:p w14:paraId="1AAB5333" w14:textId="77777777" w:rsidR="00817C1D" w:rsidRDefault="00817C1D" w:rsidP="001345AC">
                    <w:pPr>
                      <w:pStyle w:val="bodydropcap6L"/>
                    </w:pPr>
                  </w:p>
                  <w:p w14:paraId="39A39A47" w14:textId="77777777" w:rsidR="00817C1D" w:rsidRDefault="00817C1D" w:rsidP="001345AC">
                    <w:pPr>
                      <w:pStyle w:val="bodydropcap6L"/>
                    </w:pPr>
                  </w:p>
                </w:txbxContent>
              </v:textbox>
              <w10:wrap type="square"/>
              <w10:anchorlock/>
            </v:shape>
          </w:pict>
        </mc:Fallback>
      </mc:AlternateContent>
    </w:r>
    <w:r>
      <w:rPr>
        <w:noProof/>
      </w:rPr>
      <mc:AlternateContent>
        <mc:Choice Requires="wps">
          <w:drawing>
            <wp:anchor distT="0" distB="0" distL="114300" distR="114300" simplePos="0" relativeHeight="251657728" behindDoc="0" locked="1" layoutInCell="0" allowOverlap="1" wp14:anchorId="5F757B60" wp14:editId="390AF023">
              <wp:simplePos x="0" y="0"/>
              <wp:positionH relativeFrom="margin">
                <wp:posOffset>4831715</wp:posOffset>
              </wp:positionH>
              <wp:positionV relativeFrom="page">
                <wp:posOffset>462280</wp:posOffset>
              </wp:positionV>
              <wp:extent cx="1349375" cy="228600"/>
              <wp:effectExtent l="0" t="0" r="0" b="0"/>
              <wp:wrapNone/>
              <wp:docPr id="9871080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9375" cy="228600"/>
                      </a:xfrm>
                      <a:prstGeom prst="rect">
                        <a:avLst/>
                      </a:prstGeom>
                      <a:noFill/>
                      <a:ln>
                        <a:noFill/>
                      </a:ln>
                    </wps:spPr>
                    <wps:txbx>
                      <w:txbxContent>
                        <w:p w14:paraId="5ED491DC" w14:textId="77777777" w:rsidR="00817C1D" w:rsidRPr="00470082" w:rsidRDefault="00817C1D">
                          <w:pPr>
                            <w:spacing w:line="320" w:lineRule="exact"/>
                            <w:jc w:val="center"/>
                            <w:rPr>
                              <w:b/>
                            </w:rPr>
                          </w:pPr>
                          <w:r w:rsidRPr="00470082">
                            <w:rPr>
                              <w:rFonts w:ascii="BlissBold" w:hAnsi="BlissBold"/>
                              <w:b/>
                              <w:i/>
                              <w:smallCaps/>
                              <w:sz w:val="28"/>
                            </w:rPr>
                            <w:t>Science galley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57B60" id="Rectangle 1" o:spid="_x0000_s1029" style="position:absolute;margin-left:380.45pt;margin-top:36.4pt;width:106.25pt;height:1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" o:allowincell="f" filled="f" stroked="f">
              <v:textbox inset="0,0,0,0">
                <w:txbxContent>
                  <w:p w14:paraId="5ED491DC" w14:textId="77777777" w:rsidR="00817C1D" w:rsidRPr="00470082" w:rsidRDefault="00817C1D">
                    <w:pPr>
                      <w:spacing w:line="320" w:lineRule="exact"/>
                      <w:jc w:val="center"/>
                      <w:rPr>
                        <w:b/>
                      </w:rPr>
                    </w:pPr>
                    <w:r w:rsidRPr="00470082">
                      <w:rPr>
                        <w:rFonts w:ascii="BlissBold" w:hAnsi="BlissBold"/>
                        <w:b/>
                        <w:i/>
                        <w:smallCaps/>
                        <w:sz w:val="28"/>
                      </w:rPr>
                      <w:t>Science galley</w:t>
                    </w:r>
                  </w:p>
                </w:txbxContent>
              </v:textbox>
              <w10:wrap anchorx="margin"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331"/>
    <w:multiLevelType w:val="hybridMultilevel"/>
    <w:tmpl w:val="AE6E3626"/>
    <w:lvl w:ilvl="0" w:tplc="CFA2357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5E151F3A"/>
    <w:multiLevelType w:val="hybridMultilevel"/>
    <w:tmpl w:val="346C9E28"/>
    <w:lvl w:ilvl="0" w:tplc="BFDAB75C">
      <w:start w:val="1"/>
      <w:numFmt w:val="decimal"/>
      <w:lvlText w:val="%1."/>
      <w:lvlJc w:val="left"/>
      <w:pPr>
        <w:tabs>
          <w:tab w:val="num" w:pos="720"/>
        </w:tabs>
        <w:ind w:left="720" w:hanging="360"/>
      </w:pPr>
    </w:lvl>
    <w:lvl w:ilvl="1" w:tplc="B6FC7AE4" w:tentative="1">
      <w:start w:val="1"/>
      <w:numFmt w:val="lowerLetter"/>
      <w:lvlText w:val="%2."/>
      <w:lvlJc w:val="left"/>
      <w:pPr>
        <w:tabs>
          <w:tab w:val="num" w:pos="1440"/>
        </w:tabs>
        <w:ind w:left="1440" w:hanging="360"/>
      </w:pPr>
    </w:lvl>
    <w:lvl w:ilvl="2" w:tplc="01C2E0B8" w:tentative="1">
      <w:start w:val="1"/>
      <w:numFmt w:val="lowerRoman"/>
      <w:lvlText w:val="%3."/>
      <w:lvlJc w:val="right"/>
      <w:pPr>
        <w:tabs>
          <w:tab w:val="num" w:pos="2160"/>
        </w:tabs>
        <w:ind w:left="2160" w:hanging="180"/>
      </w:pPr>
    </w:lvl>
    <w:lvl w:ilvl="3" w:tplc="B7FCF032" w:tentative="1">
      <w:start w:val="1"/>
      <w:numFmt w:val="decimal"/>
      <w:lvlText w:val="%4."/>
      <w:lvlJc w:val="left"/>
      <w:pPr>
        <w:tabs>
          <w:tab w:val="num" w:pos="2880"/>
        </w:tabs>
        <w:ind w:left="2880" w:hanging="360"/>
      </w:pPr>
    </w:lvl>
    <w:lvl w:ilvl="4" w:tplc="44921C30" w:tentative="1">
      <w:start w:val="1"/>
      <w:numFmt w:val="lowerLetter"/>
      <w:lvlText w:val="%5."/>
      <w:lvlJc w:val="left"/>
      <w:pPr>
        <w:tabs>
          <w:tab w:val="num" w:pos="3600"/>
        </w:tabs>
        <w:ind w:left="3600" w:hanging="360"/>
      </w:pPr>
    </w:lvl>
    <w:lvl w:ilvl="5" w:tplc="BF56D4BA" w:tentative="1">
      <w:start w:val="1"/>
      <w:numFmt w:val="lowerRoman"/>
      <w:lvlText w:val="%6."/>
      <w:lvlJc w:val="right"/>
      <w:pPr>
        <w:tabs>
          <w:tab w:val="num" w:pos="4320"/>
        </w:tabs>
        <w:ind w:left="4320" w:hanging="180"/>
      </w:pPr>
    </w:lvl>
    <w:lvl w:ilvl="6" w:tplc="7EEC9EE2" w:tentative="1">
      <w:start w:val="1"/>
      <w:numFmt w:val="decimal"/>
      <w:lvlText w:val="%7."/>
      <w:lvlJc w:val="left"/>
      <w:pPr>
        <w:tabs>
          <w:tab w:val="num" w:pos="5040"/>
        </w:tabs>
        <w:ind w:left="5040" w:hanging="360"/>
      </w:pPr>
    </w:lvl>
    <w:lvl w:ilvl="7" w:tplc="EFFAD598" w:tentative="1">
      <w:start w:val="1"/>
      <w:numFmt w:val="lowerLetter"/>
      <w:lvlText w:val="%8."/>
      <w:lvlJc w:val="left"/>
      <w:pPr>
        <w:tabs>
          <w:tab w:val="num" w:pos="5760"/>
        </w:tabs>
        <w:ind w:left="5760" w:hanging="360"/>
      </w:pPr>
    </w:lvl>
    <w:lvl w:ilvl="8" w:tplc="CC1CDADC" w:tentative="1">
      <w:start w:val="1"/>
      <w:numFmt w:val="lowerRoman"/>
      <w:lvlText w:val="%9."/>
      <w:lvlJc w:val="right"/>
      <w:pPr>
        <w:tabs>
          <w:tab w:val="num" w:pos="6480"/>
        </w:tabs>
        <w:ind w:left="6480" w:hanging="180"/>
      </w:pPr>
    </w:lvl>
  </w:abstractNum>
  <w:num w:numId="1" w16cid:durableId="1918516935">
    <w:abstractNumId w:val="1"/>
  </w:num>
  <w:num w:numId="2" w16cid:durableId="4015622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yton Lamb">
    <w15:presenceInfo w15:providerId="AD" w15:userId="S::ctlamb@ualberta.ca::58e2630f-20e3-4c52-a875-9d000fabc8ec"/>
  </w15:person>
  <w15:person w15:author="Brad Wible">
    <w15:presenceInfo w15:providerId="AD" w15:userId="S::bwible@aaas.org::8b01be23-9d44-49e8-9f6c-f81b003f1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consecutiveHyphenLimit w:val="3"/>
  <w:hyphenationZone w:val="1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4B"/>
    <w:rsid w:val="00001574"/>
    <w:rsid w:val="000029EA"/>
    <w:rsid w:val="000101E0"/>
    <w:rsid w:val="00012294"/>
    <w:rsid w:val="000156B7"/>
    <w:rsid w:val="0003211D"/>
    <w:rsid w:val="0003273D"/>
    <w:rsid w:val="00034470"/>
    <w:rsid w:val="00036C3C"/>
    <w:rsid w:val="00037C8E"/>
    <w:rsid w:val="00060D32"/>
    <w:rsid w:val="00061F34"/>
    <w:rsid w:val="000656C1"/>
    <w:rsid w:val="00080AF0"/>
    <w:rsid w:val="0008192F"/>
    <w:rsid w:val="00082BBD"/>
    <w:rsid w:val="00082C72"/>
    <w:rsid w:val="00086F5F"/>
    <w:rsid w:val="000916C9"/>
    <w:rsid w:val="00093183"/>
    <w:rsid w:val="000957D1"/>
    <w:rsid w:val="000A1398"/>
    <w:rsid w:val="000B1BCC"/>
    <w:rsid w:val="000B5B51"/>
    <w:rsid w:val="000D0A05"/>
    <w:rsid w:val="000E2C69"/>
    <w:rsid w:val="000E5D30"/>
    <w:rsid w:val="000F4C12"/>
    <w:rsid w:val="0010073A"/>
    <w:rsid w:val="001156E4"/>
    <w:rsid w:val="00124BA5"/>
    <w:rsid w:val="00125533"/>
    <w:rsid w:val="001330C7"/>
    <w:rsid w:val="001345AC"/>
    <w:rsid w:val="00146248"/>
    <w:rsid w:val="00167E79"/>
    <w:rsid w:val="00172FD6"/>
    <w:rsid w:val="00175063"/>
    <w:rsid w:val="00190420"/>
    <w:rsid w:val="001A1648"/>
    <w:rsid w:val="001A3450"/>
    <w:rsid w:val="001B3969"/>
    <w:rsid w:val="001B3B6F"/>
    <w:rsid w:val="001C4E4D"/>
    <w:rsid w:val="001C5095"/>
    <w:rsid w:val="001E57AB"/>
    <w:rsid w:val="00203259"/>
    <w:rsid w:val="0021235C"/>
    <w:rsid w:val="002164E6"/>
    <w:rsid w:val="002239B2"/>
    <w:rsid w:val="00223BCE"/>
    <w:rsid w:val="002258B7"/>
    <w:rsid w:val="002446B9"/>
    <w:rsid w:val="00255907"/>
    <w:rsid w:val="002613C9"/>
    <w:rsid w:val="00262238"/>
    <w:rsid w:val="00293164"/>
    <w:rsid w:val="002A087A"/>
    <w:rsid w:val="002A3132"/>
    <w:rsid w:val="002A5189"/>
    <w:rsid w:val="002B03D9"/>
    <w:rsid w:val="002B09DF"/>
    <w:rsid w:val="002B3A0B"/>
    <w:rsid w:val="002E743B"/>
    <w:rsid w:val="002F4B57"/>
    <w:rsid w:val="002F641F"/>
    <w:rsid w:val="002F6D65"/>
    <w:rsid w:val="00312DBB"/>
    <w:rsid w:val="00314EFE"/>
    <w:rsid w:val="00316A55"/>
    <w:rsid w:val="00320A3A"/>
    <w:rsid w:val="00326043"/>
    <w:rsid w:val="00327D6D"/>
    <w:rsid w:val="00333958"/>
    <w:rsid w:val="00337751"/>
    <w:rsid w:val="0035057A"/>
    <w:rsid w:val="00352400"/>
    <w:rsid w:val="0035416C"/>
    <w:rsid w:val="003554F3"/>
    <w:rsid w:val="003609CD"/>
    <w:rsid w:val="00366518"/>
    <w:rsid w:val="003949F5"/>
    <w:rsid w:val="00397078"/>
    <w:rsid w:val="003B135B"/>
    <w:rsid w:val="003E1547"/>
    <w:rsid w:val="003E2928"/>
    <w:rsid w:val="003F43C1"/>
    <w:rsid w:val="003F61C4"/>
    <w:rsid w:val="00411CD8"/>
    <w:rsid w:val="00420B98"/>
    <w:rsid w:val="00424C71"/>
    <w:rsid w:val="00455E8F"/>
    <w:rsid w:val="00470082"/>
    <w:rsid w:val="004A0020"/>
    <w:rsid w:val="004B5440"/>
    <w:rsid w:val="004C0774"/>
    <w:rsid w:val="004C7DAF"/>
    <w:rsid w:val="004D057E"/>
    <w:rsid w:val="004D74DD"/>
    <w:rsid w:val="004E0773"/>
    <w:rsid w:val="004E55A8"/>
    <w:rsid w:val="004F7092"/>
    <w:rsid w:val="00506D0F"/>
    <w:rsid w:val="00512BF7"/>
    <w:rsid w:val="00544284"/>
    <w:rsid w:val="00545CED"/>
    <w:rsid w:val="00551B37"/>
    <w:rsid w:val="0055520A"/>
    <w:rsid w:val="00561152"/>
    <w:rsid w:val="00566865"/>
    <w:rsid w:val="00575757"/>
    <w:rsid w:val="005A0390"/>
    <w:rsid w:val="005A12A7"/>
    <w:rsid w:val="005B08B7"/>
    <w:rsid w:val="005C1B56"/>
    <w:rsid w:val="005C2204"/>
    <w:rsid w:val="005C358F"/>
    <w:rsid w:val="005D2757"/>
    <w:rsid w:val="005E6BB0"/>
    <w:rsid w:val="005F4446"/>
    <w:rsid w:val="00633454"/>
    <w:rsid w:val="006349A9"/>
    <w:rsid w:val="00634CA1"/>
    <w:rsid w:val="006369EA"/>
    <w:rsid w:val="00643A72"/>
    <w:rsid w:val="0065065A"/>
    <w:rsid w:val="00650BF5"/>
    <w:rsid w:val="00656274"/>
    <w:rsid w:val="00666D7A"/>
    <w:rsid w:val="00677255"/>
    <w:rsid w:val="006807E6"/>
    <w:rsid w:val="00691BC1"/>
    <w:rsid w:val="006A0711"/>
    <w:rsid w:val="006A72C1"/>
    <w:rsid w:val="006C3C16"/>
    <w:rsid w:val="006C3E58"/>
    <w:rsid w:val="006C41FB"/>
    <w:rsid w:val="006D1F1C"/>
    <w:rsid w:val="006E145F"/>
    <w:rsid w:val="006F4419"/>
    <w:rsid w:val="00720335"/>
    <w:rsid w:val="007240BA"/>
    <w:rsid w:val="00731A77"/>
    <w:rsid w:val="00731F88"/>
    <w:rsid w:val="00732C2F"/>
    <w:rsid w:val="00771ACE"/>
    <w:rsid w:val="007A0861"/>
    <w:rsid w:val="007A4013"/>
    <w:rsid w:val="007A520C"/>
    <w:rsid w:val="007B316E"/>
    <w:rsid w:val="007C09D9"/>
    <w:rsid w:val="007C0C89"/>
    <w:rsid w:val="007C28D2"/>
    <w:rsid w:val="007C6572"/>
    <w:rsid w:val="007C7572"/>
    <w:rsid w:val="007D024F"/>
    <w:rsid w:val="007D6392"/>
    <w:rsid w:val="007E42C1"/>
    <w:rsid w:val="007E6B26"/>
    <w:rsid w:val="007F2161"/>
    <w:rsid w:val="007F3BE7"/>
    <w:rsid w:val="007F3D88"/>
    <w:rsid w:val="007F596A"/>
    <w:rsid w:val="008056F1"/>
    <w:rsid w:val="00806D01"/>
    <w:rsid w:val="008124DE"/>
    <w:rsid w:val="00815A1C"/>
    <w:rsid w:val="00817C1D"/>
    <w:rsid w:val="0082435D"/>
    <w:rsid w:val="00840702"/>
    <w:rsid w:val="0084378E"/>
    <w:rsid w:val="00855D57"/>
    <w:rsid w:val="00857722"/>
    <w:rsid w:val="00870933"/>
    <w:rsid w:val="0087394B"/>
    <w:rsid w:val="008772B6"/>
    <w:rsid w:val="00884A11"/>
    <w:rsid w:val="00891BEA"/>
    <w:rsid w:val="008A1073"/>
    <w:rsid w:val="008C1F8D"/>
    <w:rsid w:val="008E067E"/>
    <w:rsid w:val="008E079F"/>
    <w:rsid w:val="008E1EA9"/>
    <w:rsid w:val="008E58F9"/>
    <w:rsid w:val="008E7133"/>
    <w:rsid w:val="008F4CAC"/>
    <w:rsid w:val="008F7486"/>
    <w:rsid w:val="00910BDC"/>
    <w:rsid w:val="009224F9"/>
    <w:rsid w:val="0093441F"/>
    <w:rsid w:val="00942DE2"/>
    <w:rsid w:val="00943D53"/>
    <w:rsid w:val="00946EB2"/>
    <w:rsid w:val="009479BC"/>
    <w:rsid w:val="00961BF0"/>
    <w:rsid w:val="00970F0A"/>
    <w:rsid w:val="00973EA2"/>
    <w:rsid w:val="00983D3B"/>
    <w:rsid w:val="009A3B12"/>
    <w:rsid w:val="009C09B6"/>
    <w:rsid w:val="009D19C8"/>
    <w:rsid w:val="00A1074D"/>
    <w:rsid w:val="00A20233"/>
    <w:rsid w:val="00A22AB6"/>
    <w:rsid w:val="00A230A7"/>
    <w:rsid w:val="00A34091"/>
    <w:rsid w:val="00A34A9B"/>
    <w:rsid w:val="00A35234"/>
    <w:rsid w:val="00A512BD"/>
    <w:rsid w:val="00A71F1E"/>
    <w:rsid w:val="00A72BE7"/>
    <w:rsid w:val="00A854EE"/>
    <w:rsid w:val="00A927B6"/>
    <w:rsid w:val="00AA6BC3"/>
    <w:rsid w:val="00AC6813"/>
    <w:rsid w:val="00AC6EC8"/>
    <w:rsid w:val="00AD4D20"/>
    <w:rsid w:val="00AF22BA"/>
    <w:rsid w:val="00B05B9B"/>
    <w:rsid w:val="00B1081B"/>
    <w:rsid w:val="00B2643C"/>
    <w:rsid w:val="00B2773A"/>
    <w:rsid w:val="00B362F5"/>
    <w:rsid w:val="00B40CFD"/>
    <w:rsid w:val="00B42460"/>
    <w:rsid w:val="00B75004"/>
    <w:rsid w:val="00B9342A"/>
    <w:rsid w:val="00B936ED"/>
    <w:rsid w:val="00B97486"/>
    <w:rsid w:val="00BA1CF6"/>
    <w:rsid w:val="00BA4C79"/>
    <w:rsid w:val="00BD190D"/>
    <w:rsid w:val="00BD2ADB"/>
    <w:rsid w:val="00BD56FC"/>
    <w:rsid w:val="00BF0D2F"/>
    <w:rsid w:val="00BF1D2B"/>
    <w:rsid w:val="00BF3501"/>
    <w:rsid w:val="00BF360B"/>
    <w:rsid w:val="00BF4C79"/>
    <w:rsid w:val="00BF79B4"/>
    <w:rsid w:val="00C0180C"/>
    <w:rsid w:val="00C03D8A"/>
    <w:rsid w:val="00C119E9"/>
    <w:rsid w:val="00C1317B"/>
    <w:rsid w:val="00C23B4F"/>
    <w:rsid w:val="00C24216"/>
    <w:rsid w:val="00C251B5"/>
    <w:rsid w:val="00C25F5A"/>
    <w:rsid w:val="00C350CE"/>
    <w:rsid w:val="00C4306C"/>
    <w:rsid w:val="00C4754A"/>
    <w:rsid w:val="00C50243"/>
    <w:rsid w:val="00C90F64"/>
    <w:rsid w:val="00C94AEC"/>
    <w:rsid w:val="00CB2ED1"/>
    <w:rsid w:val="00CB7175"/>
    <w:rsid w:val="00CC0D8B"/>
    <w:rsid w:val="00CC5A24"/>
    <w:rsid w:val="00CE5212"/>
    <w:rsid w:val="00CE70B2"/>
    <w:rsid w:val="00CF05ED"/>
    <w:rsid w:val="00CF72EB"/>
    <w:rsid w:val="00D04B37"/>
    <w:rsid w:val="00D21E6B"/>
    <w:rsid w:val="00D24228"/>
    <w:rsid w:val="00D24F93"/>
    <w:rsid w:val="00D42F76"/>
    <w:rsid w:val="00D44305"/>
    <w:rsid w:val="00D44336"/>
    <w:rsid w:val="00D46CFA"/>
    <w:rsid w:val="00D54423"/>
    <w:rsid w:val="00D6003D"/>
    <w:rsid w:val="00D60ED3"/>
    <w:rsid w:val="00D71AD0"/>
    <w:rsid w:val="00D7448E"/>
    <w:rsid w:val="00D817D1"/>
    <w:rsid w:val="00DC711D"/>
    <w:rsid w:val="00DE54C3"/>
    <w:rsid w:val="00DF2373"/>
    <w:rsid w:val="00E04B07"/>
    <w:rsid w:val="00E138F6"/>
    <w:rsid w:val="00E15798"/>
    <w:rsid w:val="00E24B14"/>
    <w:rsid w:val="00E364C3"/>
    <w:rsid w:val="00E47499"/>
    <w:rsid w:val="00E54710"/>
    <w:rsid w:val="00E54B56"/>
    <w:rsid w:val="00E750BE"/>
    <w:rsid w:val="00E83675"/>
    <w:rsid w:val="00E839A7"/>
    <w:rsid w:val="00E90AB2"/>
    <w:rsid w:val="00E91BE2"/>
    <w:rsid w:val="00EA1488"/>
    <w:rsid w:val="00EA75A3"/>
    <w:rsid w:val="00EB223D"/>
    <w:rsid w:val="00EC1A0F"/>
    <w:rsid w:val="00ED25B2"/>
    <w:rsid w:val="00EE2A51"/>
    <w:rsid w:val="00EF7EB7"/>
    <w:rsid w:val="00F02142"/>
    <w:rsid w:val="00F02214"/>
    <w:rsid w:val="00F05B45"/>
    <w:rsid w:val="00F1393E"/>
    <w:rsid w:val="00F20E4C"/>
    <w:rsid w:val="00F31F94"/>
    <w:rsid w:val="00F359FD"/>
    <w:rsid w:val="00F37DD2"/>
    <w:rsid w:val="00F46F88"/>
    <w:rsid w:val="00F85130"/>
    <w:rsid w:val="00F87BA0"/>
    <w:rsid w:val="00FA776A"/>
    <w:rsid w:val="00FB7FBF"/>
    <w:rsid w:val="00FC138D"/>
    <w:rsid w:val="00FC44DE"/>
    <w:rsid w:val="00FD3577"/>
    <w:rsid w:val="00FD3EE4"/>
    <w:rsid w:val="00FD789C"/>
    <w:rsid w:val="00FE0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C04554"/>
  <w15:chartTrackingRefBased/>
  <w15:docId w15:val="{1CF2944D-01ED-3E4B-99DC-989FFB71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BlissBold" w:hAnsi="BlissBold"/>
      <w:smallCaps/>
      <w:spacing w:val="20"/>
      <w:sz w:val="72"/>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customStyle="1" w:styleId="Paragraph">
    <w:name w:val="Paragraph"/>
    <w:basedOn w:val="Normal"/>
    <w:rsid w:val="006C3C16"/>
    <w:pPr>
      <w:widowControl w:val="0"/>
      <w:spacing w:line="210" w:lineRule="exact"/>
      <w:ind w:firstLine="245"/>
      <w:jc w:val="both"/>
    </w:pPr>
    <w:rPr>
      <w:rFonts w:ascii="MillerDaily Roman" w:hAnsi="MillerDaily Roman"/>
      <w:spacing w:val="-4"/>
      <w:sz w:val="17"/>
    </w:rPr>
  </w:style>
  <w:style w:type="paragraph" w:customStyle="1" w:styleId="Refhead">
    <w:name w:val="Ref head"/>
    <w:next w:val="Normal"/>
    <w:uiPriority w:val="99"/>
    <w:rsid w:val="007F2161"/>
    <w:pPr>
      <w:widowControl w:val="0"/>
      <w:spacing w:before="120" w:line="170" w:lineRule="exact"/>
    </w:pPr>
    <w:rPr>
      <w:rFonts w:ascii="BentonSans" w:hAnsi="BentonSans"/>
      <w:b/>
      <w:caps/>
      <w:sz w:val="12"/>
      <w:lang w:val="en-US"/>
    </w:rPr>
  </w:style>
  <w:style w:type="paragraph" w:customStyle="1" w:styleId="Subhead">
    <w:name w:val="Subhead"/>
    <w:basedOn w:val="bodydropcap6L"/>
    <w:qFormat/>
    <w:rsid w:val="000957D1"/>
    <w:pPr>
      <w:jc w:val="left"/>
    </w:pPr>
    <w:rPr>
      <w:rFonts w:ascii="Benton Sans Condensed" w:hAnsi="Benton Sans Condensed"/>
      <w:b/>
      <w:caps/>
    </w:rPr>
  </w:style>
  <w:style w:type="paragraph" w:customStyle="1" w:styleId="bodydropcap6L">
    <w:name w:val="body dropcap 6L"/>
    <w:rsid w:val="0008192F"/>
    <w:pPr>
      <w:spacing w:line="210" w:lineRule="exact"/>
      <w:jc w:val="both"/>
    </w:pPr>
    <w:rPr>
      <w:rFonts w:ascii="MillerDaily" w:hAnsi="MillerDaily"/>
      <w:spacing w:val="-4"/>
      <w:sz w:val="17"/>
      <w:lang w:val="en-US"/>
    </w:rPr>
  </w:style>
  <w:style w:type="paragraph" w:customStyle="1" w:styleId="AuthorAttribute">
    <w:name w:val="Author Attribute"/>
    <w:rsid w:val="00190420"/>
    <w:pPr>
      <w:framePr w:w="3281" w:hSpace="180" w:vSpace="180" w:wrap="around" w:hAnchor="text" w:yAlign="bottom" w:anchorLock="1"/>
      <w:pBdr>
        <w:top w:val="single" w:sz="6" w:space="1" w:color="auto"/>
      </w:pBdr>
      <w:spacing w:line="160" w:lineRule="exact"/>
      <w:pPrChange w:id="0" w:author="Clayton Lamb" w:date="2023-04-19T10:16:00Z">
        <w:pPr>
          <w:framePr w:w="3281" w:hSpace="180" w:vSpace="180" w:wrap="around" w:hAnchor="text" w:yAlign="bottom" w:anchorLock="1"/>
          <w:pBdr>
            <w:top w:val="single" w:sz="6" w:space="1" w:color="auto"/>
          </w:pBdr>
          <w:spacing w:line="160" w:lineRule="exact"/>
        </w:pPr>
      </w:pPrChange>
    </w:pPr>
    <w:rPr>
      <w:rFonts w:ascii="Benton Sans Condensed Book" w:hAnsi="Benton Sans Condensed Book"/>
      <w:noProof/>
      <w:color w:val="000000"/>
      <w:sz w:val="14"/>
      <w:lang w:val="en-US"/>
      <w:rPrChange w:id="0" w:author="Clayton Lamb" w:date="2023-04-19T10:16:00Z">
        <w:rPr>
          <w:rFonts w:ascii="Benton Sans Condensed Book" w:hAnsi="Benton Sans Condensed Book"/>
          <w:noProof/>
          <w:color w:val="000000"/>
          <w:sz w:val="14"/>
          <w:lang w:val="en-US" w:eastAsia="en-US" w:bidi="ar-SA"/>
        </w:rPr>
      </w:rPrChange>
    </w:rPr>
  </w:style>
  <w:style w:type="paragraph" w:customStyle="1" w:styleId="Authors">
    <w:name w:val="Authors"/>
    <w:rsid w:val="000957D1"/>
    <w:pPr>
      <w:spacing w:after="120" w:line="210" w:lineRule="exact"/>
    </w:pPr>
    <w:rPr>
      <w:rFonts w:ascii="Benton Sans Condensed" w:hAnsi="Benton Sans Condensed"/>
      <w:b/>
      <w:noProof/>
      <w:sz w:val="16"/>
      <w:lang w:val="en-US"/>
    </w:rPr>
  </w:style>
  <w:style w:type="paragraph" w:customStyle="1" w:styleId="Referencesandnotes">
    <w:name w:val="References and notes"/>
    <w:rsid w:val="007F2161"/>
    <w:pPr>
      <w:tabs>
        <w:tab w:val="decimal" w:pos="187"/>
        <w:tab w:val="decimal" w:pos="302"/>
      </w:tabs>
      <w:spacing w:line="160" w:lineRule="exact"/>
      <w:ind w:left="245" w:hanging="245"/>
      <w:jc w:val="both"/>
    </w:pPr>
    <w:rPr>
      <w:rFonts w:ascii="BentonSansCondensed Book" w:hAnsi="BentonSansCondensed Book"/>
      <w:sz w:val="14"/>
      <w:lang w:val="en-US"/>
    </w:rPr>
  </w:style>
  <w:style w:type="paragraph" w:customStyle="1" w:styleId="Overline">
    <w:name w:val="Overline"/>
    <w:rsid w:val="007F2161"/>
    <w:pPr>
      <w:spacing w:after="80"/>
    </w:pPr>
    <w:rPr>
      <w:rFonts w:ascii="BentonSans" w:hAnsi="BentonSans"/>
      <w:b/>
      <w:caps/>
      <w:color w:val="FF0000"/>
      <w:spacing w:val="20"/>
      <w:sz w:val="16"/>
      <w:szCs w:val="17"/>
      <w:lang w:val="en-US"/>
    </w:rPr>
  </w:style>
  <w:style w:type="paragraph" w:customStyle="1" w:styleId="Deck">
    <w:name w:val="Deck"/>
    <w:basedOn w:val="bodydropcap6L"/>
    <w:next w:val="Normal"/>
    <w:rsid w:val="000957D1"/>
    <w:pPr>
      <w:keepLines/>
      <w:widowControl w:val="0"/>
      <w:spacing w:line="320" w:lineRule="exact"/>
    </w:pPr>
    <w:rPr>
      <w:rFonts w:ascii="Rocky Light" w:hAnsi="Rocky Light"/>
      <w:sz w:val="30"/>
    </w:rPr>
  </w:style>
  <w:style w:type="paragraph" w:customStyle="1" w:styleId="Legend">
    <w:name w:val="Legend"/>
    <w:rsid w:val="0003273D"/>
    <w:pPr>
      <w:widowControl w:val="0"/>
      <w:spacing w:line="200" w:lineRule="exact"/>
      <w:jc w:val="both"/>
    </w:pPr>
    <w:rPr>
      <w:rFonts w:ascii="BentonSansCondensed Medium" w:hAnsi="BentonSansCondensed Medium"/>
      <w:sz w:val="15"/>
      <w:lang w:val="en-US"/>
    </w:rPr>
  </w:style>
  <w:style w:type="paragraph" w:customStyle="1" w:styleId="DOI">
    <w:name w:val="DOI"/>
    <w:rsid w:val="000957D1"/>
    <w:pPr>
      <w:jc w:val="right"/>
    </w:pPr>
    <w:rPr>
      <w:rFonts w:ascii="Benton Sans Book" w:hAnsi="Benton Sans Book"/>
      <w:sz w:val="14"/>
      <w:lang w:val="en-US"/>
    </w:rPr>
  </w:style>
  <w:style w:type="paragraph" w:customStyle="1" w:styleId="credit">
    <w:name w:val="credit"/>
    <w:rsid w:val="000957D1"/>
    <w:rPr>
      <w:rFonts w:ascii="Benton Sans Book" w:hAnsi="Benton Sans Book"/>
      <w:caps/>
      <w:sz w:val="9"/>
      <w:lang w:val="en-US"/>
    </w:rPr>
  </w:style>
  <w:style w:type="paragraph" w:customStyle="1" w:styleId="Head">
    <w:name w:val="Head"/>
    <w:qFormat/>
    <w:rsid w:val="000957D1"/>
    <w:pPr>
      <w:keepLines/>
    </w:pPr>
    <w:rPr>
      <w:rFonts w:ascii="Benton Sans Compressed" w:hAnsi="Benton Sans Compressed"/>
      <w:b/>
      <w:sz w:val="56"/>
      <w:szCs w:val="48"/>
      <w:lang w:val="en-US"/>
    </w:rPr>
  </w:style>
  <w:style w:type="paragraph" w:customStyle="1" w:styleId="BooksTitle">
    <w:name w:val="Books Title"/>
    <w:basedOn w:val="Normal"/>
    <w:qFormat/>
    <w:rsid w:val="00D54423"/>
    <w:pPr>
      <w:spacing w:line="200" w:lineRule="exact"/>
    </w:pPr>
    <w:rPr>
      <w:rFonts w:ascii="Benton Sans Condensed" w:hAnsi="Benton Sans Condensed"/>
      <w:b/>
      <w:sz w:val="15"/>
    </w:rPr>
  </w:style>
  <w:style w:type="paragraph" w:customStyle="1" w:styleId="Booksubtitle">
    <w:name w:val="Book subtitle"/>
    <w:qFormat/>
    <w:rsid w:val="00D54423"/>
    <w:rPr>
      <w:rFonts w:ascii="Benton Sans Condensed Medium" w:hAnsi="Benton Sans Condensed Medium"/>
      <w:sz w:val="15"/>
      <w:lang w:val="en-US"/>
    </w:rPr>
  </w:style>
  <w:style w:type="paragraph" w:customStyle="1" w:styleId="BookAuthor">
    <w:name w:val="Book Author"/>
    <w:qFormat/>
    <w:rsid w:val="00D54423"/>
    <w:rPr>
      <w:rFonts w:ascii="Benton Sans Condensed Book" w:hAnsi="Benton Sans Condensed Book"/>
      <w:i/>
      <w:sz w:val="16"/>
      <w:lang w:val="en-US"/>
    </w:rPr>
  </w:style>
  <w:style w:type="paragraph" w:customStyle="1" w:styleId="BookOtherInfo">
    <w:name w:val="Book Other Info"/>
    <w:qFormat/>
    <w:rsid w:val="00D54423"/>
    <w:rPr>
      <w:rFonts w:ascii="Benton Sans Condensed Book" w:hAnsi="Benton Sans Condensed Book"/>
      <w:sz w:val="15"/>
      <w:lang w:val="en-US"/>
    </w:rPr>
  </w:style>
  <w:style w:type="paragraph" w:customStyle="1" w:styleId="refnotesSM">
    <w:name w:val="ref_notes SM"/>
    <w:basedOn w:val="Referencesandnotes"/>
    <w:qFormat/>
    <w:rsid w:val="008C1F8D"/>
    <w:rPr>
      <w:rFonts w:ascii="Benton Sans Condensed" w:hAnsi="Benton Sans Condensed"/>
    </w:rPr>
  </w:style>
  <w:style w:type="paragraph" w:styleId="Header">
    <w:name w:val="header"/>
    <w:basedOn w:val="Normal"/>
    <w:link w:val="HeaderChar"/>
    <w:rsid w:val="008C1F8D"/>
    <w:pPr>
      <w:tabs>
        <w:tab w:val="center" w:pos="4680"/>
        <w:tab w:val="right" w:pos="9360"/>
      </w:tabs>
    </w:pPr>
  </w:style>
  <w:style w:type="character" w:customStyle="1" w:styleId="HeaderChar">
    <w:name w:val="Header Char"/>
    <w:basedOn w:val="DefaultParagraphFont"/>
    <w:link w:val="Header"/>
    <w:rsid w:val="008C1F8D"/>
  </w:style>
  <w:style w:type="paragraph" w:styleId="Footer">
    <w:name w:val="footer"/>
    <w:basedOn w:val="Normal"/>
    <w:link w:val="FooterChar"/>
    <w:rsid w:val="008C1F8D"/>
    <w:pPr>
      <w:tabs>
        <w:tab w:val="center" w:pos="4680"/>
        <w:tab w:val="right" w:pos="9360"/>
      </w:tabs>
    </w:pPr>
  </w:style>
  <w:style w:type="character" w:customStyle="1" w:styleId="FooterChar">
    <w:name w:val="Footer Char"/>
    <w:basedOn w:val="DefaultParagraphFont"/>
    <w:link w:val="Footer"/>
    <w:rsid w:val="008C1F8D"/>
  </w:style>
  <w:style w:type="character" w:customStyle="1" w:styleId="ng-binding">
    <w:name w:val="ng-binding"/>
    <w:basedOn w:val="DefaultParagraphFont"/>
    <w:rsid w:val="00086F5F"/>
  </w:style>
  <w:style w:type="character" w:styleId="Hyperlink">
    <w:name w:val="Hyperlink"/>
    <w:rsid w:val="002F641F"/>
    <w:rPr>
      <w:color w:val="0563C1"/>
      <w:u w:val="single"/>
    </w:rPr>
  </w:style>
  <w:style w:type="character" w:styleId="UnresolvedMention">
    <w:name w:val="Unresolved Mention"/>
    <w:uiPriority w:val="99"/>
    <w:semiHidden/>
    <w:unhideWhenUsed/>
    <w:rsid w:val="002F641F"/>
    <w:rPr>
      <w:color w:val="605E5C"/>
      <w:shd w:val="clear" w:color="auto" w:fill="E1DFDD"/>
    </w:rPr>
  </w:style>
  <w:style w:type="paragraph" w:styleId="Revision">
    <w:name w:val="Revision"/>
    <w:hidden/>
    <w:uiPriority w:val="71"/>
    <w:rsid w:val="00262238"/>
    <w:rPr>
      <w:lang w:val="en-US"/>
    </w:rPr>
  </w:style>
  <w:style w:type="character" w:styleId="CommentReference">
    <w:name w:val="annotation reference"/>
    <w:rsid w:val="00DF2373"/>
    <w:rPr>
      <w:sz w:val="16"/>
      <w:szCs w:val="16"/>
    </w:rPr>
  </w:style>
  <w:style w:type="paragraph" w:styleId="CommentText">
    <w:name w:val="annotation text"/>
    <w:basedOn w:val="Normal"/>
    <w:link w:val="CommentTextChar"/>
    <w:rsid w:val="00DF2373"/>
  </w:style>
  <w:style w:type="character" w:customStyle="1" w:styleId="CommentTextChar">
    <w:name w:val="Comment Text Char"/>
    <w:link w:val="CommentText"/>
    <w:rsid w:val="00DF2373"/>
    <w:rPr>
      <w:lang w:val="en-US"/>
    </w:rPr>
  </w:style>
  <w:style w:type="paragraph" w:styleId="CommentSubject">
    <w:name w:val="annotation subject"/>
    <w:basedOn w:val="CommentText"/>
    <w:next w:val="CommentText"/>
    <w:link w:val="CommentSubjectChar"/>
    <w:rsid w:val="00DF2373"/>
    <w:rPr>
      <w:b/>
      <w:bCs/>
    </w:rPr>
  </w:style>
  <w:style w:type="character" w:customStyle="1" w:styleId="CommentSubjectChar">
    <w:name w:val="Comment Subject Char"/>
    <w:link w:val="CommentSubject"/>
    <w:rsid w:val="00DF2373"/>
    <w:rPr>
      <w:b/>
      <w:bCs/>
      <w:lang w:val="en-US"/>
    </w:rPr>
  </w:style>
  <w:style w:type="paragraph" w:styleId="Bibliography">
    <w:name w:val="Bibliography"/>
    <w:basedOn w:val="Normal"/>
    <w:next w:val="Normal"/>
    <w:uiPriority w:val="70"/>
    <w:rsid w:val="005A0390"/>
    <w:pPr>
      <w:tabs>
        <w:tab w:val="left" w:pos="500"/>
      </w:tabs>
      <w:spacing w:after="240"/>
      <w:ind w:left="504" w:hanging="504"/>
    </w:pPr>
  </w:style>
  <w:style w:type="paragraph" w:styleId="BalloonText">
    <w:name w:val="Balloon Text"/>
    <w:basedOn w:val="Normal"/>
    <w:link w:val="BalloonTextChar"/>
    <w:rsid w:val="000029EA"/>
    <w:rPr>
      <w:rFonts w:ascii="Segoe UI" w:hAnsi="Segoe UI" w:cs="Segoe UI"/>
      <w:sz w:val="18"/>
      <w:szCs w:val="18"/>
    </w:rPr>
  </w:style>
  <w:style w:type="character" w:customStyle="1" w:styleId="BalloonTextChar">
    <w:name w:val="Balloon Text Char"/>
    <w:link w:val="BalloonText"/>
    <w:rsid w:val="000029EA"/>
    <w:rPr>
      <w:rFonts w:ascii="Segoe UI" w:hAnsi="Segoe UI" w:cs="Segoe UI"/>
      <w:sz w:val="18"/>
      <w:szCs w:val="18"/>
    </w:rPr>
  </w:style>
  <w:style w:type="paragraph" w:styleId="HTMLPreformatted">
    <w:name w:val="HTML Preformatted"/>
    <w:basedOn w:val="Normal"/>
    <w:link w:val="HTMLPreformattedChar"/>
    <w:uiPriority w:val="99"/>
    <w:unhideWhenUsed/>
    <w:rsid w:val="0031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rPr>
  </w:style>
  <w:style w:type="character" w:customStyle="1" w:styleId="HTMLPreformattedChar">
    <w:name w:val="HTML Preformatted Char"/>
    <w:basedOn w:val="DefaultParagraphFont"/>
    <w:link w:val="HTMLPreformatted"/>
    <w:uiPriority w:val="99"/>
    <w:rsid w:val="00312DB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3770">
      <w:bodyDiv w:val="1"/>
      <w:marLeft w:val="0"/>
      <w:marRight w:val="0"/>
      <w:marTop w:val="0"/>
      <w:marBottom w:val="0"/>
      <w:divBdr>
        <w:top w:val="none" w:sz="0" w:space="0" w:color="auto"/>
        <w:left w:val="none" w:sz="0" w:space="0" w:color="auto"/>
        <w:bottom w:val="none" w:sz="0" w:space="0" w:color="auto"/>
        <w:right w:val="none" w:sz="0" w:space="0" w:color="auto"/>
      </w:divBdr>
    </w:div>
    <w:div w:id="723873254">
      <w:bodyDiv w:val="1"/>
      <w:marLeft w:val="0"/>
      <w:marRight w:val="0"/>
      <w:marTop w:val="0"/>
      <w:marBottom w:val="0"/>
      <w:divBdr>
        <w:top w:val="none" w:sz="0" w:space="0" w:color="auto"/>
        <w:left w:val="none" w:sz="0" w:space="0" w:color="auto"/>
        <w:bottom w:val="none" w:sz="0" w:space="0" w:color="auto"/>
        <w:right w:val="none" w:sz="0" w:space="0" w:color="auto"/>
      </w:divBdr>
    </w:div>
    <w:div w:id="115247904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comments.xml.rels><?xml version="1.0" encoding="UTF-8" standalone="yes"?>
<Relationships xmlns="http://schemas.openxmlformats.org/package/2006/relationships"><Relationship Id="rId2" Type="http://schemas.openxmlformats.org/officeDocument/2006/relationships/hyperlink" Target="https://www.cip-icu.ca/Files/Awards/Planning-Excellence/2010-HM-Planning-Publications.aspx" TargetMode="External"/><Relationship Id="rId1" Type="http://schemas.openxmlformats.org/officeDocument/2006/relationships/hyperlink" Target="https://www.registrelep-sararegistry.gc.ca/virtual_sara/files/plans/Rs-WoodBison-v00-2018Aug-Eng.pdf"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00C16-33C0-4D62-9C63-56582103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17285</Words>
  <Characters>98525</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Insert overline, title and author names here after formatting</vt:lpstr>
    </vt:vector>
  </TitlesOfParts>
  <Company>AAAS</Company>
  <LinksUpToDate>false</LinksUpToDate>
  <CharactersWithSpaces>115579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overline, title and author names here after formatting</dc:title>
  <dc:subject/>
  <dc:creator>claytonlamb</dc:creator>
  <cp:keywords/>
  <cp:lastModifiedBy>Clayton Lamb</cp:lastModifiedBy>
  <cp:revision>3</cp:revision>
  <cp:lastPrinted>2009-04-22T21:24:00Z</cp:lastPrinted>
  <dcterms:created xsi:type="dcterms:W3CDTF">2023-04-20T23:11:00Z</dcterms:created>
  <dcterms:modified xsi:type="dcterms:W3CDTF">2023-04-20T23:46:00Z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id="3dwAUc38"/&gt;&lt;style id="http://www.zotero.org/styles/science-without-titles" hasBibliography="1" bibliographyStyleHasBeenSet="1"/&gt;&lt;prefs&gt;&lt;pref name="fieldType" value="Field"/&gt;&lt;/prefs&gt;&lt;/data&gt;</vt:lpwstr>
  </property>
</Properties>
</file>