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D0C8" w14:textId="39AB9FDB" w:rsidR="001B2C3D" w:rsidRDefault="00000000" w:rsidP="00E26029">
      <w:pPr>
        <w:widowControl w:val="0"/>
        <w:tabs>
          <w:tab w:val="left" w:pos="3544"/>
        </w:tabs>
        <w:spacing w:line="480" w:lineRule="auto"/>
        <w:rPr>
          <w:rFonts w:ascii="Times New Roman" w:eastAsia="Times New Roman" w:hAnsi="Times New Roman" w:cs="Times New Roman"/>
          <w:sz w:val="24"/>
          <w:szCs w:val="24"/>
        </w:rPr>
      </w:pPr>
      <w:r w:rsidRPr="00701998">
        <w:rPr>
          <w:rFonts w:ascii="Times New Roman" w:eastAsia="Times New Roman" w:hAnsi="Times New Roman" w:cs="Times New Roman"/>
          <w:b/>
          <w:sz w:val="24"/>
          <w:szCs w:val="24"/>
        </w:rPr>
        <w:t xml:space="preserve">Supplementary Material 1: </w:t>
      </w:r>
      <w:r w:rsidRPr="00701998">
        <w:rPr>
          <w:rFonts w:ascii="Times New Roman" w:eastAsia="Times New Roman" w:hAnsi="Times New Roman" w:cs="Times New Roman"/>
          <w:sz w:val="24"/>
          <w:szCs w:val="24"/>
        </w:rPr>
        <w:t xml:space="preserve">Examples of discrepancies between endangered species laws or criteria and </w:t>
      </w:r>
      <w:proofErr w:type="gramStart"/>
      <w:r w:rsidRPr="00701998">
        <w:rPr>
          <w:rFonts w:ascii="Times New Roman" w:eastAsia="Times New Roman" w:hAnsi="Times New Roman" w:cs="Times New Roman"/>
          <w:sz w:val="24"/>
          <w:szCs w:val="24"/>
        </w:rPr>
        <w:t>culturally-meaningful</w:t>
      </w:r>
      <w:proofErr w:type="gramEnd"/>
      <w:r w:rsidRPr="00701998">
        <w:rPr>
          <w:rFonts w:ascii="Times New Roman" w:eastAsia="Times New Roman" w:hAnsi="Times New Roman" w:cs="Times New Roman"/>
          <w:sz w:val="24"/>
          <w:szCs w:val="24"/>
        </w:rPr>
        <w:t xml:space="preserve"> recovery</w:t>
      </w:r>
    </w:p>
    <w:p w14:paraId="0E4505B3" w14:textId="77777777" w:rsidR="00E26029" w:rsidRPr="00E26029" w:rsidRDefault="00E26029" w:rsidP="00E26029">
      <w:pPr>
        <w:widowControl w:val="0"/>
        <w:tabs>
          <w:tab w:val="left" w:pos="3544"/>
        </w:tabs>
        <w:spacing w:line="480" w:lineRule="auto"/>
        <w:rPr>
          <w:rFonts w:ascii="Times New Roman" w:eastAsia="Times New Roman" w:hAnsi="Times New Roman" w:cs="Times New Roman"/>
          <w:sz w:val="24"/>
          <w:szCs w:val="24"/>
        </w:rPr>
      </w:pPr>
    </w:p>
    <w:p w14:paraId="4ACC5E86" w14:textId="6E6A40B8" w:rsidR="001B2C3D" w:rsidRPr="00701998" w:rsidRDefault="00000000" w:rsidP="00701998">
      <w:pPr>
        <w:widowControl w:val="0"/>
        <w:spacing w:line="480" w:lineRule="auto"/>
        <w:rPr>
          <w:rFonts w:ascii="Times New Roman" w:eastAsia="Times New Roman" w:hAnsi="Times New Roman" w:cs="Times New Roman"/>
          <w:sz w:val="24"/>
          <w:szCs w:val="24"/>
        </w:rPr>
      </w:pPr>
      <w:r w:rsidRPr="00701998">
        <w:rPr>
          <w:rFonts w:ascii="Times New Roman" w:eastAsia="Times New Roman" w:hAnsi="Times New Roman" w:cs="Times New Roman"/>
          <w:b/>
          <w:sz w:val="24"/>
          <w:szCs w:val="24"/>
        </w:rPr>
        <w:t xml:space="preserve">Canada - </w:t>
      </w:r>
      <w:r w:rsidRPr="00701998">
        <w:rPr>
          <w:rFonts w:ascii="Times New Roman" w:eastAsia="Times New Roman" w:hAnsi="Times New Roman" w:cs="Times New Roman"/>
          <w:sz w:val="24"/>
          <w:szCs w:val="24"/>
        </w:rPr>
        <w:t xml:space="preserve">The Species at Risk Act of Canada (SARA) </w:t>
      </w:r>
      <w:r w:rsidR="009A571D">
        <w:rPr>
          <w:rFonts w:ascii="Times New Roman" w:eastAsia="Times New Roman" w:hAnsi="Times New Roman" w:cs="Times New Roman"/>
          <w:sz w:val="24"/>
          <w:szCs w:val="24"/>
        </w:rPr>
        <w:fldChar w:fldCharType="begin"/>
      </w:r>
      <w:r w:rsidR="009A571D">
        <w:rPr>
          <w:rFonts w:ascii="Times New Roman" w:eastAsia="Times New Roman" w:hAnsi="Times New Roman" w:cs="Times New Roman"/>
          <w:sz w:val="24"/>
          <w:szCs w:val="24"/>
        </w:rPr>
        <w:instrText xml:space="preserve"> ADDIN ZOTERO_ITEM CSL_CITATION {"citationID":"BTPsHu7N","properties":{"formattedCitation":"({\\i{}1})","plainCitation":"(1)","noteIndex":0},"citationItems":[{"id":34,"uris":["http://zotero.org/users/6749014/items/FHWEZPTZ"],"itemData":{"id":34,"type":"bill","title":"Species at Risk Act","author":[{"literal":"Government of Canada"}],"issued":{"date-parts":[["2002"]]}}}],"schema":"https://github.com/citation-style-language/schema/raw/master/csl-citation.json"} </w:instrText>
      </w:r>
      <w:r w:rsidR="009A571D">
        <w:rPr>
          <w:rFonts w:ascii="Times New Roman" w:eastAsia="Times New Roman" w:hAnsi="Times New Roman" w:cs="Times New Roman"/>
          <w:sz w:val="24"/>
          <w:szCs w:val="24"/>
        </w:rPr>
        <w:fldChar w:fldCharType="separate"/>
      </w:r>
      <w:r w:rsidR="009A571D" w:rsidRPr="009A571D">
        <w:rPr>
          <w:rFonts w:ascii="Times New Roman" w:hAnsi="Times New Roman" w:cs="Times New Roman"/>
          <w:sz w:val="24"/>
          <w:lang w:val="en-US"/>
        </w:rPr>
        <w:t>(</w:t>
      </w:r>
      <w:r w:rsidR="009A571D" w:rsidRPr="009A571D">
        <w:rPr>
          <w:rFonts w:ascii="Times New Roman" w:hAnsi="Times New Roman" w:cs="Times New Roman"/>
          <w:i/>
          <w:iCs/>
          <w:sz w:val="24"/>
          <w:lang w:val="en-US"/>
        </w:rPr>
        <w:t>1</w:t>
      </w:r>
      <w:r w:rsidR="009A571D" w:rsidRPr="009A571D">
        <w:rPr>
          <w:rFonts w:ascii="Times New Roman" w:hAnsi="Times New Roman" w:cs="Times New Roman"/>
          <w:sz w:val="24"/>
          <w:lang w:val="en-US"/>
        </w:rPr>
        <w:t>)</w:t>
      </w:r>
      <w:r w:rsidR="009A571D">
        <w:rPr>
          <w:rFonts w:ascii="Times New Roman" w:eastAsia="Times New Roman" w:hAnsi="Times New Roman" w:cs="Times New Roman"/>
          <w:sz w:val="24"/>
          <w:szCs w:val="24"/>
        </w:rPr>
        <w:fldChar w:fldCharType="end"/>
      </w:r>
      <w:r w:rsidRPr="00701998">
        <w:rPr>
          <w:rFonts w:ascii="Times New Roman" w:eastAsia="Times New Roman" w:hAnsi="Times New Roman" w:cs="Times New Roman"/>
          <w:sz w:val="24"/>
          <w:szCs w:val="24"/>
        </w:rPr>
        <w:t xml:space="preserve"> states that “nothing in this Act shall be construed so as to abrogate or derogate from the protection provided for existing aboriginal or treaty rights of the aboriginal peoples of Canada.” Nevertheless, neither the Act itself nor the 2020 “</w:t>
      </w:r>
      <w:hyperlink r:id="rId5">
        <w:r w:rsidRPr="00701998">
          <w:rPr>
            <w:rFonts w:ascii="Times New Roman" w:eastAsia="Times New Roman" w:hAnsi="Times New Roman" w:cs="Times New Roman"/>
            <w:sz w:val="24"/>
            <w:szCs w:val="24"/>
            <w:u w:val="single"/>
          </w:rPr>
          <w:t>Policy on Survival and Recovery</w:t>
        </w:r>
      </w:hyperlink>
      <w:r w:rsidR="009A571D" w:rsidRPr="00701998">
        <w:rPr>
          <w:rFonts w:ascii="Times New Roman" w:eastAsia="Times New Roman" w:hAnsi="Times New Roman" w:cs="Times New Roman"/>
          <w:sz w:val="24"/>
          <w:szCs w:val="24"/>
        </w:rPr>
        <w:t xml:space="preserve">” </w:t>
      </w:r>
      <w:r w:rsidR="009A571D">
        <w:rPr>
          <w:rFonts w:ascii="Times New Roman" w:eastAsia="Times New Roman" w:hAnsi="Times New Roman" w:cs="Times New Roman"/>
          <w:sz w:val="24"/>
          <w:szCs w:val="24"/>
        </w:rPr>
        <w:fldChar w:fldCharType="begin"/>
      </w:r>
      <w:r w:rsidR="009A571D">
        <w:rPr>
          <w:rFonts w:ascii="Times New Roman" w:eastAsia="Times New Roman" w:hAnsi="Times New Roman" w:cs="Times New Roman"/>
          <w:sz w:val="24"/>
          <w:szCs w:val="24"/>
        </w:rPr>
        <w:instrText xml:space="preserve"> ADDIN ZOTERO_ITEM CSL_CITATION {"citationID":"NuJDxmYy","properties":{"formattedCitation":"({\\i{}2})","plainCitation":"(2)","noteIndex":0},"citationItems":[{"id":4861,"uris":["http://zotero.org/users/6749014/items/SNR6C6Y8"],"itemData":{"id":4861,"type":"report","event-place":"Canada","page":"9","publisher-place":"Canada","title":"Species at Risk Act Policies: Policy on Recovery and Survival","author":[{"literal":"ECCC"}],"issued":{"date-parts":[["2020"]]}}}],"schema":"https://github.com/citation-style-language/schema/raw/master/csl-citation.json"} </w:instrText>
      </w:r>
      <w:r w:rsidR="009A571D">
        <w:rPr>
          <w:rFonts w:ascii="Times New Roman" w:eastAsia="Times New Roman" w:hAnsi="Times New Roman" w:cs="Times New Roman"/>
          <w:sz w:val="24"/>
          <w:szCs w:val="24"/>
        </w:rPr>
        <w:fldChar w:fldCharType="separate"/>
      </w:r>
      <w:r w:rsidR="009A571D" w:rsidRPr="009A571D">
        <w:rPr>
          <w:rFonts w:ascii="Times New Roman" w:hAnsi="Times New Roman" w:cs="Times New Roman"/>
          <w:sz w:val="24"/>
          <w:lang w:val="en-US"/>
        </w:rPr>
        <w:t>(</w:t>
      </w:r>
      <w:r w:rsidR="009A571D" w:rsidRPr="009A571D">
        <w:rPr>
          <w:rFonts w:ascii="Times New Roman" w:hAnsi="Times New Roman" w:cs="Times New Roman"/>
          <w:i/>
          <w:iCs/>
          <w:sz w:val="24"/>
          <w:lang w:val="en-US"/>
        </w:rPr>
        <w:t>2</w:t>
      </w:r>
      <w:r w:rsidR="009A571D" w:rsidRPr="009A571D">
        <w:rPr>
          <w:rFonts w:ascii="Times New Roman" w:hAnsi="Times New Roman" w:cs="Times New Roman"/>
          <w:sz w:val="24"/>
          <w:lang w:val="en-US"/>
        </w:rPr>
        <w:t>)</w:t>
      </w:r>
      <w:r w:rsidR="009A571D">
        <w:rPr>
          <w:rFonts w:ascii="Times New Roman" w:eastAsia="Times New Roman" w:hAnsi="Times New Roman" w:cs="Times New Roman"/>
          <w:sz w:val="24"/>
          <w:szCs w:val="24"/>
        </w:rPr>
        <w:fldChar w:fldCharType="end"/>
      </w:r>
      <w:r w:rsidR="009A571D" w:rsidRPr="00701998">
        <w:rPr>
          <w:rFonts w:ascii="Times New Roman" w:eastAsia="Times New Roman" w:hAnsi="Times New Roman" w:cs="Times New Roman"/>
          <w:sz w:val="24"/>
          <w:szCs w:val="24"/>
        </w:rPr>
        <w:t xml:space="preserve"> </w:t>
      </w:r>
      <w:r w:rsidRPr="00701998">
        <w:rPr>
          <w:rFonts w:ascii="Times New Roman" w:eastAsia="Times New Roman" w:hAnsi="Times New Roman" w:cs="Times New Roman"/>
          <w:sz w:val="24"/>
          <w:szCs w:val="24"/>
        </w:rPr>
        <w:t xml:space="preserve">include traditional Indigenous use specifically in the definition of recovery or the criteria used to determine whether a species is recovered. In the Policy document, recovery is defined to be a “return to a state in which the risk of extinction or extirpation is within the normal range of variability for the species, as indicated in part by its population and distribution characteristics. This is informed by the species’ natural condition in Canada, which is defined as its condition prior to the significant impact of human activities that led to the species being listed as Endangered, Threatened, or Extirpated under SARA.” </w:t>
      </w:r>
      <w:ins w:id="0" w:author="Hebblewhite, Mark" w:date="2023-04-10T13:40:00Z">
        <w:r w:rsidR="00286C52">
          <w:rPr>
            <w:rFonts w:ascii="Times New Roman" w:eastAsia="Times New Roman" w:hAnsi="Times New Roman" w:cs="Times New Roman"/>
            <w:sz w:val="24"/>
            <w:szCs w:val="24"/>
          </w:rPr>
          <w:t xml:space="preserve"> </w:t>
        </w:r>
      </w:ins>
      <w:r w:rsidRPr="00701998">
        <w:rPr>
          <w:rFonts w:ascii="Times New Roman" w:eastAsia="Times New Roman" w:hAnsi="Times New Roman" w:cs="Times New Roman"/>
          <w:sz w:val="24"/>
          <w:szCs w:val="24"/>
        </w:rPr>
        <w:t xml:space="preserve">Taking post-colonial human activities to be those threatening the species, a return to the conditions prior to these activities could be seen to be consistent with defining recovery when a population is able again to support Indigenous Traditional use and sustain Indigenous ways of life. Yet, none of the Recovery Strategies analyzed by </w:t>
      </w:r>
      <w:r w:rsidR="009A571D">
        <w:rPr>
          <w:rFonts w:ascii="Times New Roman" w:eastAsia="Times New Roman" w:hAnsi="Times New Roman" w:cs="Times New Roman"/>
          <w:sz w:val="24"/>
          <w:szCs w:val="24"/>
        </w:rPr>
        <w:fldChar w:fldCharType="begin"/>
      </w:r>
      <w:r w:rsidR="009A571D">
        <w:rPr>
          <w:rFonts w:ascii="Times New Roman" w:eastAsia="Times New Roman" w:hAnsi="Times New Roman" w:cs="Times New Roman"/>
          <w:sz w:val="24"/>
          <w:szCs w:val="24"/>
        </w:rPr>
        <w:instrText xml:space="preserve"> ADDIN ZOTERO_ITEM CSL_CITATION {"citationID":"Dl4GTmOq","properties":{"formattedCitation":"({\\i{}3})","plainCitation":"(3)","noteIndex":0},"citationItems":[{"id":1407,"uris":["http://zotero.org/users/6749014/items/V9S7KPL7"],"itemData":{"id":1407,"type":"article-journal","container-title":"PLOS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009A571D">
        <w:rPr>
          <w:rFonts w:ascii="Times New Roman" w:eastAsia="Times New Roman" w:hAnsi="Times New Roman" w:cs="Times New Roman"/>
          <w:sz w:val="24"/>
          <w:szCs w:val="24"/>
        </w:rPr>
        <w:fldChar w:fldCharType="separate"/>
      </w:r>
      <w:r w:rsidR="009A571D" w:rsidRPr="009A571D">
        <w:rPr>
          <w:rFonts w:ascii="Times New Roman" w:hAnsi="Times New Roman" w:cs="Times New Roman"/>
          <w:sz w:val="24"/>
          <w:lang w:val="en-US"/>
        </w:rPr>
        <w:t>(</w:t>
      </w:r>
      <w:r w:rsidR="009A571D" w:rsidRPr="009A571D">
        <w:rPr>
          <w:rFonts w:ascii="Times New Roman" w:hAnsi="Times New Roman" w:cs="Times New Roman"/>
          <w:i/>
          <w:iCs/>
          <w:sz w:val="24"/>
          <w:lang w:val="en-US"/>
        </w:rPr>
        <w:t>3</w:t>
      </w:r>
      <w:r w:rsidR="009A571D" w:rsidRPr="009A571D">
        <w:rPr>
          <w:rFonts w:ascii="Times New Roman" w:hAnsi="Times New Roman" w:cs="Times New Roman"/>
          <w:sz w:val="24"/>
          <w:lang w:val="en-US"/>
        </w:rPr>
        <w:t>)</w:t>
      </w:r>
      <w:r w:rsidR="009A571D">
        <w:rPr>
          <w:rFonts w:ascii="Times New Roman" w:eastAsia="Times New Roman" w:hAnsi="Times New Roman" w:cs="Times New Roman"/>
          <w:sz w:val="24"/>
          <w:szCs w:val="24"/>
        </w:rPr>
        <w:fldChar w:fldCharType="end"/>
      </w:r>
      <w:del w:id="1" w:author="Hebblewhite, Mark" w:date="2023-04-10T13:40:00Z">
        <w:r w:rsidRPr="00701998" w:rsidDel="00286C52">
          <w:rPr>
            <w:rFonts w:ascii="Times New Roman" w:eastAsia="Times New Roman" w:hAnsi="Times New Roman" w:cs="Times New Roman"/>
            <w:sz w:val="24"/>
            <w:szCs w:val="24"/>
          </w:rPr>
          <w:delText>.</w:delText>
        </w:r>
      </w:del>
      <w:r w:rsidRPr="00701998">
        <w:rPr>
          <w:rFonts w:ascii="Times New Roman" w:eastAsia="Times New Roman" w:hAnsi="Times New Roman" w:cs="Times New Roman"/>
          <w:sz w:val="24"/>
          <w:szCs w:val="24"/>
        </w:rPr>
        <w:t xml:space="preserve"> aimed to restore populations to historic levels (explicitly stated). Instead, to date, the focus of SARA with respect to Indigenous </w:t>
      </w:r>
      <w:r w:rsidR="00034FE6" w:rsidRPr="00701998">
        <w:rPr>
          <w:rFonts w:ascii="Times New Roman" w:eastAsia="Times New Roman" w:hAnsi="Times New Roman" w:cs="Times New Roman"/>
          <w:sz w:val="24"/>
          <w:szCs w:val="24"/>
        </w:rPr>
        <w:t>p</w:t>
      </w:r>
      <w:r w:rsidRPr="00701998">
        <w:rPr>
          <w:rFonts w:ascii="Times New Roman" w:eastAsia="Times New Roman" w:hAnsi="Times New Roman" w:cs="Times New Roman"/>
          <w:sz w:val="24"/>
          <w:szCs w:val="24"/>
        </w:rPr>
        <w:t xml:space="preserve">eoples has been on consultation with Indigenous communities and incorporation of Traditional Knowledge, rather than aiming for recovery that ensures Indigenous Traditional use </w:t>
      </w:r>
      <w:r w:rsidR="009A571D">
        <w:rPr>
          <w:rFonts w:ascii="Times New Roman" w:eastAsia="Times New Roman" w:hAnsi="Times New Roman" w:cs="Times New Roman"/>
          <w:sz w:val="24"/>
          <w:szCs w:val="24"/>
        </w:rPr>
        <w:fldChar w:fldCharType="begin"/>
      </w:r>
      <w:r w:rsidR="009A571D">
        <w:rPr>
          <w:rFonts w:ascii="Times New Roman" w:eastAsia="Times New Roman" w:hAnsi="Times New Roman" w:cs="Times New Roman"/>
          <w:sz w:val="24"/>
          <w:szCs w:val="24"/>
        </w:rPr>
        <w:instrText xml:space="preserve"> ADDIN ZOTERO_ITEM CSL_CITATION {"citationID":"KMGzQadU","properties":{"formattedCitation":"({\\i{}4})","plainCitation":"(4)","noteIndex":0},"citationItems":[{"id":1413,"uris":["http://zotero.org/users/6749014/items/VBIELD9J"],"itemData":{"id":1413,"type":"article-journal","abstract":"Since the implementation of the Canadian Species at Risk Act (SARA) in 2003, deficiencies in SARA and its application have become clear. Legislative and policy inconsistencies among responsible federal agencies and the use of a subjective approach for prioritizing species protection lead to taxonomic biases in protection. Variations in legislation among provinces/territories and the reluctance of the federal government to take actions make SARA’s application often inefficient on nonfederally managed lands. Ambiguous key terms (e.g., critical habitat) and disregard for legislated deadlines in many steps impede the efficacy of SARA. Additionally, the failure to fully recognize Indigenous knowledge and to seek Indigenous cooperation in the species protection process leads to weaker government accountability, promotes inequity, and leads to missed opportunities for partnerships. New legislative amendments with well-defined and standardized steps, including an automatic listing process, a systematic prioritization program, and clearer demands (e.g., mandatory threshold to trigger safety net/emergency order) would improve the success of species at risk protection. Moreover, a more inclusive approach that brings Indigenous representatives and independent scientists together is necessary for improving SARA’s effectiveness. These changes have the potential to transform SARA into a more powerful act towards protecting Canada’s at-risk wildlife. (The graphical abstract follows.)","container-title":"FACETS","DOI":"10.1139/facets-2020-0064","ISSN":"2371-1671","journalAbbreviation":"FACETS","language":"en","page":"1474-1494","source":"DOI.org (Crossref)","title":"Fixing the Canadian Species at Risk Act: identifying major issues and recommendations for increasing accountability and efficiency","title-short":"Fixing the Canadian &lt;i&gt;Species at Risk Act&lt;/i&gt;","volume":"6","author":[{"family":"Turcotte","given":"Audrey"},{"family":"Kermany","given":"Natalie"},{"family":"Foster","given":"Sharla"},{"family":"Proctor","given":"Caitlyn A."},{"family":"Gilmour","given":"Sydney M."},{"family":"Doria","given":"Maria"},{"family":"Sebes","given":"James"},{"family":"Whitton","given":"Jeannette"},{"family":"Cooke","given":"Steven J."},{"family":"Bennett","given":"Joseph R."}],"editor":[{"family":"Gregory-Eaves","given":"Irene"}],"issued":{"date-parts":[["2021",1,1]]}}}],"schema":"https://github.com/citation-style-language/schema/raw/master/csl-citation.json"} </w:instrText>
      </w:r>
      <w:r w:rsidR="009A571D">
        <w:rPr>
          <w:rFonts w:ascii="Times New Roman" w:eastAsia="Times New Roman" w:hAnsi="Times New Roman" w:cs="Times New Roman"/>
          <w:sz w:val="24"/>
          <w:szCs w:val="24"/>
        </w:rPr>
        <w:fldChar w:fldCharType="separate"/>
      </w:r>
      <w:r w:rsidR="009A571D" w:rsidRPr="009A571D">
        <w:rPr>
          <w:rFonts w:ascii="Times New Roman" w:hAnsi="Times New Roman" w:cs="Times New Roman"/>
          <w:sz w:val="24"/>
          <w:lang w:val="en-US"/>
        </w:rPr>
        <w:t>(</w:t>
      </w:r>
      <w:r w:rsidR="009A571D" w:rsidRPr="009A571D">
        <w:rPr>
          <w:rFonts w:ascii="Times New Roman" w:hAnsi="Times New Roman" w:cs="Times New Roman"/>
          <w:i/>
          <w:iCs/>
          <w:sz w:val="24"/>
          <w:lang w:val="en-US"/>
        </w:rPr>
        <w:t>4</w:t>
      </w:r>
      <w:r w:rsidR="009A571D" w:rsidRPr="009A571D">
        <w:rPr>
          <w:rFonts w:ascii="Times New Roman" w:hAnsi="Times New Roman" w:cs="Times New Roman"/>
          <w:sz w:val="24"/>
          <w:lang w:val="en-US"/>
        </w:rPr>
        <w:t>)</w:t>
      </w:r>
      <w:r w:rsidR="009A571D">
        <w:rPr>
          <w:rFonts w:ascii="Times New Roman" w:eastAsia="Times New Roman" w:hAnsi="Times New Roman" w:cs="Times New Roman"/>
          <w:sz w:val="24"/>
          <w:szCs w:val="24"/>
        </w:rPr>
        <w:fldChar w:fldCharType="end"/>
      </w:r>
      <w:r w:rsidRPr="00701998">
        <w:rPr>
          <w:rFonts w:ascii="Times New Roman" w:eastAsia="Times New Roman" w:hAnsi="Times New Roman" w:cs="Times New Roman"/>
          <w:sz w:val="24"/>
          <w:szCs w:val="24"/>
        </w:rPr>
        <w:t xml:space="preserve">.   </w:t>
      </w:r>
    </w:p>
    <w:p w14:paraId="56B65F27" w14:textId="77777777" w:rsidR="00701998" w:rsidRPr="00701998" w:rsidRDefault="00701998" w:rsidP="00701998">
      <w:pPr>
        <w:widowControl w:val="0"/>
        <w:spacing w:line="480" w:lineRule="auto"/>
        <w:rPr>
          <w:rFonts w:ascii="Times New Roman" w:eastAsia="Times New Roman" w:hAnsi="Times New Roman" w:cs="Times New Roman"/>
          <w:sz w:val="24"/>
          <w:szCs w:val="24"/>
        </w:rPr>
      </w:pPr>
    </w:p>
    <w:p w14:paraId="28387E8D" w14:textId="77777777" w:rsidR="00031A91" w:rsidRPr="00701998" w:rsidRDefault="00031A91" w:rsidP="00031A91">
      <w:pPr>
        <w:spacing w:line="480" w:lineRule="auto"/>
        <w:rPr>
          <w:ins w:id="2" w:author="Clayton Lamb" w:date="2023-04-09T08:13:00Z"/>
          <w:rFonts w:ascii="Times New Roman" w:hAnsi="Times New Roman" w:cs="Times New Roman"/>
          <w:sz w:val="24"/>
          <w:szCs w:val="24"/>
        </w:rPr>
      </w:pPr>
      <w:ins w:id="3" w:author="Clayton Lamb" w:date="2023-04-09T08:13:00Z">
        <w:r>
          <w:rPr>
            <w:rFonts w:ascii="Times New Roman" w:hAnsi="Times New Roman" w:cs="Times New Roman"/>
            <w:b/>
            <w:bCs/>
            <w:sz w:val="24"/>
            <w:szCs w:val="24"/>
          </w:rPr>
          <w:t>United States</w:t>
        </w:r>
        <w:r w:rsidRPr="00701998">
          <w:rPr>
            <w:rFonts w:ascii="Times New Roman" w:hAnsi="Times New Roman" w:cs="Times New Roman"/>
            <w:b/>
            <w:bCs/>
            <w:sz w:val="24"/>
            <w:szCs w:val="24"/>
          </w:rPr>
          <w:t>-</w:t>
        </w:r>
        <w:r w:rsidRPr="00701998">
          <w:rPr>
            <w:rFonts w:ascii="Times New Roman" w:hAnsi="Times New Roman" w:cs="Times New Roman"/>
            <w:sz w:val="24"/>
            <w:szCs w:val="24"/>
          </w:rPr>
          <w:t xml:space="preserve"> The US Endangered Species Act (ESA)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{"citationID":"eAv6DZ0E","properties":{"formattedCitation":"({\\i{}5})","plainCitation":"(5)","noteIndex":0},"citationItems":[{"id":5267,"uris":["http://zotero.org/users/6749014/items/MHXLEJQ5"],"itemData":{"id":5267,"type":"book","abstract":"iv, 53 pages ; 24 cm","call-number":"Y 4.P 96/10:S.prt.98-9","publisher":"Washington : U.S. G.P.O., 1983.","title":"The Endangered Species Act as amended by Public Law 97-304 (the Endangered Species Act amendments of 1982)","URL":"https://search.library.wisc.edu/catalog/999606103702121","author":[{"literal":"United States"}],"issued":{"date-parts":[["1983"]]}}}],"schema":"https://github.com/citation-style-language/schema/raw/master/csl-citation.json"} </w:instrText>
        </w:r>
        <w:r>
          <w:rPr>
            <w:rFonts w:ascii="Times New Roman" w:hAnsi="Times New Roman" w:cs="Times New Roman"/>
            <w:sz w:val="24"/>
            <w:szCs w:val="24"/>
          </w:rPr>
          <w:fldChar w:fldCharType="separate"/>
        </w:r>
        <w:r w:rsidRPr="009A571D">
          <w:rPr>
            <w:rFonts w:ascii="Times New Roman" w:hAnsi="Times New Roman" w:cs="Times New Roman"/>
            <w:sz w:val="24"/>
            <w:lang w:val="en-US"/>
          </w:rPr>
          <w:t>(</w:t>
        </w:r>
        <w:r w:rsidRPr="009A571D">
          <w:rPr>
            <w:rFonts w:ascii="Times New Roman" w:hAnsi="Times New Roman" w:cs="Times New Roman"/>
            <w:i/>
            <w:iCs/>
            <w:sz w:val="24"/>
            <w:lang w:val="en-US"/>
          </w:rPr>
          <w:t>5</w:t>
        </w:r>
        <w:r w:rsidRPr="009A571D">
          <w:rPr>
            <w:rFonts w:ascii="Times New Roman" w:hAnsi="Times New Roman" w:cs="Times New Roman"/>
            <w:sz w:val="24"/>
            <w:lang w:val="en-US"/>
          </w:rPr>
          <w:t>)</w:t>
        </w:r>
        <w:r>
          <w:rPr>
            <w:rFonts w:ascii="Times New Roman" w:hAnsi="Times New Roman" w:cs="Times New Roman"/>
            <w:sz w:val="24"/>
            <w:szCs w:val="24"/>
          </w:rPr>
          <w:fldChar w:fldCharType="end"/>
        </w:r>
        <w:r w:rsidRPr="00701998">
          <w:rPr>
            <w:rFonts w:ascii="Times New Roman" w:hAnsi="Times New Roman" w:cs="Times New Roman"/>
            <w:sz w:val="24"/>
            <w:szCs w:val="24"/>
          </w:rPr>
          <w:t xml:space="preserve"> recognizes the importance of Indigenous peoples' use of and connections with wildlife and requires federal agencies to </w:t>
        </w:r>
        <w:r w:rsidRPr="00701998">
          <w:rPr>
            <w:rFonts w:ascii="Times New Roman" w:hAnsi="Times New Roman" w:cs="Times New Roman"/>
            <w:sz w:val="24"/>
            <w:szCs w:val="24"/>
          </w:rPr>
          <w:lastRenderedPageBreak/>
          <w:t>consider the potential impacts of ESA actions on tribal lands, resources, and cultures. Recovery plans developed under the ESA can include measures that support sustainable Indigenous use of a species while still achieving the species' recovery objectives.</w:t>
        </w:r>
      </w:ins>
    </w:p>
    <w:p w14:paraId="1A5BA830" w14:textId="77777777" w:rsidR="00031A91" w:rsidRPr="00701998" w:rsidRDefault="00031A91" w:rsidP="00031A91">
      <w:pPr>
        <w:spacing w:line="480" w:lineRule="auto"/>
        <w:ind w:firstLine="720"/>
        <w:rPr>
          <w:ins w:id="4" w:author="Clayton Lamb" w:date="2023-04-09T08:13:00Z"/>
          <w:rFonts w:ascii="Times New Roman" w:hAnsi="Times New Roman" w:cs="Times New Roman"/>
          <w:sz w:val="24"/>
          <w:szCs w:val="24"/>
        </w:rPr>
      </w:pPr>
      <w:ins w:id="5" w:author="Clayton Lamb" w:date="2023-04-09T08:13:00Z">
        <w:r w:rsidRPr="00701998">
          <w:rPr>
            <w:rFonts w:ascii="Times New Roman" w:hAnsi="Times New Roman" w:cs="Times New Roman"/>
            <w:sz w:val="24"/>
            <w:szCs w:val="24"/>
          </w:rPr>
          <w:t xml:space="preserve">Regarding species abundance targets under recovery plans, the ESA requires that recovery plans include "objective, measurable criteria which, when met, would result in a determination, in accordance with the provisions of this section, that the species be removed from the list" of endangered or threatened species (16 U.S.C. § 1533(f)(1)). The criteria for delisting a species must be based on the </w:t>
        </w:r>
        <w:r>
          <w:rPr>
            <w:rFonts w:ascii="Times New Roman" w:hAnsi="Times New Roman" w:cs="Times New Roman"/>
            <w:sz w:val="24"/>
            <w:szCs w:val="24"/>
          </w:rPr>
          <w:t>“</w:t>
        </w:r>
        <w:r w:rsidRPr="00701998">
          <w:rPr>
            <w:rFonts w:ascii="Times New Roman" w:hAnsi="Times New Roman" w:cs="Times New Roman"/>
            <w:sz w:val="24"/>
            <w:szCs w:val="24"/>
          </w:rPr>
          <w:t>best available scientific and commercial data</w:t>
        </w:r>
        <w:r>
          <w:rPr>
            <w:rFonts w:ascii="Times New Roman" w:hAnsi="Times New Roman" w:cs="Times New Roman"/>
            <w:sz w:val="24"/>
            <w:szCs w:val="24"/>
          </w:rPr>
          <w:t>”</w:t>
        </w:r>
        <w:r w:rsidRPr="00701998">
          <w:rPr>
            <w:rFonts w:ascii="Times New Roman" w:hAnsi="Times New Roman" w:cs="Times New Roman"/>
            <w:sz w:val="24"/>
            <w:szCs w:val="24"/>
          </w:rPr>
          <w:t>.</w:t>
        </w:r>
      </w:ins>
    </w:p>
    <w:p w14:paraId="494FFF6C" w14:textId="77777777" w:rsidR="00031A91" w:rsidRPr="00701998" w:rsidRDefault="00031A91" w:rsidP="00031A91">
      <w:pPr>
        <w:spacing w:line="480" w:lineRule="auto"/>
        <w:ind w:firstLine="720"/>
        <w:rPr>
          <w:ins w:id="6" w:author="Clayton Lamb" w:date="2023-04-09T08:13:00Z"/>
          <w:rFonts w:ascii="Times New Roman" w:hAnsi="Times New Roman" w:cs="Times New Roman"/>
          <w:sz w:val="24"/>
          <w:szCs w:val="24"/>
        </w:rPr>
      </w:pPr>
      <w:ins w:id="7" w:author="Clayton Lamb" w:date="2023-04-09T08:13:00Z">
        <w:r>
          <w:rPr>
            <w:rFonts w:ascii="Times New Roman" w:hAnsi="Times New Roman" w:cs="Times New Roman"/>
            <w:sz w:val="24"/>
            <w:szCs w:val="24"/>
          </w:rPr>
          <w:t>T</w:t>
        </w:r>
        <w:r w:rsidRPr="00701998">
          <w:rPr>
            <w:rFonts w:ascii="Times New Roman" w:hAnsi="Times New Roman" w:cs="Times New Roman"/>
            <w:sz w:val="24"/>
            <w:szCs w:val="24"/>
          </w:rPr>
          <w:t>he ESA does not specifically require that species abundance targets under recovery plans consider restoring abundance to pre-colonial levels that would fully support Indigenous ways of life</w:t>
        </w:r>
        <w:r>
          <w:rPr>
            <w:rFonts w:ascii="Times New Roman" w:hAnsi="Times New Roman" w:cs="Times New Roman"/>
            <w:sz w:val="24"/>
            <w:szCs w:val="24"/>
          </w:rPr>
          <w:t xml:space="preserve">. In practice, this translates to recovery objectives that are consistently below historic levels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{"citationID":"9xbEbaSh","properties":{"formattedCitation":"({\\i{}3})","plainCitation":"(3)","noteIndex":0},"citationItems":[{"id":1407,"uris":["http://zotero.org/users/6749014/items/V9S7KPL7"],"itemData":{"id":1407,"type":"article-journal","container-title":"PLOS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rFonts w:ascii="Times New Roman" w:hAnsi="Times New Roman" w:cs="Times New Roman"/>
            <w:sz w:val="24"/>
            <w:szCs w:val="24"/>
          </w:rPr>
          <w:fldChar w:fldCharType="separate"/>
        </w:r>
        <w:r w:rsidRPr="00487110">
          <w:rPr>
            <w:rFonts w:ascii="Times New Roman" w:hAnsi="Times New Roman" w:cs="Times New Roman"/>
            <w:sz w:val="24"/>
            <w:lang w:val="en-US"/>
          </w:rPr>
          <w:t>(</w:t>
        </w:r>
        <w:r w:rsidRPr="00487110">
          <w:rPr>
            <w:rFonts w:ascii="Times New Roman" w:hAnsi="Times New Roman" w:cs="Times New Roman"/>
            <w:i/>
            <w:iCs/>
            <w:sz w:val="24"/>
            <w:lang w:val="en-US"/>
          </w:rPr>
          <w:t>3</w:t>
        </w:r>
        <w:r w:rsidRPr="00487110">
          <w:rPr>
            <w:rFonts w:ascii="Times New Roman" w:hAnsi="Times New Roman" w:cs="Times New Roman"/>
            <w:sz w:val="24"/>
            <w:lang w:val="en-US"/>
          </w:rPr>
          <w:t>)</w:t>
        </w:r>
        <w:r>
          <w:rPr>
            <w:rFonts w:ascii="Times New Roman" w:hAnsi="Times New Roman" w:cs="Times New Roman"/>
            <w:sz w:val="24"/>
            <w:szCs w:val="24"/>
          </w:rPr>
          <w:fldChar w:fldCharType="end"/>
        </w:r>
        <w:r>
          <w:rPr>
            <w:rFonts w:ascii="Times New Roman" w:hAnsi="Times New Roman" w:cs="Times New Roman"/>
            <w:sz w:val="24"/>
            <w:szCs w:val="24"/>
          </w:rPr>
          <w:t>. The ESA does require that</w:t>
        </w:r>
        <w:r w:rsidRPr="00701998">
          <w:rPr>
            <w:rFonts w:ascii="Times New Roman" w:hAnsi="Times New Roman" w:cs="Times New Roman"/>
            <w:sz w:val="24"/>
            <w:szCs w:val="24"/>
          </w:rPr>
          <w:t xml:space="preserve"> recovery plans be developed "with the cooperation, to the maximum extent practicable, of all Federal and State agencies and all persons interested in participating in the development and implementation of such plans, including Native Americans" (16 U.S.C. § 1533(f)). This provision recognizes the important role that Indigenous peoples can play in species conservation and recovery and provides opportunities for their input into recovery plans.</w:t>
        </w:r>
        <w:r>
          <w:rPr>
            <w:rFonts w:ascii="Times New Roman" w:hAnsi="Times New Roman" w:cs="Times New Roman"/>
            <w:sz w:val="24"/>
            <w:szCs w:val="24"/>
          </w:rPr>
          <w:t xml:space="preserve"> However, in practice, this duty to consult with all stakeholders and rightsholders—Indigenous peoples, private land owners, industries, etc.—often results in </w:t>
        </w:r>
        <w:r w:rsidRPr="00701998">
          <w:rPr>
            <w:rFonts w:ascii="Times New Roman" w:hAnsi="Times New Roman" w:cs="Times New Roman"/>
            <w:sz w:val="24"/>
            <w:szCs w:val="24"/>
          </w:rPr>
          <w:t xml:space="preserve">recovery targets </w:t>
        </w:r>
        <w:r>
          <w:rPr>
            <w:rFonts w:ascii="Times New Roman" w:hAnsi="Times New Roman" w:cs="Times New Roman"/>
            <w:sz w:val="24"/>
            <w:szCs w:val="24"/>
          </w:rPr>
          <w:t xml:space="preserve">that </w:t>
        </w:r>
        <w:r w:rsidRPr="00701998">
          <w:rPr>
            <w:rFonts w:ascii="Times New Roman" w:hAnsi="Times New Roman" w:cs="Times New Roman"/>
            <w:sz w:val="24"/>
            <w:szCs w:val="24"/>
          </w:rPr>
          <w:t xml:space="preserve">may be more modest than </w:t>
        </w:r>
        <w:r>
          <w:rPr>
            <w:rFonts w:ascii="Times New Roman" w:hAnsi="Times New Roman" w:cs="Times New Roman"/>
            <w:sz w:val="24"/>
            <w:szCs w:val="24"/>
          </w:rPr>
          <w:t xml:space="preserve">pre-colonial abundances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{"citationID":"mV6ThYa1","properties":{"formattedCitation":"({\\i{}3})","plainCitation":"(3)","noteIndex":0},"citationItems":[{"id":1407,"uris":["http://zotero.org/users/6749014/items/V9S7KPL7"],"itemData":{"id":1407,"type":"article-journal","container-title":"PLOS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rFonts w:ascii="Times New Roman" w:hAnsi="Times New Roman" w:cs="Times New Roman"/>
            <w:sz w:val="24"/>
            <w:szCs w:val="24"/>
          </w:rPr>
          <w:fldChar w:fldCharType="separate"/>
        </w:r>
        <w:r w:rsidRPr="00487110">
          <w:rPr>
            <w:rFonts w:ascii="Times New Roman" w:hAnsi="Times New Roman" w:cs="Times New Roman"/>
            <w:sz w:val="24"/>
            <w:lang w:val="en-US"/>
          </w:rPr>
          <w:t>(</w:t>
        </w:r>
        <w:r w:rsidRPr="00487110">
          <w:rPr>
            <w:rFonts w:ascii="Times New Roman" w:hAnsi="Times New Roman" w:cs="Times New Roman"/>
            <w:i/>
            <w:iCs/>
            <w:sz w:val="24"/>
            <w:lang w:val="en-US"/>
          </w:rPr>
          <w:t>3</w:t>
        </w:r>
        <w:r w:rsidRPr="00487110">
          <w:rPr>
            <w:rFonts w:ascii="Times New Roman" w:hAnsi="Times New Roman" w:cs="Times New Roman"/>
            <w:sz w:val="24"/>
            <w:lang w:val="en-US"/>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Pr="00701998">
          <w:rPr>
            <w:rFonts w:ascii="Times New Roman" w:hAnsi="Times New Roman" w:cs="Times New Roman"/>
            <w:sz w:val="24"/>
            <w:szCs w:val="24"/>
          </w:rPr>
          <w:t>what might</w:t>
        </w:r>
        <w:r>
          <w:rPr>
            <w:rFonts w:ascii="Times New Roman" w:hAnsi="Times New Roman" w:cs="Times New Roman"/>
            <w:sz w:val="24"/>
            <w:szCs w:val="24"/>
          </w:rPr>
          <w:t xml:space="preserve"> be required to sustain</w:t>
        </w:r>
        <w:r w:rsidRPr="00701998">
          <w:rPr>
            <w:rFonts w:ascii="Times New Roman" w:hAnsi="Times New Roman" w:cs="Times New Roman"/>
            <w:sz w:val="24"/>
            <w:szCs w:val="24"/>
          </w:rPr>
          <w:t xml:space="preserve"> </w:t>
        </w:r>
        <w:r>
          <w:rPr>
            <w:rFonts w:ascii="Times New Roman" w:hAnsi="Times New Roman" w:cs="Times New Roman"/>
            <w:sz w:val="24"/>
            <w:szCs w:val="24"/>
          </w:rPr>
          <w:t>practices such as harvest and exercising of food security.</w:t>
        </w:r>
      </w:ins>
    </w:p>
    <w:p w14:paraId="1D531AAA" w14:textId="77777777" w:rsidR="001B2C3D" w:rsidRPr="00701998" w:rsidRDefault="001B2C3D" w:rsidP="00701998">
      <w:pPr>
        <w:widowControl w:val="0"/>
        <w:spacing w:line="480" w:lineRule="auto"/>
        <w:rPr>
          <w:rFonts w:ascii="Times New Roman" w:eastAsia="Times New Roman" w:hAnsi="Times New Roman" w:cs="Times New Roman"/>
          <w:b/>
          <w:sz w:val="24"/>
          <w:szCs w:val="24"/>
        </w:rPr>
      </w:pPr>
    </w:p>
    <w:p w14:paraId="6E84CE33" w14:textId="61F7B70A" w:rsidR="001B2C3D" w:rsidRPr="00701998" w:rsidRDefault="00000000" w:rsidP="00701998">
      <w:pPr>
        <w:widowControl w:val="0"/>
        <w:spacing w:line="480" w:lineRule="auto"/>
        <w:rPr>
          <w:rFonts w:ascii="Times New Roman" w:eastAsia="Times New Roman" w:hAnsi="Times New Roman" w:cs="Times New Roman"/>
          <w:sz w:val="24"/>
          <w:szCs w:val="24"/>
        </w:rPr>
      </w:pPr>
      <w:r w:rsidRPr="00701998">
        <w:rPr>
          <w:rFonts w:ascii="Times New Roman" w:eastAsia="Times New Roman" w:hAnsi="Times New Roman" w:cs="Times New Roman"/>
          <w:b/>
          <w:sz w:val="24"/>
          <w:szCs w:val="24"/>
        </w:rPr>
        <w:t>IUCN -</w:t>
      </w:r>
      <w:r w:rsidRPr="00701998">
        <w:rPr>
          <w:rFonts w:ascii="Times New Roman" w:eastAsia="Times New Roman" w:hAnsi="Times New Roman" w:cs="Times New Roman"/>
          <w:sz w:val="24"/>
          <w:szCs w:val="24"/>
        </w:rPr>
        <w:t xml:space="preserve"> The IUCN acknowledges “Indigenous peoples' rights to the lands, territories and natural resources they have traditionally owned, occupied and used, and the need to ensure the full and </w:t>
      </w:r>
      <w:r w:rsidRPr="00701998">
        <w:rPr>
          <w:rFonts w:ascii="Times New Roman" w:eastAsia="Times New Roman" w:hAnsi="Times New Roman" w:cs="Times New Roman"/>
          <w:sz w:val="24"/>
          <w:szCs w:val="24"/>
        </w:rPr>
        <w:lastRenderedPageBreak/>
        <w:t>effective participation of Indigenous peoples in all conservation initiatives and policy developments that affect them”. Nevertheless, the ability of a population to sustain these rights are not incorporated in the definition of a species</w:t>
      </w:r>
      <w:r w:rsidR="00F84F76" w:rsidRPr="00701998">
        <w:rPr>
          <w:rFonts w:ascii="Times New Roman" w:eastAsia="Times New Roman" w:hAnsi="Times New Roman" w:cs="Times New Roman"/>
          <w:sz w:val="24"/>
          <w:szCs w:val="24"/>
        </w:rPr>
        <w:t>’</w:t>
      </w:r>
      <w:r w:rsidRPr="00701998">
        <w:rPr>
          <w:rFonts w:ascii="Times New Roman" w:eastAsia="Times New Roman" w:hAnsi="Times New Roman" w:cs="Times New Roman"/>
          <w:sz w:val="24"/>
          <w:szCs w:val="24"/>
        </w:rPr>
        <w:t xml:space="preserve"> conservation status under the IUCN red list</w:t>
      </w:r>
      <w:r w:rsidR="009A571D">
        <w:rPr>
          <w:rFonts w:ascii="Times New Roman" w:eastAsia="Times New Roman" w:hAnsi="Times New Roman" w:cs="Times New Roman"/>
          <w:sz w:val="24"/>
          <w:szCs w:val="24"/>
        </w:rPr>
        <w:t xml:space="preserve"> </w:t>
      </w:r>
      <w:r w:rsidR="009A571D">
        <w:rPr>
          <w:rFonts w:ascii="Times New Roman" w:eastAsia="Times New Roman" w:hAnsi="Times New Roman" w:cs="Times New Roman"/>
          <w:sz w:val="24"/>
          <w:szCs w:val="24"/>
        </w:rPr>
        <w:fldChar w:fldCharType="begin"/>
      </w:r>
      <w:r w:rsidR="009A571D">
        <w:rPr>
          <w:rFonts w:ascii="Times New Roman" w:eastAsia="Times New Roman" w:hAnsi="Times New Roman" w:cs="Times New Roman"/>
          <w:sz w:val="24"/>
          <w:szCs w:val="24"/>
        </w:rPr>
        <w:instrText xml:space="preserve"> ADDIN ZOTERO_ITEM CSL_CITATION {"citationID":"mAEZMHsR","properties":{"formattedCitation":"({\\i{}6})","plainCitation":"(6)","noteIndex":0},"citationItems":[{"id":4863,"uris":["http://zotero.org/users/6749014/items/RY9VILKD"],"itemData":{"id":4863,"type":"report","event-place":"Switzerland","language":"38","number":"Version 3.1 Second Edition","publisher-place":"Switzerland","title":"IUCN Red List Categories and Criteria","author":[{"literal":"IUCN SSC"}],"issued":{"date-parts":[["2000"]]}}}],"schema":"https://github.com/citation-style-language/schema/raw/master/csl-citation.json"} </w:instrText>
      </w:r>
      <w:r w:rsidR="009A571D">
        <w:rPr>
          <w:rFonts w:ascii="Times New Roman" w:eastAsia="Times New Roman" w:hAnsi="Times New Roman" w:cs="Times New Roman"/>
          <w:sz w:val="24"/>
          <w:szCs w:val="24"/>
        </w:rPr>
        <w:fldChar w:fldCharType="separate"/>
      </w:r>
      <w:r w:rsidR="009A571D" w:rsidRPr="009A571D">
        <w:rPr>
          <w:rFonts w:ascii="Times New Roman" w:hAnsi="Times New Roman" w:cs="Times New Roman"/>
          <w:sz w:val="24"/>
          <w:lang w:val="en-US"/>
        </w:rPr>
        <w:t>(</w:t>
      </w:r>
      <w:r w:rsidR="009A571D" w:rsidRPr="009A571D">
        <w:rPr>
          <w:rFonts w:ascii="Times New Roman" w:hAnsi="Times New Roman" w:cs="Times New Roman"/>
          <w:i/>
          <w:iCs/>
          <w:sz w:val="24"/>
          <w:lang w:val="en-US"/>
        </w:rPr>
        <w:t>6</w:t>
      </w:r>
      <w:r w:rsidR="009A571D" w:rsidRPr="009A571D">
        <w:rPr>
          <w:rFonts w:ascii="Times New Roman" w:hAnsi="Times New Roman" w:cs="Times New Roman"/>
          <w:sz w:val="24"/>
          <w:lang w:val="en-US"/>
        </w:rPr>
        <w:t>)</w:t>
      </w:r>
      <w:r w:rsidR="009A571D">
        <w:rPr>
          <w:rFonts w:ascii="Times New Roman" w:eastAsia="Times New Roman" w:hAnsi="Times New Roman" w:cs="Times New Roman"/>
          <w:sz w:val="24"/>
          <w:szCs w:val="24"/>
        </w:rPr>
        <w:fldChar w:fldCharType="end"/>
      </w:r>
      <w:r w:rsidR="009A571D">
        <w:rPr>
          <w:rFonts w:ascii="Times New Roman" w:eastAsia="Times New Roman" w:hAnsi="Times New Roman" w:cs="Times New Roman"/>
          <w:sz w:val="24"/>
          <w:szCs w:val="24"/>
        </w:rPr>
        <w:t xml:space="preserve">. </w:t>
      </w:r>
      <w:r w:rsidRPr="00701998">
        <w:rPr>
          <w:rFonts w:ascii="Times New Roman" w:eastAsia="Times New Roman" w:hAnsi="Times New Roman" w:cs="Times New Roman"/>
          <w:sz w:val="24"/>
          <w:szCs w:val="24"/>
        </w:rPr>
        <w:t xml:space="preserve">Consequently, a species that was traditionally an important food source could be defined as recovered (e.g., passing from vulnerable to near threatened), </w:t>
      </w:r>
      <w:r w:rsidR="00F84F76" w:rsidRPr="00701998">
        <w:rPr>
          <w:rFonts w:ascii="Times New Roman" w:eastAsia="Times New Roman" w:hAnsi="Times New Roman" w:cs="Times New Roman"/>
          <w:sz w:val="24"/>
          <w:szCs w:val="24"/>
        </w:rPr>
        <w:t>even though</w:t>
      </w:r>
      <w:r w:rsidRPr="00701998">
        <w:rPr>
          <w:rFonts w:ascii="Times New Roman" w:eastAsia="Times New Roman" w:hAnsi="Times New Roman" w:cs="Times New Roman"/>
          <w:sz w:val="24"/>
          <w:szCs w:val="24"/>
        </w:rPr>
        <w:t xml:space="preserve"> Indigenous harvest and cultural connections may still be prevented or hindered. Higher standards of recovery would be needed to ensure such access.</w:t>
      </w:r>
    </w:p>
    <w:p w14:paraId="77E779AD" w14:textId="77777777" w:rsidR="001B2C3D" w:rsidRPr="00701998" w:rsidRDefault="001B2C3D" w:rsidP="00701998">
      <w:pPr>
        <w:widowControl w:val="0"/>
        <w:spacing w:line="480" w:lineRule="auto"/>
        <w:rPr>
          <w:rFonts w:ascii="Times New Roman" w:eastAsia="Times New Roman" w:hAnsi="Times New Roman" w:cs="Times New Roman"/>
          <w:sz w:val="24"/>
          <w:szCs w:val="24"/>
        </w:rPr>
      </w:pPr>
    </w:p>
    <w:p w14:paraId="056263A6" w14:textId="77777777" w:rsidR="00EA2B96" w:rsidRDefault="00EA2B96" w:rsidP="00EA2B96">
      <w:pPr>
        <w:widowControl w:val="0"/>
        <w:spacing w:line="480" w:lineRule="auto"/>
        <w:rPr>
          <w:ins w:id="8" w:author="Clayton Lamb" w:date="2023-04-08T16:05:00Z"/>
          <w:rFonts w:ascii="Times New Roman" w:eastAsia="Times New Roman" w:hAnsi="Times New Roman" w:cs="Times New Roman"/>
          <w:bCs/>
          <w:sz w:val="24"/>
          <w:szCs w:val="24"/>
        </w:rPr>
      </w:pPr>
      <w:ins w:id="9" w:author="Clayton Lamb" w:date="2023-04-08T16:05:00Z">
        <w:r w:rsidRPr="00701998">
          <w:rPr>
            <w:rFonts w:ascii="Times New Roman" w:eastAsia="Times New Roman" w:hAnsi="Times New Roman" w:cs="Times New Roman"/>
            <w:b/>
            <w:sz w:val="24"/>
            <w:szCs w:val="24"/>
          </w:rPr>
          <w:t xml:space="preserve">Supplementary Material </w:t>
        </w:r>
        <w:r>
          <w:rPr>
            <w:rFonts w:ascii="Times New Roman" w:eastAsia="Times New Roman" w:hAnsi="Times New Roman" w:cs="Times New Roman"/>
            <w:b/>
            <w:sz w:val="24"/>
            <w:szCs w:val="24"/>
          </w:rPr>
          <w:t>2</w:t>
        </w:r>
        <w:r w:rsidRPr="00701998">
          <w:rPr>
            <w:rFonts w:ascii="Times New Roman" w:eastAsia="Times New Roman" w:hAnsi="Times New Roman" w:cs="Times New Roman"/>
            <w:b/>
            <w:sz w:val="24"/>
            <w:szCs w:val="24"/>
          </w:rPr>
          <w:t xml:space="preserve">: </w:t>
        </w:r>
        <w:r w:rsidRPr="0026652C">
          <w:rPr>
            <w:rFonts w:ascii="Times New Roman" w:eastAsia="Times New Roman" w:hAnsi="Times New Roman" w:cs="Times New Roman"/>
            <w:bCs/>
            <w:sz w:val="24"/>
            <w:szCs w:val="24"/>
          </w:rPr>
          <w:t>Caribou harvest calculations</w:t>
        </w:r>
      </w:ins>
    </w:p>
    <w:p w14:paraId="2A957A5F" w14:textId="40E95F44" w:rsidR="00EA2B96" w:rsidRDefault="00EA2B96" w:rsidP="00EA2B96">
      <w:pPr>
        <w:widowControl w:val="0"/>
        <w:spacing w:line="480" w:lineRule="auto"/>
        <w:rPr>
          <w:ins w:id="10" w:author="Clayton Lamb" w:date="2023-04-08T16:05:00Z"/>
          <w:rFonts w:ascii="Times New Roman" w:eastAsia="Times New Roman" w:hAnsi="Times New Roman" w:cs="Times New Roman"/>
          <w:bCs/>
          <w:sz w:val="24"/>
          <w:szCs w:val="24"/>
        </w:rPr>
      </w:pPr>
      <w:ins w:id="11" w:author="Clayton Lamb" w:date="2023-04-08T16:05:00Z">
        <w:r>
          <w:rPr>
            <w:rFonts w:ascii="Times New Roman" w:eastAsia="Times New Roman" w:hAnsi="Times New Roman" w:cs="Times New Roman"/>
            <w:bCs/>
            <w:sz w:val="24"/>
            <w:szCs w:val="24"/>
          </w:rPr>
          <w:t>We approximated the number of caribou that could be sustainably harvested</w:t>
        </w:r>
      </w:ins>
      <w:ins w:id="12" w:author="Clayton Lamb" w:date="2023-04-10T20:35:00Z">
        <w:r w:rsidR="00AA50B0">
          <w:rPr>
            <w:rFonts w:ascii="Times New Roman" w:eastAsia="Times New Roman" w:hAnsi="Times New Roman" w:cs="Times New Roman"/>
            <w:bCs/>
            <w:sz w:val="24"/>
            <w:szCs w:val="24"/>
          </w:rPr>
          <w:t xml:space="preserve"> each year</w:t>
        </w:r>
      </w:ins>
      <w:ins w:id="13" w:author="Clayton Lamb" w:date="2023-04-08T16:05:00Z">
        <w:r>
          <w:rPr>
            <w:rFonts w:ascii="Times New Roman" w:eastAsia="Times New Roman" w:hAnsi="Times New Roman" w:cs="Times New Roman"/>
            <w:bCs/>
            <w:sz w:val="24"/>
            <w:szCs w:val="24"/>
          </w:rPr>
          <w:t xml:space="preserve"> from the 2021 </w:t>
        </w:r>
        <w:proofErr w:type="spellStart"/>
        <w:r>
          <w:rPr>
            <w:rFonts w:ascii="Times New Roman" w:eastAsia="Times New Roman" w:hAnsi="Times New Roman" w:cs="Times New Roman"/>
            <w:bCs/>
            <w:sz w:val="24"/>
            <w:szCs w:val="24"/>
          </w:rPr>
          <w:t>Klinse</w:t>
        </w:r>
        <w:proofErr w:type="spellEnd"/>
        <w:r>
          <w:rPr>
            <w:rFonts w:ascii="Times New Roman" w:eastAsia="Times New Roman" w:hAnsi="Times New Roman" w:cs="Times New Roman"/>
            <w:bCs/>
            <w:sz w:val="24"/>
            <w:szCs w:val="24"/>
          </w:rPr>
          <w:t xml:space="preserve">-Za subpopulation and future potential population sizes. These calculations are meant to contextualize the link between population size, </w:t>
        </w:r>
      </w:ins>
      <w:ins w:id="14" w:author="Clayton Lamb" w:date="2023-04-10T20:35:00Z">
        <w:r w:rsidR="00AA50B0">
          <w:rPr>
            <w:rFonts w:ascii="Times New Roman" w:eastAsia="Times New Roman" w:hAnsi="Times New Roman" w:cs="Times New Roman"/>
            <w:bCs/>
            <w:sz w:val="24"/>
            <w:szCs w:val="24"/>
          </w:rPr>
          <w:t xml:space="preserve">annual </w:t>
        </w:r>
      </w:ins>
      <w:ins w:id="15" w:author="Clayton Lamb" w:date="2023-04-08T16:05:00Z">
        <w:r>
          <w:rPr>
            <w:rFonts w:ascii="Times New Roman" w:eastAsia="Times New Roman" w:hAnsi="Times New Roman" w:cs="Times New Roman"/>
            <w:bCs/>
            <w:sz w:val="24"/>
            <w:szCs w:val="24"/>
          </w:rPr>
          <w:t xml:space="preserve">harvest, and food security. The calculations were done through a Western lens and do not necessarily reflect the harvest views or plans of West Moberly First Nations or </w:t>
        </w:r>
        <w:proofErr w:type="spellStart"/>
        <w:r>
          <w:rPr>
            <w:rFonts w:ascii="Times New Roman" w:eastAsia="Times New Roman" w:hAnsi="Times New Roman" w:cs="Times New Roman"/>
            <w:bCs/>
            <w:sz w:val="24"/>
            <w:szCs w:val="24"/>
          </w:rPr>
          <w:t>Saulteau</w:t>
        </w:r>
        <w:proofErr w:type="spellEnd"/>
        <w:r>
          <w:rPr>
            <w:rFonts w:ascii="Times New Roman" w:eastAsia="Times New Roman" w:hAnsi="Times New Roman" w:cs="Times New Roman"/>
            <w:bCs/>
            <w:sz w:val="24"/>
            <w:szCs w:val="24"/>
          </w:rPr>
          <w:t xml:space="preserve"> First Nations.</w:t>
        </w:r>
      </w:ins>
    </w:p>
    <w:p w14:paraId="438468A7" w14:textId="7493D631" w:rsidR="00EA2B96" w:rsidRDefault="00EA2B96" w:rsidP="00EA2B96">
      <w:pPr>
        <w:widowControl w:val="0"/>
        <w:spacing w:line="480" w:lineRule="auto"/>
        <w:ind w:firstLine="720"/>
        <w:rPr>
          <w:ins w:id="16" w:author="Clayton Lamb" w:date="2023-04-08T16:05:00Z"/>
          <w:rFonts w:ascii="Times New Roman" w:eastAsia="Times New Roman" w:hAnsi="Times New Roman" w:cs="Times New Roman"/>
          <w:bCs/>
          <w:sz w:val="24"/>
          <w:szCs w:val="24"/>
        </w:rPr>
      </w:pPr>
      <w:ins w:id="17" w:author="Clayton Lamb" w:date="2023-04-08T16:05:00Z">
        <w:r>
          <w:rPr>
            <w:rFonts w:ascii="Times New Roman" w:eastAsia="Times New Roman" w:hAnsi="Times New Roman" w:cs="Times New Roman"/>
            <w:bCs/>
            <w:sz w:val="24"/>
            <w:szCs w:val="24"/>
          </w:rPr>
          <w:t xml:space="preserve">There were 114 caribou in the </w:t>
        </w:r>
        <w:proofErr w:type="spellStart"/>
        <w:r>
          <w:rPr>
            <w:rFonts w:ascii="Times New Roman" w:eastAsia="Times New Roman" w:hAnsi="Times New Roman" w:cs="Times New Roman"/>
            <w:bCs/>
            <w:sz w:val="24"/>
            <w:szCs w:val="24"/>
          </w:rPr>
          <w:t>Klinse</w:t>
        </w:r>
        <w:proofErr w:type="spellEnd"/>
        <w:r>
          <w:rPr>
            <w:rFonts w:ascii="Times New Roman" w:eastAsia="Times New Roman" w:hAnsi="Times New Roman" w:cs="Times New Roman"/>
            <w:bCs/>
            <w:sz w:val="24"/>
            <w:szCs w:val="24"/>
          </w:rPr>
          <w:t xml:space="preserve">-Za subpopulation in 2021. The subpopulation has been increasing at ~12-14% per year since 2013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{"citationID":"7zfm8yKr","properties":{"formattedCitation":"({\\i{}7})","plainCitation":"(7)","noteIndex":0},"citationItems":[{"id":36,"uris":["http://zotero.org/users/6749014/items/DFJSF878"],"itemData":{"id":36,"type":"article-journal","container-title":"Ecological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rFonts w:ascii="Times New Roman" w:eastAsia="Times New Roman" w:hAnsi="Times New Roman" w:cs="Times New Roman"/>
            <w:bCs/>
            <w:sz w:val="24"/>
            <w:szCs w:val="24"/>
          </w:rPr>
          <w:fldChar w:fldCharType="separate"/>
        </w:r>
        <w:r w:rsidRPr="007361F6">
          <w:rPr>
            <w:rFonts w:ascii="Times New Roman" w:hAnsi="Times New Roman" w:cs="Times New Roman"/>
            <w:sz w:val="24"/>
            <w:lang w:val="en-US"/>
          </w:rPr>
          <w:t>(</w:t>
        </w:r>
        <w:r w:rsidRPr="007361F6">
          <w:rPr>
            <w:rFonts w:ascii="Times New Roman" w:hAnsi="Times New Roman" w:cs="Times New Roman"/>
            <w:i/>
            <w:iCs/>
            <w:sz w:val="24"/>
            <w:lang w:val="en-US"/>
          </w:rPr>
          <w:t>7</w:t>
        </w:r>
        <w:r w:rsidRPr="007361F6">
          <w:rPr>
            <w:rFonts w:ascii="Times New Roman" w:hAnsi="Times New Roman" w:cs="Times New Roman"/>
            <w:sz w:val="24"/>
            <w:lang w:val="en-US"/>
          </w:rPr>
          <w:t>)</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A</w:t>
        </w:r>
      </w:ins>
      <w:ins w:id="18" w:author="Clayton Lamb" w:date="2023-04-10T20:36:00Z">
        <w:r w:rsidR="00AA50B0">
          <w:rPr>
            <w:rFonts w:ascii="Times New Roman" w:eastAsia="Times New Roman" w:hAnsi="Times New Roman" w:cs="Times New Roman"/>
            <w:bCs/>
            <w:sz w:val="24"/>
            <w:szCs w:val="24"/>
          </w:rPr>
          <w:t>n annual</w:t>
        </w:r>
      </w:ins>
      <w:ins w:id="19" w:author="Clayton Lamb" w:date="2023-04-08T16:05:00Z">
        <w:r>
          <w:rPr>
            <w:rFonts w:ascii="Times New Roman" w:eastAsia="Times New Roman" w:hAnsi="Times New Roman" w:cs="Times New Roman"/>
            <w:bCs/>
            <w:sz w:val="24"/>
            <w:szCs w:val="24"/>
          </w:rPr>
          <w:t xml:space="preserve"> harvest rate of 3-4% was deemed sustainable (bull only) for increasing caribou subpopulations in British Columbia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{"citationID":"HOYG4V2t","properties":{"formattedCitation":"({\\i{}8})","plainCitation":"(8)","noteIndex":0},"citationItems":[{"id":5270,"uris":["http://zotero.org/users/6749014/items/HQWS4ZKK"],"itemData":{"id":5270,"type":"report","page":"36","publisher":"B.C. Ministry of Forests, Lands, Natural Resource Operations and Rural Development","title":"A Review of Northern Caribou Harvest Management and Science","author":[{"family":"Hatter","given":"Ian W."}],"issued":{"date-parts":[["2019"]]}}}],"schema":"https://github.com/citation-style-language/schema/raw/master/csl-citation.json"} </w:instrText>
        </w:r>
        <w:r>
          <w:rPr>
            <w:rFonts w:ascii="Times New Roman" w:eastAsia="Times New Roman" w:hAnsi="Times New Roman" w:cs="Times New Roman"/>
            <w:bCs/>
            <w:sz w:val="24"/>
            <w:szCs w:val="24"/>
          </w:rPr>
          <w:fldChar w:fldCharType="separate"/>
        </w:r>
        <w:r w:rsidRPr="007361F6">
          <w:rPr>
            <w:rFonts w:ascii="Times New Roman" w:hAnsi="Times New Roman" w:cs="Times New Roman"/>
            <w:sz w:val="24"/>
            <w:lang w:val="en-US"/>
          </w:rPr>
          <w:t>(</w:t>
        </w:r>
        <w:r w:rsidRPr="007361F6">
          <w:rPr>
            <w:rFonts w:ascii="Times New Roman" w:hAnsi="Times New Roman" w:cs="Times New Roman"/>
            <w:i/>
            <w:iCs/>
            <w:sz w:val="24"/>
            <w:lang w:val="en-US"/>
          </w:rPr>
          <w:t>8</w:t>
        </w:r>
        <w:r w:rsidRPr="007361F6">
          <w:rPr>
            <w:rFonts w:ascii="Times New Roman" w:hAnsi="Times New Roman" w:cs="Times New Roman"/>
            <w:sz w:val="24"/>
            <w:lang w:val="en-US"/>
          </w:rPr>
          <w:t>)</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Using the conservative end of the harvest spectrum (3%), we estimated that 3 bull caribou could be sustainably harvested</w:t>
        </w:r>
      </w:ins>
      <w:ins w:id="20" w:author="Clayton Lamb" w:date="2023-04-10T20:36:00Z">
        <w:r w:rsidR="00AA50B0">
          <w:rPr>
            <w:rFonts w:ascii="Times New Roman" w:eastAsia="Times New Roman" w:hAnsi="Times New Roman" w:cs="Times New Roman"/>
            <w:bCs/>
            <w:sz w:val="24"/>
            <w:szCs w:val="24"/>
          </w:rPr>
          <w:t xml:space="preserve"> each year</w:t>
        </w:r>
      </w:ins>
      <w:ins w:id="21" w:author="Clayton Lamb" w:date="2023-04-08T16:05:00Z">
        <w:r>
          <w:rPr>
            <w:rFonts w:ascii="Times New Roman" w:eastAsia="Times New Roman" w:hAnsi="Times New Roman" w:cs="Times New Roman"/>
            <w:bCs/>
            <w:sz w:val="24"/>
            <w:szCs w:val="24"/>
          </w:rPr>
          <w:t>.</w:t>
        </w:r>
      </w:ins>
    </w:p>
    <w:p w14:paraId="49AF95D9" w14:textId="30CBBC2F" w:rsidR="00EA2B96" w:rsidRDefault="00EA2B96" w:rsidP="00EA2B96">
      <w:pPr>
        <w:widowControl w:val="0"/>
        <w:spacing w:line="480" w:lineRule="auto"/>
        <w:ind w:firstLine="720"/>
        <w:rPr>
          <w:ins w:id="22" w:author="Clayton Lamb" w:date="2023-04-08T16:05:00Z"/>
          <w:rFonts w:ascii="Times New Roman" w:eastAsia="Times New Roman" w:hAnsi="Times New Roman" w:cs="Times New Roman"/>
          <w:bCs/>
          <w:sz w:val="24"/>
          <w:szCs w:val="24"/>
        </w:rPr>
      </w:pPr>
      <w:ins w:id="23" w:author="Clayton Lamb" w:date="2023-04-08T16:05:00Z">
        <w:r>
          <w:rPr>
            <w:rFonts w:ascii="Times New Roman" w:eastAsia="Times New Roman" w:hAnsi="Times New Roman" w:cs="Times New Roman"/>
            <w:bCs/>
            <w:sz w:val="24"/>
            <w:szCs w:val="24"/>
          </w:rPr>
          <w:t xml:space="preserve">We then estimated the number of meals that these caribou could provide. A bull caribou provides about 100 </w:t>
        </w:r>
        <w:proofErr w:type="spellStart"/>
        <w:r>
          <w:rPr>
            <w:rFonts w:ascii="Times New Roman" w:eastAsia="Times New Roman" w:hAnsi="Times New Roman" w:cs="Times New Roman"/>
            <w:bCs/>
            <w:sz w:val="24"/>
            <w:szCs w:val="24"/>
          </w:rPr>
          <w:t>lbs</w:t>
        </w:r>
        <w:proofErr w:type="spellEnd"/>
        <w:r>
          <w:rPr>
            <w:rFonts w:ascii="Times New Roman" w:eastAsia="Times New Roman" w:hAnsi="Times New Roman" w:cs="Times New Roman"/>
            <w:bCs/>
            <w:sz w:val="24"/>
            <w:szCs w:val="24"/>
          </w:rPr>
          <w:t xml:space="preserve"> of meat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{"citationID":"JOmDO0Cn","properties":{"formattedCitation":"({\\i{}9})","plainCitation":"(9)","noteIndex":0},"citationItems":[{"id":5271,"uris":["http://zotero.org/users/6749014/items/BBNTK86P"],"itemData":{"id":5271,"type":"webpage","title":"Caribou Hunting Information, Alaska Department of Fish and Game","URL":"https://www.adfg.alaska.gov/index.cfm%3Fadfg=caribouhunting.main","accessed":{"date-parts":[["2023",4,8]]}}}],"schema":"https://github.com/citation-style-language/schema/raw/master/csl-citation.json"} </w:instrText>
        </w:r>
        <w:r>
          <w:rPr>
            <w:rFonts w:ascii="Times New Roman" w:eastAsia="Times New Roman" w:hAnsi="Times New Roman" w:cs="Times New Roman"/>
            <w:bCs/>
            <w:sz w:val="24"/>
            <w:szCs w:val="24"/>
          </w:rPr>
          <w:fldChar w:fldCharType="separate"/>
        </w:r>
        <w:r w:rsidRPr="001E12DD">
          <w:rPr>
            <w:rFonts w:ascii="Times New Roman" w:hAnsi="Times New Roman" w:cs="Times New Roman"/>
            <w:sz w:val="24"/>
            <w:lang w:val="en-US"/>
          </w:rPr>
          <w:t>(</w:t>
        </w:r>
        <w:r w:rsidRPr="001E12DD">
          <w:rPr>
            <w:rFonts w:ascii="Times New Roman" w:hAnsi="Times New Roman" w:cs="Times New Roman"/>
            <w:i/>
            <w:iCs/>
            <w:sz w:val="24"/>
            <w:lang w:val="en-US"/>
          </w:rPr>
          <w:t>9</w:t>
        </w:r>
        <w:r w:rsidRPr="001E12DD">
          <w:rPr>
            <w:rFonts w:ascii="Times New Roman" w:hAnsi="Times New Roman" w:cs="Times New Roman"/>
            <w:sz w:val="24"/>
            <w:lang w:val="en-US"/>
          </w:rPr>
          <w:t>)</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Assuming a standard meat portion size of 6oz (0.38 </w:t>
        </w:r>
        <w:proofErr w:type="spellStart"/>
        <w:r>
          <w:rPr>
            <w:rFonts w:ascii="Times New Roman" w:eastAsia="Times New Roman" w:hAnsi="Times New Roman" w:cs="Times New Roman"/>
            <w:bCs/>
            <w:sz w:val="24"/>
            <w:szCs w:val="24"/>
          </w:rPr>
          <w:t>lbs</w:t>
        </w:r>
        <w:proofErr w:type="spellEnd"/>
        <w:r>
          <w:rPr>
            <w:rFonts w:ascii="Times New Roman" w:eastAsia="Times New Roman" w:hAnsi="Times New Roman" w:cs="Times New Roman"/>
            <w:bCs/>
            <w:sz w:val="24"/>
            <w:szCs w:val="24"/>
          </w:rPr>
          <w:t xml:space="preserve">), and accounting for the 1,270 people that compose </w:t>
        </w:r>
        <w:proofErr w:type="spellStart"/>
        <w:r>
          <w:rPr>
            <w:rFonts w:ascii="Times New Roman" w:eastAsia="Times New Roman" w:hAnsi="Times New Roman" w:cs="Times New Roman"/>
            <w:bCs/>
            <w:sz w:val="24"/>
            <w:szCs w:val="24"/>
          </w:rPr>
          <w:t>Saulteau</w:t>
        </w:r>
        <w:proofErr w:type="spellEnd"/>
        <w:r>
          <w:rPr>
            <w:rFonts w:ascii="Times New Roman" w:eastAsia="Times New Roman" w:hAnsi="Times New Roman" w:cs="Times New Roman"/>
            <w:bCs/>
            <w:sz w:val="24"/>
            <w:szCs w:val="24"/>
          </w:rPr>
          <w:t xml:space="preserve"> First Nations and 366 that compose West Moberly First Nations, one meal for everyone would require 621 </w:t>
        </w:r>
        <w:proofErr w:type="spellStart"/>
        <w:r>
          <w:rPr>
            <w:rFonts w:ascii="Times New Roman" w:eastAsia="Times New Roman" w:hAnsi="Times New Roman" w:cs="Times New Roman"/>
            <w:bCs/>
            <w:sz w:val="24"/>
            <w:szCs w:val="24"/>
          </w:rPr>
          <w:t>lbs</w:t>
        </w:r>
        <w:proofErr w:type="spellEnd"/>
        <w:r>
          <w:rPr>
            <w:rFonts w:ascii="Times New Roman" w:eastAsia="Times New Roman" w:hAnsi="Times New Roman" w:cs="Times New Roman"/>
            <w:bCs/>
            <w:sz w:val="24"/>
            <w:szCs w:val="24"/>
          </w:rPr>
          <w:t xml:space="preserve"> of meat. </w:t>
        </w:r>
        <w:del w:id="24" w:author="Hebblewhite, Mark" w:date="2023-04-10T13:41:00Z">
          <w:r w:rsidDel="00286C52">
            <w:rPr>
              <w:rFonts w:ascii="Times New Roman" w:eastAsia="Times New Roman" w:hAnsi="Times New Roman" w:cs="Times New Roman"/>
              <w:bCs/>
              <w:sz w:val="24"/>
              <w:szCs w:val="24"/>
            </w:rPr>
            <w:delText>Thus</w:delText>
          </w:r>
        </w:del>
      </w:ins>
      <w:ins w:id="25" w:author="Hebblewhite, Mark" w:date="2023-04-10T13:41:00Z">
        <w:r w:rsidR="00286C52">
          <w:rPr>
            <w:rFonts w:ascii="Times New Roman" w:eastAsia="Times New Roman" w:hAnsi="Times New Roman" w:cs="Times New Roman"/>
            <w:bCs/>
            <w:sz w:val="24"/>
            <w:szCs w:val="24"/>
          </w:rPr>
          <w:t>Thus,</w:t>
        </w:r>
      </w:ins>
      <w:ins w:id="26" w:author="Clayton Lamb" w:date="2023-04-08T16:05:00Z">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lastRenderedPageBreak/>
          <w:t>approximately six bull caribou would need to be harvested to provide a meal for each community member.</w:t>
        </w:r>
      </w:ins>
    </w:p>
    <w:p w14:paraId="70149519" w14:textId="45CBAA9C" w:rsidR="00EA2B96" w:rsidRPr="00654C0F" w:rsidRDefault="00EA2B96" w:rsidP="00654C0F">
      <w:pPr>
        <w:widowControl w:val="0"/>
        <w:spacing w:line="480" w:lineRule="auto"/>
        <w:ind w:firstLine="720"/>
        <w:rPr>
          <w:ins w:id="27" w:author="Clayton Lamb" w:date="2023-04-08T16:05:00Z"/>
          <w:rFonts w:ascii="Times New Roman" w:eastAsia="Times New Roman" w:hAnsi="Times New Roman" w:cs="Times New Roman"/>
          <w:bCs/>
          <w:sz w:val="24"/>
          <w:szCs w:val="24"/>
        </w:rPr>
      </w:pPr>
      <w:ins w:id="28" w:author="Clayton Lamb" w:date="2023-04-08T16:05:00Z">
        <w:r>
          <w:rPr>
            <w:rFonts w:ascii="Times New Roman" w:eastAsia="Times New Roman" w:hAnsi="Times New Roman" w:cs="Times New Roman"/>
            <w:bCs/>
            <w:sz w:val="24"/>
            <w:szCs w:val="24"/>
          </w:rPr>
          <w:t xml:space="preserve">A single meal of caribou for all community members would likely be </w:t>
        </w:r>
        <w:proofErr w:type="gramStart"/>
        <w:r>
          <w:rPr>
            <w:rFonts w:ascii="Times New Roman" w:eastAsia="Times New Roman" w:hAnsi="Times New Roman" w:cs="Times New Roman"/>
            <w:bCs/>
            <w:sz w:val="24"/>
            <w:szCs w:val="24"/>
          </w:rPr>
          <w:t>a joyous celebration</w:t>
        </w:r>
      </w:ins>
      <w:proofErr w:type="gramEnd"/>
      <w:ins w:id="29" w:author="Hebblewhite, Mark" w:date="2023-04-10T13:41:00Z">
        <w:r w:rsidR="00286C52">
          <w:rPr>
            <w:rFonts w:ascii="Times New Roman" w:eastAsia="Times New Roman" w:hAnsi="Times New Roman" w:cs="Times New Roman"/>
            <w:bCs/>
            <w:sz w:val="24"/>
            <w:szCs w:val="24"/>
          </w:rPr>
          <w:t>. B</w:t>
        </w:r>
      </w:ins>
      <w:ins w:id="30" w:author="Clayton Lamb" w:date="2023-04-16T13:42:00Z">
        <w:r w:rsidR="009F1732">
          <w:rPr>
            <w:rFonts w:ascii="Times New Roman" w:eastAsia="Times New Roman" w:hAnsi="Times New Roman" w:cs="Times New Roman"/>
            <w:bCs/>
            <w:sz w:val="24"/>
            <w:szCs w:val="24"/>
          </w:rPr>
          <w:t xml:space="preserve">ut </w:t>
        </w:r>
      </w:ins>
      <w:ins w:id="31" w:author="Clayton Lamb" w:date="2023-04-08T16:05:00Z">
        <w:del w:id="32" w:author="Hebblewhite, Mark" w:date="2023-04-10T13:41:00Z">
          <w:r w:rsidDel="00286C52">
            <w:rPr>
              <w:rFonts w:ascii="Times New Roman" w:eastAsia="Times New Roman" w:hAnsi="Times New Roman" w:cs="Times New Roman"/>
              <w:bCs/>
              <w:sz w:val="24"/>
              <w:szCs w:val="24"/>
            </w:rPr>
            <w:delText xml:space="preserve"> but thi</w:delText>
          </w:r>
        </w:del>
        <w:del w:id="33" w:author="Hebblewhite, Mark" w:date="2023-04-10T13:42:00Z">
          <w:r w:rsidDel="00286C52">
            <w:rPr>
              <w:rFonts w:ascii="Times New Roman" w:eastAsia="Times New Roman" w:hAnsi="Times New Roman" w:cs="Times New Roman"/>
              <w:bCs/>
              <w:sz w:val="24"/>
              <w:szCs w:val="24"/>
            </w:rPr>
            <w:delText>s</w:delText>
          </w:r>
        </w:del>
      </w:ins>
      <w:ins w:id="34" w:author="Hebblewhite, Mark" w:date="2023-04-10T13:42:00Z">
        <w:r w:rsidR="00286C52">
          <w:rPr>
            <w:rFonts w:ascii="Times New Roman" w:eastAsia="Times New Roman" w:hAnsi="Times New Roman" w:cs="Times New Roman"/>
            <w:bCs/>
            <w:sz w:val="24"/>
            <w:szCs w:val="24"/>
          </w:rPr>
          <w:t>a</w:t>
        </w:r>
      </w:ins>
      <w:ins w:id="35" w:author="Clayton Lamb" w:date="2023-04-08T16:05:00Z">
        <w:r>
          <w:rPr>
            <w:rFonts w:ascii="Times New Roman" w:eastAsia="Times New Roman" w:hAnsi="Times New Roman" w:cs="Times New Roman"/>
            <w:bCs/>
            <w:sz w:val="24"/>
            <w:szCs w:val="24"/>
          </w:rPr>
          <w:t xml:space="preserve"> single meal would not </w:t>
        </w:r>
        <w:del w:id="36" w:author="Hebblewhite, Mark" w:date="2023-04-10T13:42:00Z">
          <w:r w:rsidDel="00286C52">
            <w:rPr>
              <w:rFonts w:ascii="Times New Roman" w:eastAsia="Times New Roman" w:hAnsi="Times New Roman" w:cs="Times New Roman"/>
              <w:bCs/>
              <w:sz w:val="24"/>
              <w:szCs w:val="24"/>
            </w:rPr>
            <w:delText xml:space="preserve">necessarily </w:delText>
          </w:r>
        </w:del>
        <w:r>
          <w:rPr>
            <w:rFonts w:ascii="Times New Roman" w:eastAsia="Times New Roman" w:hAnsi="Times New Roman" w:cs="Times New Roman"/>
            <w:bCs/>
            <w:sz w:val="24"/>
            <w:szCs w:val="24"/>
          </w:rPr>
          <w:t xml:space="preserve">provide a meaningful contribution to food security nor reconnection to harvesting practices </w:t>
        </w:r>
      </w:ins>
      <w:ins w:id="37" w:author="Hebblewhite, Mark" w:date="2023-04-10T13:42:00Z">
        <w:r w:rsidR="00286C52">
          <w:rPr>
            <w:rFonts w:ascii="Times New Roman" w:eastAsia="Times New Roman" w:hAnsi="Times New Roman" w:cs="Times New Roman"/>
            <w:bCs/>
            <w:sz w:val="24"/>
            <w:szCs w:val="24"/>
          </w:rPr>
          <w:t xml:space="preserve">by the community </w:t>
        </w:r>
      </w:ins>
      <w:ins w:id="38" w:author="Clayton Lamb" w:date="2023-04-08T16:05:00Z">
        <w:r>
          <w:rPr>
            <w:rFonts w:ascii="Times New Roman" w:eastAsia="Times New Roman" w:hAnsi="Times New Roman" w:cs="Times New Roman"/>
            <w:bCs/>
            <w:sz w:val="24"/>
            <w:szCs w:val="24"/>
          </w:rPr>
          <w:t xml:space="preserve">due to only 3 animals available </w:t>
        </w:r>
      </w:ins>
      <w:ins w:id="39" w:author="Clayton Lamb" w:date="2023-04-16T13:42:00Z">
        <w:r w:rsidR="009F1732">
          <w:rPr>
            <w:rFonts w:ascii="Times New Roman" w:eastAsia="Times New Roman" w:hAnsi="Times New Roman" w:cs="Times New Roman"/>
            <w:bCs/>
            <w:sz w:val="24"/>
            <w:szCs w:val="24"/>
          </w:rPr>
          <w:t>for</w:t>
        </w:r>
      </w:ins>
      <w:ins w:id="40" w:author="Clayton Lamb" w:date="2023-04-08T16:05:00Z">
        <w:r>
          <w:rPr>
            <w:rFonts w:ascii="Times New Roman" w:eastAsia="Times New Roman" w:hAnsi="Times New Roman" w:cs="Times New Roman"/>
            <w:bCs/>
            <w:sz w:val="24"/>
            <w:szCs w:val="24"/>
          </w:rPr>
          <w:t xml:space="preserve"> harvest</w:t>
        </w:r>
      </w:ins>
      <w:ins w:id="41" w:author="Clayton Lamb" w:date="2023-04-16T13:42:00Z">
        <w:r w:rsidR="009F1732">
          <w:rPr>
            <w:rFonts w:ascii="Times New Roman" w:eastAsia="Times New Roman" w:hAnsi="Times New Roman" w:cs="Times New Roman"/>
            <w:bCs/>
            <w:sz w:val="24"/>
            <w:szCs w:val="24"/>
          </w:rPr>
          <w:t xml:space="preserve"> each year</w:t>
        </w:r>
      </w:ins>
      <w:ins w:id="42" w:author="Clayton Lamb" w:date="2023-04-08T16:05:00Z">
        <w:r>
          <w:rPr>
            <w:rFonts w:ascii="Times New Roman" w:eastAsia="Times New Roman" w:hAnsi="Times New Roman" w:cs="Times New Roman"/>
            <w:bCs/>
            <w:sz w:val="24"/>
            <w:szCs w:val="24"/>
          </w:rPr>
          <w:t xml:space="preserve">. We are not able to prescribe, at this time, what an optimal harvest to satisfy these needs would be, but we can approximate the meals, hunting opportunity and caribou needed to facilitate more. The “sea of caribou” that were once present in </w:t>
        </w:r>
        <w:proofErr w:type="spellStart"/>
        <w:r>
          <w:rPr>
            <w:rFonts w:ascii="Times New Roman" w:eastAsia="Times New Roman" w:hAnsi="Times New Roman" w:cs="Times New Roman"/>
            <w:bCs/>
            <w:sz w:val="24"/>
            <w:szCs w:val="24"/>
          </w:rPr>
          <w:t>Klinse</w:t>
        </w:r>
        <w:proofErr w:type="spellEnd"/>
        <w:r>
          <w:rPr>
            <w:rFonts w:ascii="Times New Roman" w:eastAsia="Times New Roman" w:hAnsi="Times New Roman" w:cs="Times New Roman"/>
            <w:bCs/>
            <w:sz w:val="24"/>
            <w:szCs w:val="24"/>
          </w:rPr>
          <w:t>-Za can</w:t>
        </w:r>
        <w:del w:id="43" w:author="Hebblewhite, Mark" w:date="2023-04-10T13:42:00Z">
          <w:r w:rsidDel="00286C52">
            <w:rPr>
              <w:rFonts w:ascii="Times New Roman" w:eastAsia="Times New Roman" w:hAnsi="Times New Roman" w:cs="Times New Roman"/>
              <w:bCs/>
              <w:sz w:val="24"/>
              <w:szCs w:val="24"/>
            </w:rPr>
            <w:delText xml:space="preserve"> </w:delText>
          </w:r>
        </w:del>
        <w:r>
          <w:rPr>
            <w:rFonts w:ascii="Times New Roman" w:eastAsia="Times New Roman" w:hAnsi="Times New Roman" w:cs="Times New Roman"/>
            <w:bCs/>
            <w:sz w:val="24"/>
            <w:szCs w:val="24"/>
          </w:rPr>
          <w:t>not be directly translated into a number to satisfy most western ways of thought, but we can translate this number into a minimum number of caribou that might garner such a description. A few thousand caribou across the ~6,500 km</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 xml:space="preserve"> herd area, that moved in congregated herds, would likely begin to appear like a “sea of caribou”</w:t>
        </w:r>
      </w:ins>
      <w:ins w:id="44" w:author="Clayton Lamb" w:date="2023-04-16T13:43:00Z">
        <w:r w:rsidR="009F1732">
          <w:rPr>
            <w:rFonts w:ascii="Times New Roman" w:eastAsia="Times New Roman" w:hAnsi="Times New Roman" w:cs="Times New Roman"/>
            <w:bCs/>
            <w:sz w:val="24"/>
            <w:szCs w:val="24"/>
          </w:rPr>
          <w:t>,</w:t>
        </w:r>
      </w:ins>
      <w:ins w:id="45" w:author="Clayton Lamb" w:date="2023-04-08T16:05:00Z">
        <w:r>
          <w:rPr>
            <w:rFonts w:ascii="Times New Roman" w:eastAsia="Times New Roman" w:hAnsi="Times New Roman" w:cs="Times New Roman"/>
            <w:bCs/>
            <w:sz w:val="24"/>
            <w:szCs w:val="24"/>
          </w:rPr>
          <w:t xml:space="preserve"> </w:t>
        </w:r>
      </w:ins>
      <w:ins w:id="46" w:author="Clayton Lamb" w:date="2023-04-16T13:43:00Z">
        <w:r w:rsidR="009F1732">
          <w:rPr>
            <w:rFonts w:ascii="Times New Roman" w:eastAsia="Times New Roman" w:hAnsi="Times New Roman" w:cs="Times New Roman"/>
            <w:bCs/>
            <w:sz w:val="24"/>
            <w:szCs w:val="24"/>
          </w:rPr>
          <w:t>a</w:t>
        </w:r>
      </w:ins>
      <w:ins w:id="47" w:author="Hebblewhite, Mark" w:date="2023-04-10T13:42:00Z">
        <w:del w:id="48" w:author="Clayton Lamb" w:date="2023-04-16T13:43:00Z">
          <w:r w:rsidR="00286C52" w:rsidDel="009F1732">
            <w:rPr>
              <w:rFonts w:ascii="Times New Roman" w:eastAsia="Times New Roman" w:hAnsi="Times New Roman" w:cs="Times New Roman"/>
              <w:bCs/>
              <w:sz w:val="24"/>
              <w:szCs w:val="24"/>
            </w:rPr>
            <w:delText>A</w:delText>
          </w:r>
        </w:del>
        <w:r w:rsidR="00286C52">
          <w:rPr>
            <w:rFonts w:ascii="Times New Roman" w:eastAsia="Times New Roman" w:hAnsi="Times New Roman" w:cs="Times New Roman"/>
            <w:bCs/>
            <w:sz w:val="24"/>
            <w:szCs w:val="24"/>
          </w:rPr>
          <w:t xml:space="preserve">nd </w:t>
        </w:r>
        <w:del w:id="49" w:author="Clayton Lamb" w:date="2023-04-16T13:43:00Z">
          <w:r w:rsidR="00286C52" w:rsidDel="009F1732">
            <w:rPr>
              <w:rFonts w:ascii="Times New Roman" w:eastAsia="Times New Roman" w:hAnsi="Times New Roman" w:cs="Times New Roman"/>
              <w:bCs/>
              <w:sz w:val="24"/>
              <w:szCs w:val="24"/>
            </w:rPr>
            <w:delText>are</w:delText>
          </w:r>
        </w:del>
      </w:ins>
      <w:ins w:id="50" w:author="Clayton Lamb" w:date="2023-04-16T13:43:00Z">
        <w:r w:rsidR="009F1732">
          <w:rPr>
            <w:rFonts w:ascii="Times New Roman" w:eastAsia="Times New Roman" w:hAnsi="Times New Roman" w:cs="Times New Roman"/>
            <w:bCs/>
            <w:sz w:val="24"/>
            <w:szCs w:val="24"/>
          </w:rPr>
          <w:t>would be</w:t>
        </w:r>
      </w:ins>
      <w:ins w:id="51" w:author="Hebblewhite, Mark" w:date="2023-04-10T13:42:00Z">
        <w:r w:rsidR="00286C52">
          <w:rPr>
            <w:rFonts w:ascii="Times New Roman" w:eastAsia="Times New Roman" w:hAnsi="Times New Roman" w:cs="Times New Roman"/>
            <w:bCs/>
            <w:sz w:val="24"/>
            <w:szCs w:val="24"/>
          </w:rPr>
          <w:t xml:space="preserve"> consistent with historical records</w:t>
        </w:r>
      </w:ins>
      <w:ins w:id="52" w:author="Hebblewhite, Mark" w:date="2023-04-10T13:43:00Z">
        <w:r w:rsidR="00286C52">
          <w:rPr>
            <w:rFonts w:ascii="Times New Roman" w:eastAsia="Times New Roman" w:hAnsi="Times New Roman" w:cs="Times New Roman"/>
            <w:bCs/>
            <w:sz w:val="24"/>
            <w:szCs w:val="24"/>
          </w:rPr>
          <w:t xml:space="preserve"> for mountain caribou in British Columbia</w:t>
        </w:r>
      </w:ins>
      <w:ins w:id="53" w:author="Clayton Lamb" w:date="2023-04-16T14:03:00Z">
        <w:r w:rsidR="00654C0F">
          <w:rPr>
            <w:rFonts w:ascii="Times New Roman" w:eastAsia="Times New Roman" w:hAnsi="Times New Roman" w:cs="Times New Roman"/>
            <w:bCs/>
            <w:sz w:val="24"/>
            <w:szCs w:val="24"/>
          </w:rPr>
          <w:t xml:space="preserve"> </w:t>
        </w:r>
      </w:ins>
      <w:r w:rsidR="00654C0F">
        <w:rPr>
          <w:rFonts w:ascii="Times New Roman" w:eastAsia="Times New Roman" w:hAnsi="Times New Roman" w:cs="Times New Roman"/>
          <w:bCs/>
          <w:sz w:val="24"/>
          <w:szCs w:val="24"/>
        </w:rPr>
        <w:fldChar w:fldCharType="begin"/>
      </w:r>
      <w:r w:rsidR="00654C0F">
        <w:rPr>
          <w:rFonts w:ascii="Times New Roman" w:eastAsia="Times New Roman" w:hAnsi="Times New Roman" w:cs="Times New Roman"/>
          <w:bCs/>
          <w:sz w:val="24"/>
          <w:szCs w:val="24"/>
        </w:rPr>
        <w:instrText xml:space="preserve"> ADDIN ZOTERO_ITEM CSL_CITATION {"citationID":"pSErzCws","properties":{"formattedCitation":"({\\i{}10})","plainCitation":"(10)","noteIndex":0},"citationItems":[{"id":168,"uris":["http://zotero.org/users/6749014/items/VN7YLAR9"],"itemData":{"id":168,"type":"report","language":"en","page":"22","publisher":"Ministry of Forests","source":"Zotero","title":"An Historic Perspective of Mountain Caribou Distribution and Abundance","author":[{"family":"Mclellan","given":"Bruce"}],"issued":{"date-parts":[["2013"]]}}}],"schema":"https://github.com/citation-style-language/schema/raw/master/csl-citation.json"} </w:instrText>
      </w:r>
      <w:r w:rsidR="00654C0F">
        <w:rPr>
          <w:rFonts w:ascii="Times New Roman" w:eastAsia="Times New Roman" w:hAnsi="Times New Roman" w:cs="Times New Roman"/>
          <w:bCs/>
          <w:sz w:val="24"/>
          <w:szCs w:val="24"/>
        </w:rPr>
        <w:fldChar w:fldCharType="separate"/>
      </w:r>
      <w:r w:rsidR="00654C0F" w:rsidRPr="00654C0F">
        <w:rPr>
          <w:rFonts w:ascii="Times New Roman" w:hAnsi="Times New Roman" w:cs="Times New Roman"/>
          <w:sz w:val="24"/>
          <w:lang w:val="en-US"/>
        </w:rPr>
        <w:t>(</w:t>
      </w:r>
      <w:r w:rsidR="00654C0F" w:rsidRPr="00654C0F">
        <w:rPr>
          <w:rFonts w:ascii="Times New Roman" w:hAnsi="Times New Roman" w:cs="Times New Roman"/>
          <w:i/>
          <w:iCs/>
          <w:sz w:val="24"/>
          <w:lang w:val="en-US"/>
        </w:rPr>
        <w:t>10</w:t>
      </w:r>
      <w:r w:rsidR="00654C0F" w:rsidRPr="00654C0F">
        <w:rPr>
          <w:rFonts w:ascii="Times New Roman" w:hAnsi="Times New Roman" w:cs="Times New Roman"/>
          <w:sz w:val="24"/>
          <w:lang w:val="en-US"/>
        </w:rPr>
        <w:t>)</w:t>
      </w:r>
      <w:r w:rsidR="00654C0F">
        <w:rPr>
          <w:rFonts w:ascii="Times New Roman" w:eastAsia="Times New Roman" w:hAnsi="Times New Roman" w:cs="Times New Roman"/>
          <w:bCs/>
          <w:sz w:val="24"/>
          <w:szCs w:val="24"/>
        </w:rPr>
        <w:fldChar w:fldCharType="end"/>
      </w:r>
      <w:ins w:id="54" w:author="Hebblewhite, Mark" w:date="2023-04-10T13:43:00Z">
        <w:r w:rsidR="00286C52">
          <w:rPr>
            <w:rFonts w:ascii="Times New Roman" w:eastAsia="Times New Roman" w:hAnsi="Times New Roman" w:cs="Times New Roman"/>
            <w:bCs/>
            <w:sz w:val="24"/>
            <w:szCs w:val="24"/>
          </w:rPr>
          <w:t>.</w:t>
        </w:r>
      </w:ins>
      <w:ins w:id="55" w:author="Clayton Lamb" w:date="2023-04-16T14:04:00Z">
        <w:r w:rsidR="00654C0F">
          <w:rPr>
            <w:rFonts w:ascii="Times New Roman" w:eastAsia="Times New Roman" w:hAnsi="Times New Roman" w:cs="Times New Roman"/>
            <w:bCs/>
            <w:sz w:val="24"/>
            <w:szCs w:val="24"/>
          </w:rPr>
          <w:t xml:space="preserve"> </w:t>
        </w:r>
      </w:ins>
      <w:ins w:id="56" w:author="Hebblewhite, Mark" w:date="2023-04-10T13:43:00Z">
        <w:del w:id="57" w:author="Clayton Lamb" w:date="2023-04-16T14:04:00Z">
          <w:r w:rsidR="00286C52" w:rsidDel="00654C0F">
            <w:rPr>
              <w:rFonts w:ascii="Times New Roman" w:eastAsia="Times New Roman" w:hAnsi="Times New Roman" w:cs="Times New Roman"/>
              <w:bCs/>
              <w:sz w:val="24"/>
              <w:szCs w:val="24"/>
            </w:rPr>
            <w:delText xml:space="preserve">  </w:delText>
          </w:r>
        </w:del>
      </w:ins>
      <w:ins w:id="58" w:author="Clayton Lamb" w:date="2023-04-08T16:05:00Z">
        <w:r>
          <w:rPr>
            <w:rFonts w:ascii="Times New Roman" w:eastAsia="Times New Roman" w:hAnsi="Times New Roman" w:cs="Times New Roman"/>
            <w:bCs/>
            <w:sz w:val="24"/>
            <w:szCs w:val="24"/>
          </w:rPr>
          <w:t>We redid the harvest calculations above to estimate the hunting, cultural, and sustenance opportunities provided by this larger caribou abundance. Using ~3,000 caribou</w:t>
        </w:r>
        <w:del w:id="59" w:author="Hebblewhite, Mark" w:date="2023-04-10T13:44:00Z">
          <w:r w:rsidDel="00286C52">
            <w:rPr>
              <w:rFonts w:ascii="Times New Roman" w:eastAsia="Times New Roman" w:hAnsi="Times New Roman" w:cs="Times New Roman"/>
              <w:bCs/>
              <w:sz w:val="24"/>
              <w:szCs w:val="24"/>
            </w:rPr>
            <w:delText xml:space="preserve"> as the new abundance</w:delText>
          </w:r>
        </w:del>
        <w:r>
          <w:rPr>
            <w:rFonts w:ascii="Times New Roman" w:eastAsia="Times New Roman" w:hAnsi="Times New Roman" w:cs="Times New Roman"/>
            <w:bCs/>
            <w:sz w:val="24"/>
            <w:szCs w:val="24"/>
          </w:rPr>
          <w:t>, we estimate that ~90 caribou could be harvested</w:t>
        </w:r>
      </w:ins>
      <w:ins w:id="60" w:author="Clayton Lamb" w:date="2023-04-10T20:36:00Z">
        <w:r w:rsidR="00AA50B0">
          <w:rPr>
            <w:rFonts w:ascii="Times New Roman" w:eastAsia="Times New Roman" w:hAnsi="Times New Roman" w:cs="Times New Roman"/>
            <w:bCs/>
            <w:sz w:val="24"/>
            <w:szCs w:val="24"/>
          </w:rPr>
          <w:t xml:space="preserve"> annually</w:t>
        </w:r>
      </w:ins>
      <w:ins w:id="61" w:author="Clayton Lamb" w:date="2023-04-08T16:05:00Z">
        <w:r>
          <w:rPr>
            <w:rFonts w:ascii="Times New Roman" w:eastAsia="Times New Roman" w:hAnsi="Times New Roman" w:cs="Times New Roman"/>
            <w:bCs/>
            <w:sz w:val="24"/>
            <w:szCs w:val="24"/>
          </w:rPr>
          <w:t xml:space="preserve">, providing hunting opportunities for many more </w:t>
        </w:r>
      </w:ins>
      <w:ins w:id="62" w:author="Hebblewhite, Mark" w:date="2023-04-10T13:44:00Z">
        <w:r w:rsidR="00286C52">
          <w:rPr>
            <w:rFonts w:ascii="Times New Roman" w:eastAsia="Times New Roman" w:hAnsi="Times New Roman" w:cs="Times New Roman"/>
            <w:bCs/>
            <w:sz w:val="24"/>
            <w:szCs w:val="24"/>
          </w:rPr>
          <w:t>Indigenous community members (</w:t>
        </w:r>
      </w:ins>
      <w:proofErr w:type="gramStart"/>
      <w:ins w:id="63" w:author="Clayton Lamb" w:date="2023-04-10T20:36:00Z">
        <w:r w:rsidR="00AA50B0">
          <w:rPr>
            <w:rFonts w:ascii="Times New Roman" w:eastAsia="Times New Roman" w:hAnsi="Times New Roman" w:cs="Times New Roman"/>
            <w:bCs/>
            <w:sz w:val="24"/>
            <w:szCs w:val="24"/>
          </w:rPr>
          <w:t>i.e</w:t>
        </w:r>
      </w:ins>
      <w:ins w:id="64" w:author="Clayton Lamb" w:date="2023-04-10T20:37:00Z">
        <w:r w:rsidR="00AA50B0">
          <w:rPr>
            <w:rFonts w:ascii="Times New Roman" w:eastAsia="Times New Roman" w:hAnsi="Times New Roman" w:cs="Times New Roman"/>
            <w:bCs/>
            <w:sz w:val="24"/>
            <w:szCs w:val="24"/>
          </w:rPr>
          <w:t>.</w:t>
        </w:r>
      </w:ins>
      <w:proofErr w:type="gramEnd"/>
      <w:ins w:id="65" w:author="Hebblewhite, Mark" w:date="2023-04-10T13:45:00Z">
        <w:del w:id="66" w:author="Clayton Lamb" w:date="2023-04-10T20:36:00Z">
          <w:r w:rsidR="00286C52" w:rsidDel="00AA50B0">
            <w:rPr>
              <w:rFonts w:ascii="Times New Roman" w:eastAsia="Times New Roman" w:hAnsi="Times New Roman" w:cs="Times New Roman"/>
              <w:bCs/>
              <w:sz w:val="24"/>
              <w:szCs w:val="24"/>
            </w:rPr>
            <w:delText>e.g</w:delText>
          </w:r>
        </w:del>
        <w:del w:id="67" w:author="Clayton Lamb" w:date="2023-04-10T20:37:00Z">
          <w:r w:rsidR="00286C52" w:rsidDel="00AA50B0">
            <w:rPr>
              <w:rFonts w:ascii="Times New Roman" w:eastAsia="Times New Roman" w:hAnsi="Times New Roman" w:cs="Times New Roman"/>
              <w:bCs/>
              <w:sz w:val="24"/>
              <w:szCs w:val="24"/>
            </w:rPr>
            <w:delText>.</w:delText>
          </w:r>
        </w:del>
        <w:r w:rsidR="00286C52">
          <w:rPr>
            <w:rFonts w:ascii="Times New Roman" w:eastAsia="Times New Roman" w:hAnsi="Times New Roman" w:cs="Times New Roman"/>
            <w:bCs/>
            <w:sz w:val="24"/>
            <w:szCs w:val="24"/>
          </w:rPr>
          <w:t xml:space="preserve">, </w:t>
        </w:r>
        <w:del w:id="68" w:author="Clayton Lamb" w:date="2023-04-10T20:36:00Z">
          <w:r w:rsidR="00286C52" w:rsidDel="00AA50B0">
            <w:rPr>
              <w:rFonts w:ascii="Times New Roman" w:eastAsia="Times New Roman" w:hAnsi="Times New Roman" w:cs="Times New Roman"/>
              <w:bCs/>
              <w:sz w:val="24"/>
              <w:szCs w:val="24"/>
            </w:rPr>
            <w:delText>providing</w:delText>
          </w:r>
        </w:del>
      </w:ins>
      <w:ins w:id="69" w:author="Clayton Lamb" w:date="2023-04-10T20:36:00Z">
        <w:r w:rsidR="00AA50B0">
          <w:rPr>
            <w:rFonts w:ascii="Times New Roman" w:eastAsia="Times New Roman" w:hAnsi="Times New Roman" w:cs="Times New Roman"/>
            <w:bCs/>
            <w:sz w:val="24"/>
            <w:szCs w:val="24"/>
          </w:rPr>
          <w:t>creating and sustaining</w:t>
        </w:r>
      </w:ins>
      <w:ins w:id="70" w:author="Hebblewhite, Mark" w:date="2023-04-10T13:45:00Z">
        <w:r w:rsidR="00286C52">
          <w:rPr>
            <w:rFonts w:ascii="Times New Roman" w:eastAsia="Times New Roman" w:hAnsi="Times New Roman" w:cs="Times New Roman"/>
            <w:bCs/>
            <w:sz w:val="24"/>
            <w:szCs w:val="24"/>
          </w:rPr>
          <w:t xml:space="preserve"> </w:t>
        </w:r>
      </w:ins>
      <w:ins w:id="71" w:author="Hebblewhite, Mark" w:date="2023-04-10T13:44:00Z">
        <w:r w:rsidR="00286C52">
          <w:rPr>
            <w:rFonts w:ascii="Times New Roman" w:eastAsia="Times New Roman" w:hAnsi="Times New Roman" w:cs="Times New Roman"/>
            <w:bCs/>
            <w:sz w:val="24"/>
            <w:szCs w:val="24"/>
          </w:rPr>
          <w:t xml:space="preserve">cultural knowledge) </w:t>
        </w:r>
      </w:ins>
      <w:ins w:id="72" w:author="Clayton Lamb" w:date="2023-04-08T16:05:00Z">
        <w:del w:id="73" w:author="Hebblewhite, Mark" w:date="2023-04-10T13:44:00Z">
          <w:r w:rsidDel="00286C52">
            <w:rPr>
              <w:rFonts w:ascii="Times New Roman" w:eastAsia="Times New Roman" w:hAnsi="Times New Roman" w:cs="Times New Roman"/>
              <w:bCs/>
              <w:sz w:val="24"/>
              <w:szCs w:val="24"/>
            </w:rPr>
            <w:delText xml:space="preserve">individuals </w:delText>
          </w:r>
        </w:del>
        <w:r>
          <w:rPr>
            <w:rFonts w:ascii="Times New Roman" w:eastAsia="Times New Roman" w:hAnsi="Times New Roman" w:cs="Times New Roman"/>
            <w:bCs/>
            <w:sz w:val="24"/>
            <w:szCs w:val="24"/>
          </w:rPr>
          <w:t xml:space="preserve">and ~9,000 </w:t>
        </w:r>
        <w:proofErr w:type="spellStart"/>
        <w:r>
          <w:rPr>
            <w:rFonts w:ascii="Times New Roman" w:eastAsia="Times New Roman" w:hAnsi="Times New Roman" w:cs="Times New Roman"/>
            <w:bCs/>
            <w:sz w:val="24"/>
            <w:szCs w:val="24"/>
          </w:rPr>
          <w:t>lbs</w:t>
        </w:r>
        <w:proofErr w:type="spellEnd"/>
        <w:r>
          <w:rPr>
            <w:rFonts w:ascii="Times New Roman" w:eastAsia="Times New Roman" w:hAnsi="Times New Roman" w:cs="Times New Roman"/>
            <w:bCs/>
            <w:sz w:val="24"/>
            <w:szCs w:val="24"/>
          </w:rPr>
          <w:t xml:space="preserve"> of meat. This meat would provide ~24,000 meals or ~15 meals for each community member</w:t>
        </w:r>
      </w:ins>
      <w:ins w:id="74" w:author="Clayton Lamb" w:date="2023-04-10T20:37:00Z">
        <w:r w:rsidR="00AA50B0">
          <w:rPr>
            <w:rFonts w:ascii="Times New Roman" w:eastAsia="Times New Roman" w:hAnsi="Times New Roman" w:cs="Times New Roman"/>
            <w:bCs/>
            <w:sz w:val="24"/>
            <w:szCs w:val="24"/>
          </w:rPr>
          <w:t xml:space="preserve"> </w:t>
        </w:r>
      </w:ins>
      <w:ins w:id="75" w:author="Clayton Lamb" w:date="2023-04-16T14:04:00Z">
        <w:r w:rsidR="00654C0F">
          <w:rPr>
            <w:rFonts w:ascii="Times New Roman" w:eastAsia="Times New Roman" w:hAnsi="Times New Roman" w:cs="Times New Roman"/>
            <w:bCs/>
            <w:sz w:val="24"/>
            <w:szCs w:val="24"/>
          </w:rPr>
          <w:t xml:space="preserve">annually. </w:t>
        </w:r>
      </w:ins>
      <w:ins w:id="76" w:author="Clayton Lamb" w:date="2023-04-16T14:05:00Z">
        <w:r w:rsidR="00654C0F">
          <w:rPr>
            <w:rFonts w:ascii="Times New Roman" w:eastAsia="Times New Roman" w:hAnsi="Times New Roman" w:cs="Times New Roman"/>
            <w:bCs/>
            <w:sz w:val="24"/>
            <w:szCs w:val="24"/>
          </w:rPr>
          <w:t>This</w:t>
        </w:r>
      </w:ins>
      <w:ins w:id="77" w:author="Clayton Lamb" w:date="2023-04-08T16:05:00Z">
        <w:r>
          <w:rPr>
            <w:rFonts w:ascii="Times New Roman" w:eastAsia="Times New Roman" w:hAnsi="Times New Roman" w:cs="Times New Roman"/>
            <w:bCs/>
            <w:sz w:val="24"/>
            <w:szCs w:val="24"/>
          </w:rPr>
          <w:t xml:space="preserve"> is not necessarily the prescriptive target from the community perspective, but the increased abundance of caribou provides increased hunting opportunity, more meat, and more meals. Collectively, increases in </w:t>
        </w:r>
        <w:proofErr w:type="gramStart"/>
        <w:r>
          <w:rPr>
            <w:rFonts w:ascii="Times New Roman" w:eastAsia="Times New Roman" w:hAnsi="Times New Roman" w:cs="Times New Roman"/>
            <w:bCs/>
            <w:sz w:val="24"/>
            <w:szCs w:val="24"/>
          </w:rPr>
          <w:t>culturally-important</w:t>
        </w:r>
        <w:proofErr w:type="gramEnd"/>
        <w:r>
          <w:rPr>
            <w:rFonts w:ascii="Times New Roman" w:eastAsia="Times New Roman" w:hAnsi="Times New Roman" w:cs="Times New Roman"/>
            <w:bCs/>
            <w:sz w:val="24"/>
            <w:szCs w:val="24"/>
          </w:rPr>
          <w:t xml:space="preserve"> species can support more community gathering, connectedness, and rekindling of important cultural practices such as caribou hunting.</w:t>
        </w:r>
      </w:ins>
    </w:p>
    <w:p w14:paraId="7A394A07" w14:textId="77777777" w:rsidR="007C393D" w:rsidRPr="00701998" w:rsidRDefault="007C393D" w:rsidP="00701998">
      <w:pPr>
        <w:widowControl w:val="0"/>
        <w:spacing w:line="480" w:lineRule="auto"/>
        <w:rPr>
          <w:rFonts w:ascii="Times New Roman" w:eastAsia="Times New Roman" w:hAnsi="Times New Roman" w:cs="Times New Roman"/>
          <w:sz w:val="24"/>
          <w:szCs w:val="24"/>
        </w:rPr>
      </w:pPr>
    </w:p>
    <w:p w14:paraId="2E1505AC" w14:textId="49639BAD" w:rsidR="001B2C3D" w:rsidRPr="00701998" w:rsidRDefault="00000000" w:rsidP="00701998">
      <w:pPr>
        <w:widowControl w:val="0"/>
        <w:spacing w:line="480" w:lineRule="auto"/>
        <w:rPr>
          <w:rFonts w:ascii="Times New Roman" w:eastAsia="Times New Roman" w:hAnsi="Times New Roman" w:cs="Times New Roman"/>
          <w:sz w:val="24"/>
          <w:szCs w:val="24"/>
        </w:rPr>
      </w:pPr>
      <w:r w:rsidRPr="00701998">
        <w:rPr>
          <w:rFonts w:ascii="Times New Roman" w:eastAsia="Times New Roman" w:hAnsi="Times New Roman" w:cs="Times New Roman"/>
          <w:b/>
          <w:sz w:val="24"/>
          <w:szCs w:val="24"/>
        </w:rPr>
        <w:lastRenderedPageBreak/>
        <w:t xml:space="preserve">Supplementary Material </w:t>
      </w:r>
      <w:ins w:id="78" w:author="Clayton Lamb" w:date="2023-04-08T16:05:00Z">
        <w:r w:rsidR="00EA2B96">
          <w:rPr>
            <w:rFonts w:ascii="Times New Roman" w:eastAsia="Times New Roman" w:hAnsi="Times New Roman" w:cs="Times New Roman"/>
            <w:b/>
            <w:sz w:val="24"/>
            <w:szCs w:val="24"/>
          </w:rPr>
          <w:t>3</w:t>
        </w:r>
      </w:ins>
      <w:del w:id="79" w:author="Clayton Lamb" w:date="2023-04-08T16:05:00Z">
        <w:r w:rsidR="00EA2B96" w:rsidDel="00EA2B96">
          <w:rPr>
            <w:rFonts w:ascii="Times New Roman" w:eastAsia="Times New Roman" w:hAnsi="Times New Roman" w:cs="Times New Roman"/>
            <w:b/>
            <w:sz w:val="24"/>
            <w:szCs w:val="24"/>
          </w:rPr>
          <w:delText>2</w:delText>
        </w:r>
      </w:del>
      <w:r w:rsidRPr="00701998">
        <w:rPr>
          <w:rFonts w:ascii="Times New Roman" w:eastAsia="Times New Roman" w:hAnsi="Times New Roman" w:cs="Times New Roman"/>
          <w:b/>
          <w:sz w:val="24"/>
          <w:szCs w:val="24"/>
        </w:rPr>
        <w:t xml:space="preserve">: </w:t>
      </w:r>
      <w:r w:rsidRPr="00701998">
        <w:rPr>
          <w:rFonts w:ascii="Times New Roman" w:eastAsia="Times New Roman" w:hAnsi="Times New Roman" w:cs="Times New Roman"/>
          <w:sz w:val="24"/>
          <w:szCs w:val="24"/>
        </w:rPr>
        <w:t>Data and citations for Fig 2.</w:t>
      </w:r>
    </w:p>
    <w:p w14:paraId="778761F6" w14:textId="77777777" w:rsidR="001B2C3D" w:rsidRPr="00701998" w:rsidRDefault="001B2C3D" w:rsidP="00701998">
      <w:pPr>
        <w:widowControl w:val="0"/>
        <w:spacing w:line="480" w:lineRule="auto"/>
        <w:rPr>
          <w:rFonts w:ascii="Times New Roman" w:eastAsia="Times New Roman" w:hAnsi="Times New Roman" w:cs="Times New Roman"/>
          <w:sz w:val="24"/>
          <w:szCs w:val="24"/>
        </w:rPr>
      </w:pPr>
    </w:p>
    <w:p w14:paraId="1FC60957" w14:textId="77777777" w:rsidR="001B2C3D" w:rsidRPr="00701998" w:rsidRDefault="00000000" w:rsidP="00701998">
      <w:pPr>
        <w:widowControl w:val="0"/>
        <w:spacing w:line="480" w:lineRule="auto"/>
        <w:rPr>
          <w:rFonts w:ascii="Times New Roman" w:eastAsia="Times New Roman" w:hAnsi="Times New Roman" w:cs="Times New Roman"/>
          <w:sz w:val="24"/>
          <w:szCs w:val="24"/>
        </w:rPr>
      </w:pPr>
      <w:r w:rsidRPr="00701998">
        <w:rPr>
          <w:rFonts w:ascii="Times New Roman" w:eastAsia="Times New Roman" w:hAnsi="Times New Roman" w:cs="Times New Roman"/>
          <w:sz w:val="24"/>
          <w:szCs w:val="24"/>
        </w:rPr>
        <w:t>Table S1. Species abundance estimates, ranges, and citations for Figure 2. In cases where no error was given for the population estimate, we used +/-15% for the plot in Figure 2.</w:t>
      </w:r>
    </w:p>
    <w:p w14:paraId="0B610289" w14:textId="77777777" w:rsidR="001B2C3D" w:rsidRPr="00701998" w:rsidRDefault="001B2C3D" w:rsidP="00701998">
      <w:pPr>
        <w:spacing w:line="480" w:lineRule="auto"/>
        <w:rPr>
          <w:rFonts w:ascii="Times New Roman" w:eastAsia="Times New Roman" w:hAnsi="Times New Roman" w:cs="Times New Roman"/>
          <w:b/>
          <w:sz w:val="24"/>
          <w:szCs w:val="24"/>
        </w:rPr>
      </w:pPr>
    </w:p>
    <w:tbl>
      <w:tblPr>
        <w:tblStyle w:val="a"/>
        <w:tblW w:w="11517" w:type="dxa"/>
        <w:tblInd w:w="-885" w:type="dxa"/>
        <w:tblLayout w:type="fixed"/>
        <w:tblLook w:val="04A0" w:firstRow="1" w:lastRow="0" w:firstColumn="1" w:lastColumn="0" w:noHBand="0" w:noVBand="1"/>
      </w:tblPr>
      <w:tblGrid>
        <w:gridCol w:w="2019"/>
        <w:gridCol w:w="2127"/>
        <w:gridCol w:w="645"/>
        <w:gridCol w:w="994"/>
        <w:gridCol w:w="1196"/>
        <w:gridCol w:w="1275"/>
        <w:gridCol w:w="993"/>
        <w:gridCol w:w="2268"/>
      </w:tblGrid>
      <w:tr w:rsidR="00E26029" w:rsidRPr="00E26029" w14:paraId="11532199" w14:textId="77777777" w:rsidTr="00E26029">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019" w:type="dxa"/>
            <w:vAlign w:val="center"/>
          </w:tcPr>
          <w:p w14:paraId="23AAF087"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Species</w:t>
            </w:r>
          </w:p>
        </w:tc>
        <w:tc>
          <w:tcPr>
            <w:tcW w:w="2127" w:type="dxa"/>
          </w:tcPr>
          <w:p w14:paraId="6FDA2BB4" w14:textId="77777777" w:rsidR="001B2C3D" w:rsidRPr="00E26029" w:rsidRDefault="00000000" w:rsidP="00E260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Region</w:t>
            </w:r>
          </w:p>
        </w:tc>
        <w:tc>
          <w:tcPr>
            <w:tcW w:w="645" w:type="dxa"/>
          </w:tcPr>
          <w:p w14:paraId="1FCB8F3B" w14:textId="77777777" w:rsidR="001B2C3D" w:rsidRPr="00E26029" w:rsidRDefault="00000000" w:rsidP="00E260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Year</w:t>
            </w:r>
          </w:p>
        </w:tc>
        <w:tc>
          <w:tcPr>
            <w:tcW w:w="994" w:type="dxa"/>
          </w:tcPr>
          <w:p w14:paraId="5F428134" w14:textId="77777777" w:rsidR="001B2C3D" w:rsidRPr="00E26029" w:rsidRDefault="00000000" w:rsidP="00E260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N</w:t>
            </w:r>
          </w:p>
        </w:tc>
        <w:tc>
          <w:tcPr>
            <w:tcW w:w="1196" w:type="dxa"/>
          </w:tcPr>
          <w:p w14:paraId="15639FA1" w14:textId="77777777" w:rsidR="001B2C3D" w:rsidRPr="00E26029" w:rsidRDefault="00000000" w:rsidP="00E260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lower</w:t>
            </w:r>
          </w:p>
        </w:tc>
        <w:tc>
          <w:tcPr>
            <w:tcW w:w="1275" w:type="dxa"/>
          </w:tcPr>
          <w:p w14:paraId="29EFA102" w14:textId="77777777" w:rsidR="001B2C3D" w:rsidRPr="00E26029" w:rsidRDefault="00000000" w:rsidP="00E260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upper</w:t>
            </w:r>
          </w:p>
        </w:tc>
        <w:tc>
          <w:tcPr>
            <w:tcW w:w="993" w:type="dxa"/>
          </w:tcPr>
          <w:p w14:paraId="69008212" w14:textId="77777777" w:rsidR="001B2C3D" w:rsidRPr="00E26029" w:rsidRDefault="00000000" w:rsidP="00E260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citation</w:t>
            </w:r>
          </w:p>
        </w:tc>
        <w:tc>
          <w:tcPr>
            <w:tcW w:w="2268" w:type="dxa"/>
          </w:tcPr>
          <w:p w14:paraId="538ADD28" w14:textId="77777777" w:rsidR="001B2C3D" w:rsidRPr="00E26029" w:rsidRDefault="00000000" w:rsidP="00E2602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comment</w:t>
            </w:r>
          </w:p>
        </w:tc>
      </w:tr>
      <w:tr w:rsidR="00701998" w:rsidRPr="00E26029" w14:paraId="086E6D7E" w14:textId="77777777" w:rsidTr="00E260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3D3CAACC"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American bison</w:t>
            </w:r>
          </w:p>
        </w:tc>
        <w:tc>
          <w:tcPr>
            <w:tcW w:w="2127" w:type="dxa"/>
          </w:tcPr>
          <w:p w14:paraId="5B712122"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Range-wide (North America)</w:t>
            </w:r>
          </w:p>
        </w:tc>
        <w:tc>
          <w:tcPr>
            <w:tcW w:w="645" w:type="dxa"/>
          </w:tcPr>
          <w:p w14:paraId="1E110B11"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1700</w:t>
            </w:r>
          </w:p>
        </w:tc>
        <w:tc>
          <w:tcPr>
            <w:tcW w:w="994" w:type="dxa"/>
          </w:tcPr>
          <w:p w14:paraId="0EE24C5E"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45000000</w:t>
            </w:r>
          </w:p>
        </w:tc>
        <w:tc>
          <w:tcPr>
            <w:tcW w:w="1196" w:type="dxa"/>
          </w:tcPr>
          <w:p w14:paraId="1A9866AD"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30000000</w:t>
            </w:r>
          </w:p>
        </w:tc>
        <w:tc>
          <w:tcPr>
            <w:tcW w:w="1275" w:type="dxa"/>
          </w:tcPr>
          <w:p w14:paraId="63A7BAFC"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60000000</w:t>
            </w:r>
          </w:p>
        </w:tc>
        <w:tc>
          <w:tcPr>
            <w:tcW w:w="993" w:type="dxa"/>
          </w:tcPr>
          <w:p w14:paraId="34BD41F8" w14:textId="17FA350A" w:rsidR="001B2C3D" w:rsidRPr="00E26029" w:rsidRDefault="009A571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8"/>
                <w:szCs w:val="18"/>
                <w:u w:val="single"/>
              </w:rPr>
            </w:pPr>
            <w:r>
              <w:rPr>
                <w:rFonts w:ascii="Times New Roman" w:eastAsia="Times New Roman" w:hAnsi="Times New Roman" w:cs="Times New Roman"/>
                <w:color w:val="0563C1"/>
                <w:sz w:val="18"/>
                <w:szCs w:val="18"/>
                <w:u w:val="single"/>
              </w:rPr>
              <w:fldChar w:fldCharType="begin"/>
            </w:r>
            <w:r w:rsidR="00654C0F">
              <w:rPr>
                <w:rFonts w:ascii="Times New Roman" w:eastAsia="Times New Roman" w:hAnsi="Times New Roman" w:cs="Times New Roman"/>
                <w:color w:val="0563C1"/>
                <w:sz w:val="18"/>
                <w:szCs w:val="18"/>
                <w:u w:val="single"/>
              </w:rPr>
              <w:instrText xml:space="preserve"> ADDIN ZOTERO_ITEM CSL_CITATION {"citationID":"9CCG5ogt","properties":{"formattedCitation":"({\\i{}11})","plainCitation":"(11)","noteIndex":0},"citationItems":[{"id":1,"uris":["http://zotero.org/users/6749014/items/5JDAA4Z9"],"itemData":{"id":1,"type":"article-journal","container-title":"The Journal of American History","DOI":"10.2307/2079530","ISSN":"00218723","issue":"2","journalAbbreviation":"The Journal of American History","language":"en","page":"465","source":"DOI.org (Crossref)","title":"Bison Ecology and Bison Diplomacy: The Southern Plains from 1800 to 1850","title-short":"Bison Ecology and Bison Diplomacy","volume":"78","author":[{"family":"Flores","given":"Dan"}],"issued":{"date-parts":[["1991",9]]}}}],"schema":"https://github.com/citation-style-language/schema/raw/master/csl-citation.json"} </w:instrText>
            </w:r>
            <w:r>
              <w:rPr>
                <w:rFonts w:ascii="Times New Roman" w:eastAsia="Times New Roman" w:hAnsi="Times New Roman" w:cs="Times New Roman"/>
                <w:color w:val="0563C1"/>
                <w:sz w:val="18"/>
                <w:szCs w:val="18"/>
                <w:u w:val="single"/>
              </w:rPr>
              <w:fldChar w:fldCharType="separate"/>
            </w:r>
            <w:r w:rsidR="00654C0F" w:rsidRPr="00654C0F">
              <w:rPr>
                <w:rFonts w:ascii="Times New Roman" w:hAnsi="Times New Roman" w:cs="Times New Roman"/>
                <w:color w:val="00FFFF"/>
                <w:sz w:val="18"/>
                <w:lang w:val="en-US"/>
              </w:rPr>
              <w:t>(</w:t>
            </w:r>
            <w:r w:rsidR="00654C0F" w:rsidRPr="00654C0F">
              <w:rPr>
                <w:rFonts w:ascii="Times New Roman" w:hAnsi="Times New Roman" w:cs="Times New Roman"/>
                <w:i/>
                <w:iCs/>
                <w:color w:val="00FFFF"/>
                <w:sz w:val="18"/>
                <w:lang w:val="en-US"/>
              </w:rPr>
              <w:t>11</w:t>
            </w:r>
            <w:r w:rsidR="00654C0F" w:rsidRPr="00654C0F">
              <w:rPr>
                <w:rFonts w:ascii="Times New Roman" w:hAnsi="Times New Roman" w:cs="Times New Roman"/>
                <w:color w:val="00FFFF"/>
                <w:sz w:val="18"/>
                <w:lang w:val="en-US"/>
              </w:rPr>
              <w:t>)</w:t>
            </w:r>
            <w:r>
              <w:rPr>
                <w:rFonts w:ascii="Times New Roman" w:eastAsia="Times New Roman" w:hAnsi="Times New Roman" w:cs="Times New Roman"/>
                <w:color w:val="0563C1"/>
                <w:sz w:val="18"/>
                <w:szCs w:val="18"/>
                <w:u w:val="single"/>
              </w:rPr>
              <w:fldChar w:fldCharType="end"/>
            </w:r>
          </w:p>
        </w:tc>
        <w:tc>
          <w:tcPr>
            <w:tcW w:w="2268" w:type="dxa"/>
          </w:tcPr>
          <w:p w14:paraId="5B989A90"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8"/>
                <w:szCs w:val="18"/>
                <w:u w:val="single"/>
              </w:rPr>
            </w:pPr>
          </w:p>
        </w:tc>
      </w:tr>
      <w:tr w:rsidR="00E26029" w:rsidRPr="00E26029" w14:paraId="31DB9C58" w14:textId="77777777" w:rsidTr="00E26029">
        <w:trPr>
          <w:trHeight w:val="818"/>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0F6B32D3"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American bison</w:t>
            </w:r>
          </w:p>
        </w:tc>
        <w:tc>
          <w:tcPr>
            <w:tcW w:w="2127" w:type="dxa"/>
          </w:tcPr>
          <w:p w14:paraId="1E897709"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Range-wide (North America)</w:t>
            </w:r>
          </w:p>
        </w:tc>
        <w:tc>
          <w:tcPr>
            <w:tcW w:w="645" w:type="dxa"/>
          </w:tcPr>
          <w:p w14:paraId="1AA85875"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1890</w:t>
            </w:r>
          </w:p>
        </w:tc>
        <w:tc>
          <w:tcPr>
            <w:tcW w:w="994" w:type="dxa"/>
          </w:tcPr>
          <w:p w14:paraId="47563F38"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200</w:t>
            </w:r>
          </w:p>
        </w:tc>
        <w:tc>
          <w:tcPr>
            <w:tcW w:w="1196" w:type="dxa"/>
          </w:tcPr>
          <w:p w14:paraId="52C42275"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275" w:type="dxa"/>
          </w:tcPr>
          <w:p w14:paraId="496AB78C"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993" w:type="dxa"/>
          </w:tcPr>
          <w:p w14:paraId="1E1055EB" w14:textId="668B5599" w:rsidR="001B2C3D" w:rsidRPr="00E26029" w:rsidRDefault="009A571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sidR="00654C0F">
              <w:rPr>
                <w:rFonts w:ascii="Times New Roman" w:eastAsia="Times New Roman" w:hAnsi="Times New Roman" w:cs="Times New Roman"/>
                <w:sz w:val="18"/>
                <w:szCs w:val="18"/>
              </w:rPr>
              <w:instrText xml:space="preserve"> ADDIN ZOTERO_ITEM CSL_CITATION {"citationID":"erRbIsge","properties":{"formattedCitation":"({\\i{}12})","plainCitation":"(12)","noteIndex":0},"citationItems":[{"id":5042,"uris":["http://zotero.org/users/6749014/items/FVFSUH7V"],"itemData":{"id":5042,"type":"webpage","title":"Bison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rFonts w:ascii="Times New Roman" w:eastAsia="Times New Roman" w:hAnsi="Times New Roman" w:cs="Times New Roman"/>
                <w:sz w:val="18"/>
                <w:szCs w:val="18"/>
              </w:rPr>
              <w:fldChar w:fldCharType="separate"/>
            </w:r>
            <w:r w:rsidR="00654C0F" w:rsidRPr="00654C0F">
              <w:rPr>
                <w:rFonts w:ascii="Times New Roman" w:hAnsi="Times New Roman" w:cs="Times New Roman"/>
                <w:sz w:val="18"/>
                <w:lang w:val="en-US"/>
              </w:rPr>
              <w:t>(</w:t>
            </w:r>
            <w:r w:rsidR="00654C0F" w:rsidRPr="00654C0F">
              <w:rPr>
                <w:rFonts w:ascii="Times New Roman" w:hAnsi="Times New Roman" w:cs="Times New Roman"/>
                <w:i/>
                <w:iCs/>
                <w:sz w:val="18"/>
                <w:lang w:val="en-US"/>
              </w:rPr>
              <w:t>12</w:t>
            </w:r>
            <w:r w:rsidR="00654C0F" w:rsidRPr="00654C0F">
              <w:rPr>
                <w:rFonts w:ascii="Times New Roman" w:hAnsi="Times New Roman" w:cs="Times New Roman"/>
                <w:sz w:val="18"/>
                <w:lang w:val="en-US"/>
              </w:rPr>
              <w:t>)</w:t>
            </w:r>
            <w:r>
              <w:rPr>
                <w:rFonts w:ascii="Times New Roman" w:eastAsia="Times New Roman" w:hAnsi="Times New Roman" w:cs="Times New Roman"/>
                <w:sz w:val="18"/>
                <w:szCs w:val="18"/>
              </w:rPr>
              <w:fldChar w:fldCharType="end"/>
            </w:r>
          </w:p>
        </w:tc>
        <w:tc>
          <w:tcPr>
            <w:tcW w:w="2268" w:type="dxa"/>
          </w:tcPr>
          <w:p w14:paraId="73BCECF6"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701998" w:rsidRPr="00E26029" w14:paraId="2977D177" w14:textId="77777777" w:rsidTr="00E260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5109A2ED"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American bison</w:t>
            </w:r>
          </w:p>
        </w:tc>
        <w:tc>
          <w:tcPr>
            <w:tcW w:w="2127" w:type="dxa"/>
          </w:tcPr>
          <w:p w14:paraId="79BC3875"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Range-wide (North America)</w:t>
            </w:r>
          </w:p>
        </w:tc>
        <w:tc>
          <w:tcPr>
            <w:tcW w:w="645" w:type="dxa"/>
          </w:tcPr>
          <w:p w14:paraId="44CEE2F4"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2022</w:t>
            </w:r>
          </w:p>
        </w:tc>
        <w:tc>
          <w:tcPr>
            <w:tcW w:w="994" w:type="dxa"/>
          </w:tcPr>
          <w:p w14:paraId="4FE58D9F"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30000</w:t>
            </w:r>
          </w:p>
        </w:tc>
        <w:tc>
          <w:tcPr>
            <w:tcW w:w="1196" w:type="dxa"/>
          </w:tcPr>
          <w:p w14:paraId="3476E494"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275" w:type="dxa"/>
          </w:tcPr>
          <w:p w14:paraId="502BD71C"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993" w:type="dxa"/>
          </w:tcPr>
          <w:p w14:paraId="3CE822BE" w14:textId="1733C2EC" w:rsidR="001B2C3D" w:rsidRPr="00E26029" w:rsidRDefault="009A571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8"/>
                <w:szCs w:val="18"/>
                <w:u w:val="single"/>
              </w:rPr>
            </w:pPr>
            <w:r>
              <w:rPr>
                <w:rFonts w:ascii="Times New Roman" w:eastAsia="Times New Roman" w:hAnsi="Times New Roman" w:cs="Times New Roman"/>
                <w:sz w:val="18"/>
                <w:szCs w:val="18"/>
              </w:rPr>
              <w:fldChar w:fldCharType="begin"/>
            </w:r>
            <w:r w:rsidR="00654C0F">
              <w:rPr>
                <w:rFonts w:ascii="Times New Roman" w:eastAsia="Times New Roman" w:hAnsi="Times New Roman" w:cs="Times New Roman"/>
                <w:sz w:val="18"/>
                <w:szCs w:val="18"/>
              </w:rPr>
              <w:instrText xml:space="preserve"> ADDIN ZOTERO_ITEM CSL_CITATION {"citationID":"FbxSGVH4","properties":{"formattedCitation":"({\\i{}12})","plainCitation":"(12)","noteIndex":0},"citationItems":[{"id":5042,"uris":["http://zotero.org/users/6749014/items/FVFSUH7V"],"itemData":{"id":5042,"type":"webpage","title":"Bison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rFonts w:ascii="Times New Roman" w:eastAsia="Times New Roman" w:hAnsi="Times New Roman" w:cs="Times New Roman"/>
                <w:sz w:val="18"/>
                <w:szCs w:val="18"/>
              </w:rPr>
              <w:fldChar w:fldCharType="separate"/>
            </w:r>
            <w:r w:rsidR="00654C0F" w:rsidRPr="00654C0F">
              <w:rPr>
                <w:rFonts w:ascii="Times New Roman" w:hAnsi="Times New Roman" w:cs="Times New Roman"/>
                <w:sz w:val="18"/>
                <w:lang w:val="en-US"/>
              </w:rPr>
              <w:t>(</w:t>
            </w:r>
            <w:r w:rsidR="00654C0F" w:rsidRPr="00654C0F">
              <w:rPr>
                <w:rFonts w:ascii="Times New Roman" w:hAnsi="Times New Roman" w:cs="Times New Roman"/>
                <w:i/>
                <w:iCs/>
                <w:sz w:val="18"/>
                <w:lang w:val="en-US"/>
              </w:rPr>
              <w:t>12</w:t>
            </w:r>
            <w:r w:rsidR="00654C0F" w:rsidRPr="00654C0F">
              <w:rPr>
                <w:rFonts w:ascii="Times New Roman" w:hAnsi="Times New Roman" w:cs="Times New Roman"/>
                <w:sz w:val="18"/>
                <w:lang w:val="en-US"/>
              </w:rPr>
              <w:t>)</w:t>
            </w:r>
            <w:r>
              <w:rPr>
                <w:rFonts w:ascii="Times New Roman" w:eastAsia="Times New Roman" w:hAnsi="Times New Roman" w:cs="Times New Roman"/>
                <w:sz w:val="18"/>
                <w:szCs w:val="18"/>
              </w:rPr>
              <w:fldChar w:fldCharType="end"/>
            </w:r>
          </w:p>
        </w:tc>
        <w:tc>
          <w:tcPr>
            <w:tcW w:w="2268" w:type="dxa"/>
          </w:tcPr>
          <w:p w14:paraId="30899722"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8"/>
                <w:szCs w:val="18"/>
                <w:u w:val="single"/>
              </w:rPr>
            </w:pPr>
          </w:p>
        </w:tc>
      </w:tr>
      <w:tr w:rsidR="00E26029" w:rsidRPr="00E26029" w14:paraId="6F668865" w14:textId="77777777" w:rsidTr="00E26029">
        <w:trPr>
          <w:trHeight w:val="32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74AB7B19"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Caribou (</w:t>
            </w:r>
            <w:proofErr w:type="spellStart"/>
            <w:r w:rsidRPr="00E26029">
              <w:rPr>
                <w:rFonts w:ascii="Times New Roman" w:eastAsia="Times New Roman" w:hAnsi="Times New Roman" w:cs="Times New Roman"/>
                <w:sz w:val="18"/>
                <w:szCs w:val="18"/>
              </w:rPr>
              <w:t>Klinse</w:t>
            </w:r>
            <w:proofErr w:type="spellEnd"/>
            <w:r w:rsidRPr="00E26029">
              <w:rPr>
                <w:rFonts w:ascii="Times New Roman" w:eastAsia="Times New Roman" w:hAnsi="Times New Roman" w:cs="Times New Roman"/>
                <w:sz w:val="18"/>
                <w:szCs w:val="18"/>
              </w:rPr>
              <w:t>-Za)</w:t>
            </w:r>
          </w:p>
        </w:tc>
        <w:tc>
          <w:tcPr>
            <w:tcW w:w="2127" w:type="dxa"/>
          </w:tcPr>
          <w:p w14:paraId="719E691D"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spellStart"/>
            <w:r w:rsidRPr="00E26029">
              <w:rPr>
                <w:rFonts w:ascii="Times New Roman" w:eastAsia="Times New Roman" w:hAnsi="Times New Roman" w:cs="Times New Roman"/>
                <w:sz w:val="18"/>
                <w:szCs w:val="18"/>
              </w:rPr>
              <w:t>Klinse</w:t>
            </w:r>
            <w:proofErr w:type="spellEnd"/>
            <w:r w:rsidRPr="00E26029">
              <w:rPr>
                <w:rFonts w:ascii="Times New Roman" w:eastAsia="Times New Roman" w:hAnsi="Times New Roman" w:cs="Times New Roman"/>
                <w:sz w:val="18"/>
                <w:szCs w:val="18"/>
              </w:rPr>
              <w:t>-Za</w:t>
            </w:r>
          </w:p>
        </w:tc>
        <w:tc>
          <w:tcPr>
            <w:tcW w:w="645" w:type="dxa"/>
          </w:tcPr>
          <w:p w14:paraId="65336143"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1700</w:t>
            </w:r>
          </w:p>
        </w:tc>
        <w:tc>
          <w:tcPr>
            <w:tcW w:w="994" w:type="dxa"/>
          </w:tcPr>
          <w:p w14:paraId="7F273E8C"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3500</w:t>
            </w:r>
          </w:p>
        </w:tc>
        <w:tc>
          <w:tcPr>
            <w:tcW w:w="1196" w:type="dxa"/>
          </w:tcPr>
          <w:p w14:paraId="1F9780B0"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1000</w:t>
            </w:r>
          </w:p>
        </w:tc>
        <w:tc>
          <w:tcPr>
            <w:tcW w:w="1275" w:type="dxa"/>
          </w:tcPr>
          <w:p w14:paraId="1230B549"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6000</w:t>
            </w:r>
          </w:p>
        </w:tc>
        <w:tc>
          <w:tcPr>
            <w:tcW w:w="993" w:type="dxa"/>
          </w:tcPr>
          <w:p w14:paraId="5186CD06" w14:textId="516588A0" w:rsidR="001B2C3D" w:rsidRDefault="009A571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sidR="00654C0F">
              <w:rPr>
                <w:rFonts w:ascii="Times New Roman" w:eastAsia="Times New Roman" w:hAnsi="Times New Roman" w:cs="Times New Roman"/>
                <w:sz w:val="18"/>
                <w:szCs w:val="18"/>
              </w:rPr>
              <w:instrText xml:space="preserve"> ADDIN ZOTERO_ITEM CSL_CITATION {"citationID":"yi18MIa1","properties":{"formattedCitation":"({\\i{}13})","plainCitation":"(13)","noteIndex":0},"citationItems":[{"id":4801,"uris":["http://zotero.org/users/6749014/items/PM82IIPH"],"itemData":{"id":4801,"type":"report","event-place":"Moberly Lake, BC","page":"32","publisher-place":"Moberly Lake, BC","title":"Population and Distribution Objectives and Identification of Critical Habitat for Seven Herds of Woodland Caribou in the South Peace Area of British Columbia","author":[{"literal":"West Moberly First Nations"}],"issued":{"date-parts":[["2014"]]}}}],"schema":"https://github.com/citation-style-language/schema/raw/master/csl-citation.json"} </w:instrText>
            </w:r>
            <w:r>
              <w:rPr>
                <w:rFonts w:ascii="Times New Roman" w:eastAsia="Times New Roman" w:hAnsi="Times New Roman" w:cs="Times New Roman"/>
                <w:sz w:val="18"/>
                <w:szCs w:val="18"/>
              </w:rPr>
              <w:fldChar w:fldCharType="separate"/>
            </w:r>
            <w:r w:rsidR="00654C0F" w:rsidRPr="00654C0F">
              <w:rPr>
                <w:rFonts w:ascii="Times New Roman" w:hAnsi="Times New Roman" w:cs="Times New Roman"/>
                <w:sz w:val="18"/>
                <w:lang w:val="en-US"/>
              </w:rPr>
              <w:t>(</w:t>
            </w:r>
            <w:r w:rsidR="00654C0F" w:rsidRPr="00654C0F">
              <w:rPr>
                <w:rFonts w:ascii="Times New Roman" w:hAnsi="Times New Roman" w:cs="Times New Roman"/>
                <w:i/>
                <w:iCs/>
                <w:sz w:val="18"/>
                <w:lang w:val="en-US"/>
              </w:rPr>
              <w:t>13</w:t>
            </w:r>
            <w:r w:rsidR="00654C0F" w:rsidRPr="00654C0F">
              <w:rPr>
                <w:rFonts w:ascii="Times New Roman" w:hAnsi="Times New Roman" w:cs="Times New Roman"/>
                <w:sz w:val="18"/>
                <w:lang w:val="en-US"/>
              </w:rPr>
              <w:t>)</w:t>
            </w:r>
            <w:r>
              <w:rPr>
                <w:rFonts w:ascii="Times New Roman" w:eastAsia="Times New Roman" w:hAnsi="Times New Roman" w:cs="Times New Roman"/>
                <w:sz w:val="18"/>
                <w:szCs w:val="18"/>
              </w:rPr>
              <w:fldChar w:fldCharType="end"/>
            </w:r>
          </w:p>
          <w:p w14:paraId="71A760B9" w14:textId="4251A72A" w:rsidR="0036302F" w:rsidRPr="00E26029" w:rsidRDefault="0036302F"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2268" w:type="dxa"/>
          </w:tcPr>
          <w:p w14:paraId="3D3683AE"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translated "sea of caribou" into a number (thousands) with uncertainty</w:t>
            </w:r>
          </w:p>
        </w:tc>
      </w:tr>
      <w:tr w:rsidR="00701998" w:rsidRPr="00E26029" w14:paraId="2CAFDA99" w14:textId="77777777" w:rsidTr="00E26029">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4B8B70E5"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Caribou (</w:t>
            </w:r>
            <w:proofErr w:type="spellStart"/>
            <w:r w:rsidRPr="00E26029">
              <w:rPr>
                <w:rFonts w:ascii="Times New Roman" w:eastAsia="Times New Roman" w:hAnsi="Times New Roman" w:cs="Times New Roman"/>
                <w:sz w:val="18"/>
                <w:szCs w:val="18"/>
              </w:rPr>
              <w:t>Klinse</w:t>
            </w:r>
            <w:proofErr w:type="spellEnd"/>
            <w:r w:rsidRPr="00E26029">
              <w:rPr>
                <w:rFonts w:ascii="Times New Roman" w:eastAsia="Times New Roman" w:hAnsi="Times New Roman" w:cs="Times New Roman"/>
                <w:sz w:val="18"/>
                <w:szCs w:val="18"/>
              </w:rPr>
              <w:t>-Za)</w:t>
            </w:r>
          </w:p>
        </w:tc>
        <w:tc>
          <w:tcPr>
            <w:tcW w:w="2127" w:type="dxa"/>
          </w:tcPr>
          <w:p w14:paraId="3F76D1BD"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roofErr w:type="spellStart"/>
            <w:r w:rsidRPr="00E26029">
              <w:rPr>
                <w:rFonts w:ascii="Times New Roman" w:eastAsia="Times New Roman" w:hAnsi="Times New Roman" w:cs="Times New Roman"/>
                <w:sz w:val="18"/>
                <w:szCs w:val="18"/>
              </w:rPr>
              <w:t>Klinse</w:t>
            </w:r>
            <w:proofErr w:type="spellEnd"/>
            <w:r w:rsidRPr="00E26029">
              <w:rPr>
                <w:rFonts w:ascii="Times New Roman" w:eastAsia="Times New Roman" w:hAnsi="Times New Roman" w:cs="Times New Roman"/>
                <w:sz w:val="18"/>
                <w:szCs w:val="18"/>
              </w:rPr>
              <w:t>-Za</w:t>
            </w:r>
          </w:p>
        </w:tc>
        <w:tc>
          <w:tcPr>
            <w:tcW w:w="645" w:type="dxa"/>
          </w:tcPr>
          <w:p w14:paraId="4C59239D"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2013</w:t>
            </w:r>
          </w:p>
        </w:tc>
        <w:tc>
          <w:tcPr>
            <w:tcW w:w="994" w:type="dxa"/>
          </w:tcPr>
          <w:p w14:paraId="12B823B7"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38</w:t>
            </w:r>
          </w:p>
        </w:tc>
        <w:tc>
          <w:tcPr>
            <w:tcW w:w="1196" w:type="dxa"/>
          </w:tcPr>
          <w:p w14:paraId="3D3EE99D"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275" w:type="dxa"/>
          </w:tcPr>
          <w:p w14:paraId="3195067A"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993" w:type="dxa"/>
          </w:tcPr>
          <w:p w14:paraId="3D263303" w14:textId="007DFE80" w:rsidR="001B2C3D" w:rsidRPr="00E26029" w:rsidRDefault="0036302F"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sidR="0074132B">
              <w:rPr>
                <w:rFonts w:ascii="Times New Roman" w:eastAsia="Times New Roman" w:hAnsi="Times New Roman" w:cs="Times New Roman"/>
                <w:sz w:val="18"/>
                <w:szCs w:val="18"/>
              </w:rPr>
              <w:instrText xml:space="preserve"> ADDIN ZOTERO_ITEM CSL_CITATION {"citationID":"zqgoT45t","properties":{"formattedCitation":"({\\i{}7})","plainCitation":"(7)","noteIndex":0},"citationItems":[{"id":36,"uris":["http://zotero.org/users/6749014/items/DFJSF878"],"itemData":{"id":36,"type":"article-journal","container-title":"Ecological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rFonts w:ascii="Times New Roman" w:eastAsia="Times New Roman" w:hAnsi="Times New Roman" w:cs="Times New Roman"/>
                <w:sz w:val="18"/>
                <w:szCs w:val="18"/>
              </w:rPr>
              <w:fldChar w:fldCharType="separate"/>
            </w:r>
            <w:r w:rsidR="007361F6" w:rsidRPr="007361F6">
              <w:rPr>
                <w:rFonts w:ascii="Times New Roman" w:hAnsi="Times New Roman" w:cs="Times New Roman"/>
                <w:sz w:val="18"/>
                <w:lang w:val="en-US"/>
              </w:rPr>
              <w:t>(</w:t>
            </w:r>
            <w:r w:rsidR="007361F6" w:rsidRPr="007361F6">
              <w:rPr>
                <w:rFonts w:ascii="Times New Roman" w:hAnsi="Times New Roman" w:cs="Times New Roman"/>
                <w:i/>
                <w:iCs/>
                <w:sz w:val="18"/>
                <w:lang w:val="en-US"/>
              </w:rPr>
              <w:t>7</w:t>
            </w:r>
            <w:r w:rsidR="007361F6" w:rsidRPr="007361F6">
              <w:rPr>
                <w:rFonts w:ascii="Times New Roman" w:hAnsi="Times New Roman" w:cs="Times New Roman"/>
                <w:sz w:val="18"/>
                <w:lang w:val="en-US"/>
              </w:rPr>
              <w:t>)</w:t>
            </w:r>
            <w:r>
              <w:rPr>
                <w:rFonts w:ascii="Times New Roman" w:eastAsia="Times New Roman" w:hAnsi="Times New Roman" w:cs="Times New Roman"/>
                <w:sz w:val="18"/>
                <w:szCs w:val="18"/>
              </w:rPr>
              <w:fldChar w:fldCharType="end"/>
            </w:r>
          </w:p>
        </w:tc>
        <w:tc>
          <w:tcPr>
            <w:tcW w:w="2268" w:type="dxa"/>
          </w:tcPr>
          <w:p w14:paraId="7D7FD8DF"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E26029" w:rsidRPr="00E26029" w14:paraId="423442E8" w14:textId="77777777" w:rsidTr="00E26029">
        <w:trPr>
          <w:trHeight w:val="32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7161F586"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Caribou (</w:t>
            </w:r>
            <w:proofErr w:type="spellStart"/>
            <w:r w:rsidRPr="00E26029">
              <w:rPr>
                <w:rFonts w:ascii="Times New Roman" w:eastAsia="Times New Roman" w:hAnsi="Times New Roman" w:cs="Times New Roman"/>
                <w:sz w:val="18"/>
                <w:szCs w:val="18"/>
              </w:rPr>
              <w:t>Klinse</w:t>
            </w:r>
            <w:proofErr w:type="spellEnd"/>
            <w:r w:rsidRPr="00E26029">
              <w:rPr>
                <w:rFonts w:ascii="Times New Roman" w:eastAsia="Times New Roman" w:hAnsi="Times New Roman" w:cs="Times New Roman"/>
                <w:sz w:val="18"/>
                <w:szCs w:val="18"/>
              </w:rPr>
              <w:t>-Za)</w:t>
            </w:r>
          </w:p>
        </w:tc>
        <w:tc>
          <w:tcPr>
            <w:tcW w:w="2127" w:type="dxa"/>
          </w:tcPr>
          <w:p w14:paraId="5614FCA1"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spellStart"/>
            <w:r w:rsidRPr="00E26029">
              <w:rPr>
                <w:rFonts w:ascii="Times New Roman" w:eastAsia="Times New Roman" w:hAnsi="Times New Roman" w:cs="Times New Roman"/>
                <w:sz w:val="18"/>
                <w:szCs w:val="18"/>
              </w:rPr>
              <w:t>Klinse</w:t>
            </w:r>
            <w:proofErr w:type="spellEnd"/>
            <w:r w:rsidRPr="00E26029">
              <w:rPr>
                <w:rFonts w:ascii="Times New Roman" w:eastAsia="Times New Roman" w:hAnsi="Times New Roman" w:cs="Times New Roman"/>
                <w:sz w:val="18"/>
                <w:szCs w:val="18"/>
              </w:rPr>
              <w:t>-Za</w:t>
            </w:r>
          </w:p>
        </w:tc>
        <w:tc>
          <w:tcPr>
            <w:tcW w:w="645" w:type="dxa"/>
          </w:tcPr>
          <w:p w14:paraId="7E2C9C81"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2022</w:t>
            </w:r>
          </w:p>
        </w:tc>
        <w:tc>
          <w:tcPr>
            <w:tcW w:w="994" w:type="dxa"/>
          </w:tcPr>
          <w:p w14:paraId="107CEFE9"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114</w:t>
            </w:r>
          </w:p>
        </w:tc>
        <w:tc>
          <w:tcPr>
            <w:tcW w:w="1196" w:type="dxa"/>
          </w:tcPr>
          <w:p w14:paraId="240C789D"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275" w:type="dxa"/>
          </w:tcPr>
          <w:p w14:paraId="0D7BF701"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993" w:type="dxa"/>
          </w:tcPr>
          <w:p w14:paraId="67BF9E47" w14:textId="17E59C63" w:rsidR="001B2C3D" w:rsidRPr="00E26029" w:rsidRDefault="0036302F"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sidR="0074132B">
              <w:rPr>
                <w:rFonts w:ascii="Times New Roman" w:eastAsia="Times New Roman" w:hAnsi="Times New Roman" w:cs="Times New Roman"/>
                <w:sz w:val="18"/>
                <w:szCs w:val="18"/>
              </w:rPr>
              <w:instrText xml:space="preserve"> ADDIN ZOTERO_ITEM CSL_CITATION {"citationID":"4NA6ZwhJ","properties":{"formattedCitation":"({\\i{}7})","plainCitation":"(7)","noteIndex":0},"citationItems":[{"id":36,"uris":["http://zotero.org/users/6749014/items/DFJSF878"],"itemData":{"id":36,"type":"article-journal","container-title":"Ecological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rFonts w:ascii="Times New Roman" w:eastAsia="Times New Roman" w:hAnsi="Times New Roman" w:cs="Times New Roman"/>
                <w:sz w:val="18"/>
                <w:szCs w:val="18"/>
              </w:rPr>
              <w:fldChar w:fldCharType="separate"/>
            </w:r>
            <w:r w:rsidR="007361F6" w:rsidRPr="007361F6">
              <w:rPr>
                <w:rFonts w:ascii="Times New Roman" w:hAnsi="Times New Roman" w:cs="Times New Roman"/>
                <w:sz w:val="18"/>
                <w:lang w:val="en-US"/>
              </w:rPr>
              <w:t>(</w:t>
            </w:r>
            <w:r w:rsidR="007361F6" w:rsidRPr="007361F6">
              <w:rPr>
                <w:rFonts w:ascii="Times New Roman" w:hAnsi="Times New Roman" w:cs="Times New Roman"/>
                <w:i/>
                <w:iCs/>
                <w:sz w:val="18"/>
                <w:lang w:val="en-US"/>
              </w:rPr>
              <w:t>7</w:t>
            </w:r>
            <w:r w:rsidR="007361F6" w:rsidRPr="007361F6">
              <w:rPr>
                <w:rFonts w:ascii="Times New Roman" w:hAnsi="Times New Roman" w:cs="Times New Roman"/>
                <w:sz w:val="18"/>
                <w:lang w:val="en-US"/>
              </w:rPr>
              <w:t>)</w:t>
            </w:r>
            <w:r>
              <w:rPr>
                <w:rFonts w:ascii="Times New Roman" w:eastAsia="Times New Roman" w:hAnsi="Times New Roman" w:cs="Times New Roman"/>
                <w:sz w:val="18"/>
                <w:szCs w:val="18"/>
              </w:rPr>
              <w:fldChar w:fldCharType="end"/>
            </w:r>
          </w:p>
        </w:tc>
        <w:tc>
          <w:tcPr>
            <w:tcW w:w="2268" w:type="dxa"/>
          </w:tcPr>
          <w:p w14:paraId="3D27FD7C"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701998" w:rsidRPr="00E26029" w14:paraId="201638C6" w14:textId="77777777" w:rsidTr="00E260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69F79558"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Pacific salmon (Columbia River)</w:t>
            </w:r>
          </w:p>
        </w:tc>
        <w:tc>
          <w:tcPr>
            <w:tcW w:w="2127" w:type="dxa"/>
          </w:tcPr>
          <w:p w14:paraId="5A2953B8"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Columbia River</w:t>
            </w:r>
          </w:p>
        </w:tc>
        <w:tc>
          <w:tcPr>
            <w:tcW w:w="645" w:type="dxa"/>
          </w:tcPr>
          <w:p w14:paraId="7E7D9241"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1700</w:t>
            </w:r>
          </w:p>
        </w:tc>
        <w:tc>
          <w:tcPr>
            <w:tcW w:w="994" w:type="dxa"/>
          </w:tcPr>
          <w:p w14:paraId="3260D4B4"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12000000</w:t>
            </w:r>
          </w:p>
        </w:tc>
        <w:tc>
          <w:tcPr>
            <w:tcW w:w="1196" w:type="dxa"/>
          </w:tcPr>
          <w:p w14:paraId="47CCD86E"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7500000</w:t>
            </w:r>
          </w:p>
        </w:tc>
        <w:tc>
          <w:tcPr>
            <w:tcW w:w="1275" w:type="dxa"/>
          </w:tcPr>
          <w:p w14:paraId="1897C20A"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16000000</w:t>
            </w:r>
          </w:p>
        </w:tc>
        <w:tc>
          <w:tcPr>
            <w:tcW w:w="993" w:type="dxa"/>
          </w:tcPr>
          <w:p w14:paraId="10FBB774" w14:textId="425CF564" w:rsidR="001B2C3D" w:rsidRPr="00E26029" w:rsidRDefault="0036302F"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8"/>
                <w:szCs w:val="18"/>
                <w:u w:val="single"/>
              </w:rPr>
            </w:pPr>
            <w:r>
              <w:rPr>
                <w:rFonts w:ascii="Times New Roman" w:eastAsia="Times New Roman" w:hAnsi="Times New Roman" w:cs="Times New Roman"/>
                <w:color w:val="0563C1"/>
                <w:sz w:val="18"/>
                <w:szCs w:val="18"/>
                <w:u w:val="single"/>
              </w:rPr>
              <w:fldChar w:fldCharType="begin"/>
            </w:r>
            <w:r w:rsidR="00654C0F">
              <w:rPr>
                <w:rFonts w:ascii="Times New Roman" w:eastAsia="Times New Roman" w:hAnsi="Times New Roman" w:cs="Times New Roman"/>
                <w:color w:val="0563C1"/>
                <w:sz w:val="18"/>
                <w:szCs w:val="18"/>
                <w:u w:val="single"/>
              </w:rPr>
              <w:instrText xml:space="preserve"> ADDIN ZOTERO_ITEM CSL_CITATION {"citationID":"3I2IR0pe","properties":{"formattedCitation":"({\\i{}14})","plainCitation":"(14)","noteIndex":0},"citationItems":[{"id":4614,"uris":["http://zotero.org/users/6749014/items/J5PLZCMT"],"itemData":{"id":4614,"type":"report","event-place":"Oregon,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rFonts w:ascii="Times New Roman" w:eastAsia="Times New Roman" w:hAnsi="Times New Roman" w:cs="Times New Roman"/>
                <w:color w:val="0563C1"/>
                <w:sz w:val="18"/>
                <w:szCs w:val="18"/>
                <w:u w:val="single"/>
              </w:rPr>
              <w:fldChar w:fldCharType="separate"/>
            </w:r>
            <w:r w:rsidR="00654C0F" w:rsidRPr="00654C0F">
              <w:rPr>
                <w:rFonts w:ascii="Times New Roman" w:hAnsi="Times New Roman" w:cs="Times New Roman"/>
                <w:color w:val="00FFFF"/>
                <w:sz w:val="18"/>
                <w:lang w:val="en-US"/>
              </w:rPr>
              <w:t>(</w:t>
            </w:r>
            <w:r w:rsidR="00654C0F" w:rsidRPr="00654C0F">
              <w:rPr>
                <w:rFonts w:ascii="Times New Roman" w:hAnsi="Times New Roman" w:cs="Times New Roman"/>
                <w:i/>
                <w:iCs/>
                <w:color w:val="00FFFF"/>
                <w:sz w:val="18"/>
                <w:lang w:val="en-US"/>
              </w:rPr>
              <w:t>14</w:t>
            </w:r>
            <w:r w:rsidR="00654C0F" w:rsidRPr="00654C0F">
              <w:rPr>
                <w:rFonts w:ascii="Times New Roman" w:hAnsi="Times New Roman" w:cs="Times New Roman"/>
                <w:color w:val="00FFFF"/>
                <w:sz w:val="18"/>
                <w:lang w:val="en-US"/>
              </w:rPr>
              <w:t>)</w:t>
            </w:r>
            <w:r>
              <w:rPr>
                <w:rFonts w:ascii="Times New Roman" w:eastAsia="Times New Roman" w:hAnsi="Times New Roman" w:cs="Times New Roman"/>
                <w:color w:val="0563C1"/>
                <w:sz w:val="18"/>
                <w:szCs w:val="18"/>
                <w:u w:val="single"/>
              </w:rPr>
              <w:fldChar w:fldCharType="end"/>
            </w:r>
          </w:p>
        </w:tc>
        <w:tc>
          <w:tcPr>
            <w:tcW w:w="2268" w:type="dxa"/>
          </w:tcPr>
          <w:p w14:paraId="23B98B00"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563C1"/>
                <w:sz w:val="18"/>
                <w:szCs w:val="18"/>
                <w:u w:val="single"/>
              </w:rPr>
            </w:pPr>
          </w:p>
        </w:tc>
      </w:tr>
      <w:tr w:rsidR="00E26029" w:rsidRPr="00E26029" w14:paraId="7BCA822D" w14:textId="77777777" w:rsidTr="00E26029">
        <w:trPr>
          <w:trHeight w:val="32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0F8CB922"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Pacific salmon (Columbia River)</w:t>
            </w:r>
          </w:p>
        </w:tc>
        <w:tc>
          <w:tcPr>
            <w:tcW w:w="2127" w:type="dxa"/>
          </w:tcPr>
          <w:p w14:paraId="24A6FF7B"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Columbia River</w:t>
            </w:r>
          </w:p>
        </w:tc>
        <w:tc>
          <w:tcPr>
            <w:tcW w:w="645" w:type="dxa"/>
          </w:tcPr>
          <w:p w14:paraId="35A3D904"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1938</w:t>
            </w:r>
          </w:p>
        </w:tc>
        <w:tc>
          <w:tcPr>
            <w:tcW w:w="994" w:type="dxa"/>
          </w:tcPr>
          <w:p w14:paraId="69C9454B" w14:textId="77777777" w:rsidR="001B2C3D" w:rsidRPr="00E26029" w:rsidRDefault="00000000"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1500000</w:t>
            </w:r>
          </w:p>
        </w:tc>
        <w:tc>
          <w:tcPr>
            <w:tcW w:w="1196" w:type="dxa"/>
          </w:tcPr>
          <w:p w14:paraId="69743C17"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275" w:type="dxa"/>
          </w:tcPr>
          <w:p w14:paraId="2B322323"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993" w:type="dxa"/>
          </w:tcPr>
          <w:p w14:paraId="3D7AB4F4" w14:textId="5428580E" w:rsidR="001B2C3D" w:rsidRPr="00E26029" w:rsidRDefault="0036302F"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563C1"/>
                <w:sz w:val="18"/>
                <w:szCs w:val="18"/>
                <w:u w:val="single"/>
              </w:rPr>
              <w:fldChar w:fldCharType="begin"/>
            </w:r>
            <w:r w:rsidR="00654C0F">
              <w:rPr>
                <w:rFonts w:ascii="Times New Roman" w:eastAsia="Times New Roman" w:hAnsi="Times New Roman" w:cs="Times New Roman"/>
                <w:color w:val="0563C1"/>
                <w:sz w:val="18"/>
                <w:szCs w:val="18"/>
                <w:u w:val="single"/>
              </w:rPr>
              <w:instrText xml:space="preserve"> ADDIN ZOTERO_ITEM CSL_CITATION {"citationID":"aHaBiZTO","properties":{"formattedCitation":"({\\i{}14})","plainCitation":"(14)","noteIndex":0},"citationItems":[{"id":4614,"uris":["http://zotero.org/users/6749014/items/J5PLZCMT"],"itemData":{"id":4614,"type":"report","event-place":"Oregon,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rFonts w:ascii="Times New Roman" w:eastAsia="Times New Roman" w:hAnsi="Times New Roman" w:cs="Times New Roman"/>
                <w:color w:val="0563C1"/>
                <w:sz w:val="18"/>
                <w:szCs w:val="18"/>
                <w:u w:val="single"/>
              </w:rPr>
              <w:fldChar w:fldCharType="separate"/>
            </w:r>
            <w:r w:rsidR="00654C0F" w:rsidRPr="00654C0F">
              <w:rPr>
                <w:rFonts w:ascii="Times New Roman" w:hAnsi="Times New Roman" w:cs="Times New Roman"/>
                <w:color w:val="00FFFF"/>
                <w:sz w:val="18"/>
                <w:lang w:val="en-US"/>
              </w:rPr>
              <w:t>(</w:t>
            </w:r>
            <w:r w:rsidR="00654C0F" w:rsidRPr="00654C0F">
              <w:rPr>
                <w:rFonts w:ascii="Times New Roman" w:hAnsi="Times New Roman" w:cs="Times New Roman"/>
                <w:i/>
                <w:iCs/>
                <w:color w:val="00FFFF"/>
                <w:sz w:val="18"/>
                <w:lang w:val="en-US"/>
              </w:rPr>
              <w:t>14</w:t>
            </w:r>
            <w:r w:rsidR="00654C0F" w:rsidRPr="00654C0F">
              <w:rPr>
                <w:rFonts w:ascii="Times New Roman" w:hAnsi="Times New Roman" w:cs="Times New Roman"/>
                <w:color w:val="00FFFF"/>
                <w:sz w:val="18"/>
                <w:lang w:val="en-US"/>
              </w:rPr>
              <w:t>)</w:t>
            </w:r>
            <w:r>
              <w:rPr>
                <w:rFonts w:ascii="Times New Roman" w:eastAsia="Times New Roman" w:hAnsi="Times New Roman" w:cs="Times New Roman"/>
                <w:color w:val="0563C1"/>
                <w:sz w:val="18"/>
                <w:szCs w:val="18"/>
                <w:u w:val="single"/>
              </w:rPr>
              <w:fldChar w:fldCharType="end"/>
            </w:r>
          </w:p>
        </w:tc>
        <w:tc>
          <w:tcPr>
            <w:tcW w:w="2268" w:type="dxa"/>
          </w:tcPr>
          <w:p w14:paraId="277CDA2C" w14:textId="77777777" w:rsidR="001B2C3D" w:rsidRPr="00E26029" w:rsidRDefault="001B2C3D" w:rsidP="00E2602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701998" w:rsidRPr="00E26029" w14:paraId="3B34A62B" w14:textId="77777777" w:rsidTr="00E260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22F10165" w14:textId="77777777" w:rsidR="001B2C3D" w:rsidRPr="00E26029" w:rsidRDefault="00000000" w:rsidP="00E26029">
            <w:pPr>
              <w:spacing w:line="480" w:lineRule="auto"/>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Pacific salmon (Columbia River)</w:t>
            </w:r>
          </w:p>
        </w:tc>
        <w:tc>
          <w:tcPr>
            <w:tcW w:w="2127" w:type="dxa"/>
          </w:tcPr>
          <w:p w14:paraId="12CF3BB6"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Columbia River</w:t>
            </w:r>
          </w:p>
        </w:tc>
        <w:tc>
          <w:tcPr>
            <w:tcW w:w="645" w:type="dxa"/>
          </w:tcPr>
          <w:p w14:paraId="33327B8D"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2022</w:t>
            </w:r>
          </w:p>
        </w:tc>
        <w:tc>
          <w:tcPr>
            <w:tcW w:w="994" w:type="dxa"/>
          </w:tcPr>
          <w:p w14:paraId="32BAA02C" w14:textId="77777777" w:rsidR="001B2C3D" w:rsidRPr="00E26029" w:rsidRDefault="00000000"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E26029">
              <w:rPr>
                <w:rFonts w:ascii="Times New Roman" w:eastAsia="Times New Roman" w:hAnsi="Times New Roman" w:cs="Times New Roman"/>
                <w:sz w:val="18"/>
                <w:szCs w:val="18"/>
              </w:rPr>
              <w:t>2300000</w:t>
            </w:r>
          </w:p>
        </w:tc>
        <w:tc>
          <w:tcPr>
            <w:tcW w:w="1196" w:type="dxa"/>
          </w:tcPr>
          <w:p w14:paraId="3C9F8A8E"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275" w:type="dxa"/>
          </w:tcPr>
          <w:p w14:paraId="4F9349DE"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993" w:type="dxa"/>
          </w:tcPr>
          <w:p w14:paraId="6085B325" w14:textId="440C308F" w:rsidR="001B2C3D" w:rsidRPr="00E26029" w:rsidRDefault="0036302F"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563C1"/>
                <w:sz w:val="18"/>
                <w:szCs w:val="18"/>
                <w:u w:val="single"/>
              </w:rPr>
              <w:fldChar w:fldCharType="begin"/>
            </w:r>
            <w:r w:rsidR="00654C0F">
              <w:rPr>
                <w:rFonts w:ascii="Times New Roman" w:eastAsia="Times New Roman" w:hAnsi="Times New Roman" w:cs="Times New Roman"/>
                <w:color w:val="0563C1"/>
                <w:sz w:val="18"/>
                <w:szCs w:val="18"/>
                <w:u w:val="single"/>
              </w:rPr>
              <w:instrText xml:space="preserve"> ADDIN ZOTERO_ITEM CSL_CITATION {"citationID":"VOMzUc0O","properties":{"formattedCitation":"({\\i{}14})","plainCitation":"(14)","noteIndex":0},"citationItems":[{"id":4614,"uris":["http://zotero.org/users/6749014/items/J5PLZCMT"],"itemData":{"id":4614,"type":"report","event-place":"Oregon,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rFonts w:ascii="Times New Roman" w:eastAsia="Times New Roman" w:hAnsi="Times New Roman" w:cs="Times New Roman"/>
                <w:color w:val="0563C1"/>
                <w:sz w:val="18"/>
                <w:szCs w:val="18"/>
                <w:u w:val="single"/>
              </w:rPr>
              <w:fldChar w:fldCharType="separate"/>
            </w:r>
            <w:r w:rsidR="00654C0F" w:rsidRPr="00654C0F">
              <w:rPr>
                <w:rFonts w:ascii="Times New Roman" w:hAnsi="Times New Roman" w:cs="Times New Roman"/>
                <w:color w:val="00FFFF"/>
                <w:sz w:val="18"/>
                <w:lang w:val="en-US"/>
              </w:rPr>
              <w:t>(</w:t>
            </w:r>
            <w:r w:rsidR="00654C0F" w:rsidRPr="00654C0F">
              <w:rPr>
                <w:rFonts w:ascii="Times New Roman" w:hAnsi="Times New Roman" w:cs="Times New Roman"/>
                <w:i/>
                <w:iCs/>
                <w:color w:val="00FFFF"/>
                <w:sz w:val="18"/>
                <w:lang w:val="en-US"/>
              </w:rPr>
              <w:t>14</w:t>
            </w:r>
            <w:r w:rsidR="00654C0F" w:rsidRPr="00654C0F">
              <w:rPr>
                <w:rFonts w:ascii="Times New Roman" w:hAnsi="Times New Roman" w:cs="Times New Roman"/>
                <w:color w:val="00FFFF"/>
                <w:sz w:val="18"/>
                <w:lang w:val="en-US"/>
              </w:rPr>
              <w:t>)</w:t>
            </w:r>
            <w:r>
              <w:rPr>
                <w:rFonts w:ascii="Times New Roman" w:eastAsia="Times New Roman" w:hAnsi="Times New Roman" w:cs="Times New Roman"/>
                <w:color w:val="0563C1"/>
                <w:sz w:val="18"/>
                <w:szCs w:val="18"/>
                <w:u w:val="single"/>
              </w:rPr>
              <w:fldChar w:fldCharType="end"/>
            </w:r>
          </w:p>
        </w:tc>
        <w:tc>
          <w:tcPr>
            <w:tcW w:w="2268" w:type="dxa"/>
          </w:tcPr>
          <w:p w14:paraId="0436890F" w14:textId="77777777" w:rsidR="001B2C3D" w:rsidRPr="00E26029" w:rsidRDefault="001B2C3D" w:rsidP="00E2602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bl>
    <w:p w14:paraId="537C5D84" w14:textId="77777777" w:rsidR="00610D96" w:rsidRPr="00701998" w:rsidRDefault="00610D96" w:rsidP="00701998">
      <w:pPr>
        <w:widowControl w:val="0"/>
        <w:spacing w:line="480" w:lineRule="auto"/>
        <w:rPr>
          <w:rFonts w:ascii="Times New Roman" w:eastAsia="Times New Roman" w:hAnsi="Times New Roman" w:cs="Times New Roman"/>
          <w:sz w:val="24"/>
          <w:szCs w:val="24"/>
        </w:rPr>
      </w:pPr>
    </w:p>
    <w:p w14:paraId="0E50BE63" w14:textId="77777777" w:rsidR="00610D96" w:rsidRPr="00701998" w:rsidRDefault="00610D96" w:rsidP="00701998">
      <w:pPr>
        <w:widowControl w:val="0"/>
        <w:spacing w:line="480" w:lineRule="auto"/>
        <w:rPr>
          <w:rFonts w:ascii="Times New Roman" w:eastAsia="Times New Roman" w:hAnsi="Times New Roman" w:cs="Times New Roman"/>
          <w:sz w:val="24"/>
          <w:szCs w:val="24"/>
        </w:rPr>
      </w:pPr>
    </w:p>
    <w:p w14:paraId="01A5E6DF" w14:textId="77777777" w:rsidR="001B2C3D" w:rsidRPr="00701998" w:rsidRDefault="001B2C3D" w:rsidP="00701998">
      <w:pPr>
        <w:spacing w:line="480" w:lineRule="auto"/>
        <w:rPr>
          <w:rFonts w:ascii="Times New Roman" w:eastAsia="Times New Roman" w:hAnsi="Times New Roman" w:cs="Times New Roman"/>
          <w:sz w:val="24"/>
          <w:szCs w:val="24"/>
        </w:rPr>
      </w:pPr>
    </w:p>
    <w:p w14:paraId="5496BB2C" w14:textId="77777777" w:rsidR="001B2C3D" w:rsidRPr="00701998" w:rsidRDefault="001B2C3D" w:rsidP="00701998">
      <w:pPr>
        <w:spacing w:line="480" w:lineRule="auto"/>
        <w:rPr>
          <w:rFonts w:ascii="Times New Roman" w:eastAsia="Times New Roman" w:hAnsi="Times New Roman" w:cs="Times New Roman"/>
          <w:sz w:val="24"/>
          <w:szCs w:val="24"/>
        </w:rPr>
      </w:pPr>
    </w:p>
    <w:p w14:paraId="35976FBC" w14:textId="77777777" w:rsidR="001B2C3D" w:rsidRPr="00701998" w:rsidRDefault="00000000" w:rsidP="00701998">
      <w:pPr>
        <w:spacing w:line="480" w:lineRule="auto"/>
        <w:rPr>
          <w:rFonts w:ascii="Times New Roman" w:eastAsia="Times New Roman" w:hAnsi="Times New Roman" w:cs="Times New Roman"/>
          <w:b/>
          <w:sz w:val="24"/>
          <w:szCs w:val="24"/>
        </w:rPr>
      </w:pPr>
      <w:r w:rsidRPr="00701998">
        <w:rPr>
          <w:rFonts w:ascii="Times New Roman" w:eastAsia="Times New Roman" w:hAnsi="Times New Roman" w:cs="Times New Roman"/>
          <w:b/>
          <w:sz w:val="24"/>
          <w:szCs w:val="24"/>
        </w:rPr>
        <w:t>References</w:t>
      </w:r>
    </w:p>
    <w:p w14:paraId="2F487C84" w14:textId="77777777" w:rsidR="00654C0F" w:rsidRPr="00654C0F" w:rsidRDefault="0036302F" w:rsidP="00654C0F">
      <w:pPr>
        <w:pStyle w:val="Bibliography"/>
        <w:rPr>
          <w:rFonts w:ascii="Times New Roman" w:hAnsi="Times New Roman" w:cs="Times New Roman"/>
          <w:sz w:val="24"/>
          <w:lang w:val="en-US"/>
        </w:rPr>
      </w:pPr>
      <w:r>
        <w:lastRenderedPageBreak/>
        <w:fldChar w:fldCharType="begin"/>
      </w:r>
      <w:r w:rsidR="0074132B">
        <w:instrText xml:space="preserve"> ADDIN ZOTERO_BIBL {"uncited":[],"omitted":[],"custom":[]} CSL_BIBLIOGRAPHY </w:instrText>
      </w:r>
      <w:r>
        <w:fldChar w:fldCharType="separate"/>
      </w:r>
      <w:r w:rsidR="00654C0F" w:rsidRPr="00654C0F">
        <w:rPr>
          <w:rFonts w:ascii="Times New Roman" w:hAnsi="Times New Roman" w:cs="Times New Roman"/>
          <w:sz w:val="24"/>
          <w:lang w:val="en-US"/>
        </w:rPr>
        <w:t xml:space="preserve">1. </w:t>
      </w:r>
      <w:r w:rsidR="00654C0F" w:rsidRPr="00654C0F">
        <w:rPr>
          <w:rFonts w:ascii="Times New Roman" w:hAnsi="Times New Roman" w:cs="Times New Roman"/>
          <w:sz w:val="24"/>
          <w:lang w:val="en-US"/>
        </w:rPr>
        <w:tab/>
        <w:t xml:space="preserve">Government of Canada, </w:t>
      </w:r>
      <w:r w:rsidR="00654C0F" w:rsidRPr="00654C0F">
        <w:rPr>
          <w:rFonts w:ascii="Times New Roman" w:hAnsi="Times New Roman" w:cs="Times New Roman"/>
          <w:i/>
          <w:iCs/>
          <w:sz w:val="24"/>
          <w:lang w:val="en-US"/>
        </w:rPr>
        <w:t>Species at Risk Act</w:t>
      </w:r>
      <w:r w:rsidR="00654C0F" w:rsidRPr="00654C0F">
        <w:rPr>
          <w:rFonts w:ascii="Times New Roman" w:hAnsi="Times New Roman" w:cs="Times New Roman"/>
          <w:sz w:val="24"/>
          <w:lang w:val="en-US"/>
        </w:rPr>
        <w:t xml:space="preserve"> (2002).</w:t>
      </w:r>
    </w:p>
    <w:p w14:paraId="0ADD9944"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2. </w:t>
      </w:r>
      <w:r w:rsidRPr="00654C0F">
        <w:rPr>
          <w:rFonts w:ascii="Times New Roman" w:hAnsi="Times New Roman" w:cs="Times New Roman"/>
          <w:sz w:val="24"/>
          <w:lang w:val="en-US"/>
        </w:rPr>
        <w:tab/>
        <w:t>ECCC, “Species at Risk Act Policies: Policy on Recovery and Survival” (Canada, 2020), p. 9.</w:t>
      </w:r>
    </w:p>
    <w:p w14:paraId="724D79DA"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3. </w:t>
      </w:r>
      <w:r w:rsidRPr="00654C0F">
        <w:rPr>
          <w:rFonts w:ascii="Times New Roman" w:hAnsi="Times New Roman" w:cs="Times New Roman"/>
          <w:sz w:val="24"/>
          <w:lang w:val="en-US"/>
        </w:rPr>
        <w:tab/>
        <w:t xml:space="preserve">K. A. </w:t>
      </w:r>
      <w:proofErr w:type="spellStart"/>
      <w:r w:rsidRPr="00654C0F">
        <w:rPr>
          <w:rFonts w:ascii="Times New Roman" w:hAnsi="Times New Roman" w:cs="Times New Roman"/>
          <w:sz w:val="24"/>
          <w:lang w:val="en-US"/>
        </w:rPr>
        <w:t>Pawluk</w:t>
      </w:r>
      <w:proofErr w:type="spellEnd"/>
      <w:r w:rsidRPr="00654C0F">
        <w:rPr>
          <w:rFonts w:ascii="Times New Roman" w:hAnsi="Times New Roman" w:cs="Times New Roman"/>
          <w:sz w:val="24"/>
          <w:lang w:val="en-US"/>
        </w:rPr>
        <w:t xml:space="preserve">, C. H. Fox, C. N. Service, E. H. </w:t>
      </w:r>
      <w:proofErr w:type="spellStart"/>
      <w:r w:rsidRPr="00654C0F">
        <w:rPr>
          <w:rFonts w:ascii="Times New Roman" w:hAnsi="Times New Roman" w:cs="Times New Roman"/>
          <w:sz w:val="24"/>
          <w:lang w:val="en-US"/>
        </w:rPr>
        <w:t>Stredulinsky</w:t>
      </w:r>
      <w:proofErr w:type="spellEnd"/>
      <w:r w:rsidRPr="00654C0F">
        <w:rPr>
          <w:rFonts w:ascii="Times New Roman" w:hAnsi="Times New Roman" w:cs="Times New Roman"/>
          <w:sz w:val="24"/>
          <w:lang w:val="en-US"/>
        </w:rPr>
        <w:t xml:space="preserve">, H. M. Bryan, Raising the bar: Recovery ambition for species at risk in Canada and the US. </w:t>
      </w:r>
      <w:proofErr w:type="spellStart"/>
      <w:r w:rsidRPr="00654C0F">
        <w:rPr>
          <w:rFonts w:ascii="Times New Roman" w:hAnsi="Times New Roman" w:cs="Times New Roman"/>
          <w:i/>
          <w:iCs/>
          <w:sz w:val="24"/>
          <w:lang w:val="en-US"/>
        </w:rPr>
        <w:t>PLoS</w:t>
      </w:r>
      <w:proofErr w:type="spellEnd"/>
      <w:r w:rsidRPr="00654C0F">
        <w:rPr>
          <w:rFonts w:ascii="Times New Roman" w:hAnsi="Times New Roman" w:cs="Times New Roman"/>
          <w:i/>
          <w:iCs/>
          <w:sz w:val="24"/>
          <w:lang w:val="en-US"/>
        </w:rPr>
        <w:t xml:space="preserve"> ONE</w:t>
      </w:r>
      <w:r w:rsidRPr="00654C0F">
        <w:rPr>
          <w:rFonts w:ascii="Times New Roman" w:hAnsi="Times New Roman" w:cs="Times New Roman"/>
          <w:sz w:val="24"/>
          <w:lang w:val="en-US"/>
        </w:rPr>
        <w:t xml:space="preserve">. </w:t>
      </w:r>
      <w:r w:rsidRPr="00654C0F">
        <w:rPr>
          <w:rFonts w:ascii="Times New Roman" w:hAnsi="Times New Roman" w:cs="Times New Roman"/>
          <w:b/>
          <w:bCs/>
          <w:sz w:val="24"/>
          <w:lang w:val="en-US"/>
        </w:rPr>
        <w:t>14</w:t>
      </w:r>
      <w:r w:rsidRPr="00654C0F">
        <w:rPr>
          <w:rFonts w:ascii="Times New Roman" w:hAnsi="Times New Roman" w:cs="Times New Roman"/>
          <w:sz w:val="24"/>
          <w:lang w:val="en-US"/>
        </w:rPr>
        <w:t>, e0224021 (2019).</w:t>
      </w:r>
    </w:p>
    <w:p w14:paraId="21488A39"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4. </w:t>
      </w:r>
      <w:r w:rsidRPr="00654C0F">
        <w:rPr>
          <w:rFonts w:ascii="Times New Roman" w:hAnsi="Times New Roman" w:cs="Times New Roman"/>
          <w:sz w:val="24"/>
          <w:lang w:val="en-US"/>
        </w:rPr>
        <w:tab/>
        <w:t xml:space="preserve">A. Turcotte, N. </w:t>
      </w:r>
      <w:proofErr w:type="spellStart"/>
      <w:r w:rsidRPr="00654C0F">
        <w:rPr>
          <w:rFonts w:ascii="Times New Roman" w:hAnsi="Times New Roman" w:cs="Times New Roman"/>
          <w:sz w:val="24"/>
          <w:lang w:val="en-US"/>
        </w:rPr>
        <w:t>Kermany</w:t>
      </w:r>
      <w:proofErr w:type="spellEnd"/>
      <w:r w:rsidRPr="00654C0F">
        <w:rPr>
          <w:rFonts w:ascii="Times New Roman" w:hAnsi="Times New Roman" w:cs="Times New Roman"/>
          <w:sz w:val="24"/>
          <w:lang w:val="en-US"/>
        </w:rPr>
        <w:t xml:space="preserve">, S. Foster, C. A. Proctor, S. M. Gilmour, M. </w:t>
      </w:r>
      <w:proofErr w:type="spellStart"/>
      <w:r w:rsidRPr="00654C0F">
        <w:rPr>
          <w:rFonts w:ascii="Times New Roman" w:hAnsi="Times New Roman" w:cs="Times New Roman"/>
          <w:sz w:val="24"/>
          <w:lang w:val="en-US"/>
        </w:rPr>
        <w:t>Doria</w:t>
      </w:r>
      <w:proofErr w:type="spellEnd"/>
      <w:r w:rsidRPr="00654C0F">
        <w:rPr>
          <w:rFonts w:ascii="Times New Roman" w:hAnsi="Times New Roman" w:cs="Times New Roman"/>
          <w:sz w:val="24"/>
          <w:lang w:val="en-US"/>
        </w:rPr>
        <w:t xml:space="preserve">, J. </w:t>
      </w:r>
      <w:proofErr w:type="spellStart"/>
      <w:r w:rsidRPr="00654C0F">
        <w:rPr>
          <w:rFonts w:ascii="Times New Roman" w:hAnsi="Times New Roman" w:cs="Times New Roman"/>
          <w:sz w:val="24"/>
          <w:lang w:val="en-US"/>
        </w:rPr>
        <w:t>Sebes</w:t>
      </w:r>
      <w:proofErr w:type="spellEnd"/>
      <w:r w:rsidRPr="00654C0F">
        <w:rPr>
          <w:rFonts w:ascii="Times New Roman" w:hAnsi="Times New Roman" w:cs="Times New Roman"/>
          <w:sz w:val="24"/>
          <w:lang w:val="en-US"/>
        </w:rPr>
        <w:t xml:space="preserve">, J. Whitton, S. J. Cooke, J. R. Bennett, Fixing the Canadian Species at Risk Act: identifying major issues and recommendations for increasing accountability and efficiency. </w:t>
      </w:r>
      <w:r w:rsidRPr="00654C0F">
        <w:rPr>
          <w:rFonts w:ascii="Times New Roman" w:hAnsi="Times New Roman" w:cs="Times New Roman"/>
          <w:i/>
          <w:iCs/>
          <w:sz w:val="24"/>
          <w:lang w:val="en-US"/>
        </w:rPr>
        <w:t>FACETS</w:t>
      </w:r>
      <w:r w:rsidRPr="00654C0F">
        <w:rPr>
          <w:rFonts w:ascii="Times New Roman" w:hAnsi="Times New Roman" w:cs="Times New Roman"/>
          <w:sz w:val="24"/>
          <w:lang w:val="en-US"/>
        </w:rPr>
        <w:t xml:space="preserve">. </w:t>
      </w:r>
      <w:r w:rsidRPr="00654C0F">
        <w:rPr>
          <w:rFonts w:ascii="Times New Roman" w:hAnsi="Times New Roman" w:cs="Times New Roman"/>
          <w:b/>
          <w:bCs/>
          <w:sz w:val="24"/>
          <w:lang w:val="en-US"/>
        </w:rPr>
        <w:t>6</w:t>
      </w:r>
      <w:r w:rsidRPr="00654C0F">
        <w:rPr>
          <w:rFonts w:ascii="Times New Roman" w:hAnsi="Times New Roman" w:cs="Times New Roman"/>
          <w:sz w:val="24"/>
          <w:lang w:val="en-US"/>
        </w:rPr>
        <w:t>, 1474–1494 (2021).</w:t>
      </w:r>
    </w:p>
    <w:p w14:paraId="76EB6114"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5. </w:t>
      </w:r>
      <w:r w:rsidRPr="00654C0F">
        <w:rPr>
          <w:rFonts w:ascii="Times New Roman" w:hAnsi="Times New Roman" w:cs="Times New Roman"/>
          <w:sz w:val="24"/>
          <w:lang w:val="en-US"/>
        </w:rPr>
        <w:tab/>
        <w:t xml:space="preserve">United States, </w:t>
      </w:r>
      <w:r w:rsidRPr="00654C0F">
        <w:rPr>
          <w:rFonts w:ascii="Times New Roman" w:hAnsi="Times New Roman" w:cs="Times New Roman"/>
          <w:i/>
          <w:iCs/>
          <w:sz w:val="24"/>
          <w:lang w:val="en-US"/>
        </w:rPr>
        <w:t>The Endangered Species Act as amended by Public Law 97-304 (the Endangered Species Act amendments of 1982)</w:t>
      </w:r>
      <w:r w:rsidRPr="00654C0F">
        <w:rPr>
          <w:rFonts w:ascii="Times New Roman" w:hAnsi="Times New Roman" w:cs="Times New Roman"/>
          <w:sz w:val="24"/>
          <w:lang w:val="en-US"/>
        </w:rPr>
        <w:t xml:space="preserve"> (</w:t>
      </w:r>
      <w:proofErr w:type="gramStart"/>
      <w:r w:rsidRPr="00654C0F">
        <w:rPr>
          <w:rFonts w:ascii="Times New Roman" w:hAnsi="Times New Roman" w:cs="Times New Roman"/>
          <w:sz w:val="24"/>
          <w:lang w:val="en-US"/>
        </w:rPr>
        <w:t>Washington :</w:t>
      </w:r>
      <w:proofErr w:type="gramEnd"/>
      <w:r w:rsidRPr="00654C0F">
        <w:rPr>
          <w:rFonts w:ascii="Times New Roman" w:hAnsi="Times New Roman" w:cs="Times New Roman"/>
          <w:sz w:val="24"/>
          <w:lang w:val="en-US"/>
        </w:rPr>
        <w:t xml:space="preserve"> U.S. G.P.O., 1983., 1983; https://search.library.wisc.edu/catalog/999606103702121).</w:t>
      </w:r>
    </w:p>
    <w:p w14:paraId="3EF83B32"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6. </w:t>
      </w:r>
      <w:r w:rsidRPr="00654C0F">
        <w:rPr>
          <w:rFonts w:ascii="Times New Roman" w:hAnsi="Times New Roman" w:cs="Times New Roman"/>
          <w:sz w:val="24"/>
          <w:lang w:val="en-US"/>
        </w:rPr>
        <w:tab/>
        <w:t>IUCN SSC, “IUCN Red List Categories and Criteria” (Version 3.1 Second Edition, Switzerland, 2000).</w:t>
      </w:r>
    </w:p>
    <w:p w14:paraId="5403BB9D"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7. </w:t>
      </w:r>
      <w:r w:rsidRPr="00654C0F">
        <w:rPr>
          <w:rFonts w:ascii="Times New Roman" w:hAnsi="Times New Roman" w:cs="Times New Roman"/>
          <w:sz w:val="24"/>
          <w:lang w:val="en-US"/>
        </w:rPr>
        <w:tab/>
        <w:t xml:space="preserve">R. S. </w:t>
      </w:r>
      <w:proofErr w:type="spellStart"/>
      <w:r w:rsidRPr="00654C0F">
        <w:rPr>
          <w:rFonts w:ascii="Times New Roman" w:hAnsi="Times New Roman" w:cs="Times New Roman"/>
          <w:sz w:val="24"/>
          <w:lang w:val="en-US"/>
        </w:rPr>
        <w:t>McNay</w:t>
      </w:r>
      <w:proofErr w:type="spellEnd"/>
      <w:r w:rsidRPr="00654C0F">
        <w:rPr>
          <w:rFonts w:ascii="Times New Roman" w:hAnsi="Times New Roman" w:cs="Times New Roman"/>
          <w:sz w:val="24"/>
          <w:lang w:val="en-US"/>
        </w:rPr>
        <w:t xml:space="preserve">, C. T. Lamb, L. </w:t>
      </w:r>
      <w:proofErr w:type="spellStart"/>
      <w:r w:rsidRPr="00654C0F">
        <w:rPr>
          <w:rFonts w:ascii="Times New Roman" w:hAnsi="Times New Roman" w:cs="Times New Roman"/>
          <w:sz w:val="24"/>
          <w:lang w:val="en-US"/>
        </w:rPr>
        <w:t>Giguere</w:t>
      </w:r>
      <w:proofErr w:type="spellEnd"/>
      <w:r w:rsidRPr="00654C0F">
        <w:rPr>
          <w:rFonts w:ascii="Times New Roman" w:hAnsi="Times New Roman" w:cs="Times New Roman"/>
          <w:sz w:val="24"/>
          <w:lang w:val="en-US"/>
        </w:rPr>
        <w:t xml:space="preserve">, S. Williams, H. Martin, G. Sutherland, M. </w:t>
      </w:r>
      <w:proofErr w:type="spellStart"/>
      <w:r w:rsidRPr="00654C0F">
        <w:rPr>
          <w:rFonts w:ascii="Times New Roman" w:hAnsi="Times New Roman" w:cs="Times New Roman"/>
          <w:sz w:val="24"/>
          <w:lang w:val="en-US"/>
        </w:rPr>
        <w:t>Hebblewhite</w:t>
      </w:r>
      <w:proofErr w:type="spellEnd"/>
      <w:r w:rsidRPr="00654C0F">
        <w:rPr>
          <w:rFonts w:ascii="Times New Roman" w:hAnsi="Times New Roman" w:cs="Times New Roman"/>
          <w:sz w:val="24"/>
          <w:lang w:val="en-US"/>
        </w:rPr>
        <w:t xml:space="preserve">, Demographic responses of nearly extirpated endangered mountain caribou to recovery actions in central British Columbia. </w:t>
      </w:r>
      <w:r w:rsidRPr="00654C0F">
        <w:rPr>
          <w:rFonts w:ascii="Times New Roman" w:hAnsi="Times New Roman" w:cs="Times New Roman"/>
          <w:i/>
          <w:iCs/>
          <w:sz w:val="24"/>
          <w:lang w:val="en-US"/>
        </w:rPr>
        <w:t>Ecological Applications</w:t>
      </w:r>
      <w:r w:rsidRPr="00654C0F">
        <w:rPr>
          <w:rFonts w:ascii="Times New Roman" w:hAnsi="Times New Roman" w:cs="Times New Roman"/>
          <w:sz w:val="24"/>
          <w:lang w:val="en-US"/>
        </w:rPr>
        <w:t xml:space="preserve"> (2022).</w:t>
      </w:r>
    </w:p>
    <w:p w14:paraId="2E4156B2"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8. </w:t>
      </w:r>
      <w:r w:rsidRPr="00654C0F">
        <w:rPr>
          <w:rFonts w:ascii="Times New Roman" w:hAnsi="Times New Roman" w:cs="Times New Roman"/>
          <w:sz w:val="24"/>
          <w:lang w:val="en-US"/>
        </w:rPr>
        <w:tab/>
        <w:t>I. W. Hatter, “A Review of Northern Caribou Harvest Management and Science” (B.C. Ministry of Forests, Lands, Natural Resource Operations and Rural Development, 2019), p. 36.</w:t>
      </w:r>
    </w:p>
    <w:p w14:paraId="1BA7AA48"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9. </w:t>
      </w:r>
      <w:r w:rsidRPr="00654C0F">
        <w:rPr>
          <w:rFonts w:ascii="Times New Roman" w:hAnsi="Times New Roman" w:cs="Times New Roman"/>
          <w:sz w:val="24"/>
          <w:lang w:val="en-US"/>
        </w:rPr>
        <w:tab/>
        <w:t>Caribou Hunting Information, Alaska Department of Fish and Game, (available at https://www.adfg.alaska.gov/index.cfm%3Fadfg=caribouhunting.main).</w:t>
      </w:r>
    </w:p>
    <w:p w14:paraId="0A3C47CE"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10. </w:t>
      </w:r>
      <w:r w:rsidRPr="00654C0F">
        <w:rPr>
          <w:rFonts w:ascii="Times New Roman" w:hAnsi="Times New Roman" w:cs="Times New Roman"/>
          <w:sz w:val="24"/>
          <w:lang w:val="en-US"/>
        </w:rPr>
        <w:tab/>
        <w:t xml:space="preserve">B. </w:t>
      </w:r>
      <w:proofErr w:type="spellStart"/>
      <w:r w:rsidRPr="00654C0F">
        <w:rPr>
          <w:rFonts w:ascii="Times New Roman" w:hAnsi="Times New Roman" w:cs="Times New Roman"/>
          <w:sz w:val="24"/>
          <w:lang w:val="en-US"/>
        </w:rPr>
        <w:t>Mclellan</w:t>
      </w:r>
      <w:proofErr w:type="spellEnd"/>
      <w:r w:rsidRPr="00654C0F">
        <w:rPr>
          <w:rFonts w:ascii="Times New Roman" w:hAnsi="Times New Roman" w:cs="Times New Roman"/>
          <w:sz w:val="24"/>
          <w:lang w:val="en-US"/>
        </w:rPr>
        <w:t>, “An Historic Perspective of Mountain Caribou Distribution and Abundance” (Ministry of Forests, 2013), p. 22.</w:t>
      </w:r>
    </w:p>
    <w:p w14:paraId="459B4D6D"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11. </w:t>
      </w:r>
      <w:r w:rsidRPr="00654C0F">
        <w:rPr>
          <w:rFonts w:ascii="Times New Roman" w:hAnsi="Times New Roman" w:cs="Times New Roman"/>
          <w:sz w:val="24"/>
          <w:lang w:val="en-US"/>
        </w:rPr>
        <w:tab/>
        <w:t xml:space="preserve">D. Flores, Bison Ecology and Bison Diplomacy: The Southern Plains from 1800 to 1850. </w:t>
      </w:r>
      <w:r w:rsidRPr="00654C0F">
        <w:rPr>
          <w:rFonts w:ascii="Times New Roman" w:hAnsi="Times New Roman" w:cs="Times New Roman"/>
          <w:i/>
          <w:iCs/>
          <w:sz w:val="24"/>
          <w:lang w:val="en-US"/>
        </w:rPr>
        <w:t>The Journal of American History</w:t>
      </w:r>
      <w:r w:rsidRPr="00654C0F">
        <w:rPr>
          <w:rFonts w:ascii="Times New Roman" w:hAnsi="Times New Roman" w:cs="Times New Roman"/>
          <w:sz w:val="24"/>
          <w:lang w:val="en-US"/>
        </w:rPr>
        <w:t xml:space="preserve">. </w:t>
      </w:r>
      <w:r w:rsidRPr="00654C0F">
        <w:rPr>
          <w:rFonts w:ascii="Times New Roman" w:hAnsi="Times New Roman" w:cs="Times New Roman"/>
          <w:b/>
          <w:bCs/>
          <w:sz w:val="24"/>
          <w:lang w:val="en-US"/>
        </w:rPr>
        <w:t>78</w:t>
      </w:r>
      <w:r w:rsidRPr="00654C0F">
        <w:rPr>
          <w:rFonts w:ascii="Times New Roman" w:hAnsi="Times New Roman" w:cs="Times New Roman"/>
          <w:sz w:val="24"/>
          <w:lang w:val="en-US"/>
        </w:rPr>
        <w:t>, 465 (1991).</w:t>
      </w:r>
    </w:p>
    <w:p w14:paraId="71F63326"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12. </w:t>
      </w:r>
      <w:r w:rsidRPr="00654C0F">
        <w:rPr>
          <w:rFonts w:ascii="Times New Roman" w:hAnsi="Times New Roman" w:cs="Times New Roman"/>
          <w:sz w:val="24"/>
          <w:lang w:val="en-US"/>
        </w:rPr>
        <w:tab/>
        <w:t>Bison | The Canadian Encyclopedia, (available at https://www.thecanadianencyclopedia.ca/en/article/bison).</w:t>
      </w:r>
    </w:p>
    <w:p w14:paraId="0D152FDF"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13. </w:t>
      </w:r>
      <w:r w:rsidRPr="00654C0F">
        <w:rPr>
          <w:rFonts w:ascii="Times New Roman" w:hAnsi="Times New Roman" w:cs="Times New Roman"/>
          <w:sz w:val="24"/>
          <w:lang w:val="en-US"/>
        </w:rPr>
        <w:tab/>
        <w:t>West Moberly First Nations, “Population and Distribution Objectives and Identification of Critical Habitat for Seven Herds of Woodland Caribou in the South Peace Area of British Columbia” (Moberly Lake, BC, 2014), p. 32.</w:t>
      </w:r>
    </w:p>
    <w:p w14:paraId="00DA2341" w14:textId="77777777" w:rsidR="00654C0F" w:rsidRPr="00654C0F" w:rsidRDefault="00654C0F" w:rsidP="00654C0F">
      <w:pPr>
        <w:pStyle w:val="Bibliography"/>
        <w:rPr>
          <w:rFonts w:ascii="Times New Roman" w:hAnsi="Times New Roman" w:cs="Times New Roman"/>
          <w:sz w:val="24"/>
          <w:lang w:val="en-US"/>
        </w:rPr>
      </w:pPr>
      <w:r w:rsidRPr="00654C0F">
        <w:rPr>
          <w:rFonts w:ascii="Times New Roman" w:hAnsi="Times New Roman" w:cs="Times New Roman"/>
          <w:sz w:val="24"/>
          <w:lang w:val="en-US"/>
        </w:rPr>
        <w:t xml:space="preserve">14. </w:t>
      </w:r>
      <w:r w:rsidRPr="00654C0F">
        <w:rPr>
          <w:rFonts w:ascii="Times New Roman" w:hAnsi="Times New Roman" w:cs="Times New Roman"/>
          <w:sz w:val="24"/>
          <w:lang w:val="en-US"/>
        </w:rPr>
        <w:tab/>
        <w:t>C. L. Smith, “Salmon Abundance and Diversity in Oregon Are We Making Progress?” (M/A-21, Oregon State University, Oregon, USA, 2014), p. 16.</w:t>
      </w:r>
    </w:p>
    <w:p w14:paraId="79BA86BA" w14:textId="58D7F4DA" w:rsidR="001B2C3D" w:rsidRPr="00701998" w:rsidRDefault="0036302F" w:rsidP="00701998">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end"/>
      </w:r>
    </w:p>
    <w:sectPr w:rsidR="001B2C3D" w:rsidRPr="007019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bblewhite, Mark">
    <w15:presenceInfo w15:providerId="AD" w15:userId="S::mark.hebblewhite@umt.edu::d1de2782-2d6b-4186-9df4-65db6de5c23d"/>
  </w15:person>
  <w15:person w15:author="Clayton Lamb">
    <w15:presenceInfo w15:providerId="AD" w15:userId="S::ctlamb@ualberta.ca::58e2630f-20e3-4c52-a875-9d000fabc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3D"/>
    <w:rsid w:val="00031A91"/>
    <w:rsid w:val="00034FE6"/>
    <w:rsid w:val="000672AC"/>
    <w:rsid w:val="00067A0E"/>
    <w:rsid w:val="001B2C3D"/>
    <w:rsid w:val="001E12DD"/>
    <w:rsid w:val="001F5FF9"/>
    <w:rsid w:val="0026652C"/>
    <w:rsid w:val="00286C52"/>
    <w:rsid w:val="0036302F"/>
    <w:rsid w:val="003E5297"/>
    <w:rsid w:val="00487110"/>
    <w:rsid w:val="00610D96"/>
    <w:rsid w:val="00654C0F"/>
    <w:rsid w:val="00701998"/>
    <w:rsid w:val="007361F6"/>
    <w:rsid w:val="0074132B"/>
    <w:rsid w:val="007C393D"/>
    <w:rsid w:val="009A571D"/>
    <w:rsid w:val="009F1732"/>
    <w:rsid w:val="00AA50B0"/>
    <w:rsid w:val="00B37470"/>
    <w:rsid w:val="00D4322B"/>
    <w:rsid w:val="00E26029"/>
    <w:rsid w:val="00EA2B96"/>
    <w:rsid w:val="00F84F76"/>
    <w:rsid w:val="00FC6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FC1C"/>
  <w15:docId w15:val="{1C2B8C94-25B0-7147-863D-6F2E40DB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01998"/>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Bibliography">
    <w:name w:val="Bibliography"/>
    <w:basedOn w:val="Normal"/>
    <w:next w:val="Normal"/>
    <w:uiPriority w:val="37"/>
    <w:unhideWhenUsed/>
    <w:rsid w:val="0036302F"/>
    <w:pPr>
      <w:tabs>
        <w:tab w:val="left" w:pos="500"/>
      </w:tabs>
      <w:spacing w:after="240" w:line="240" w:lineRule="auto"/>
      <w:ind w:left="504" w:hanging="504"/>
    </w:pPr>
  </w:style>
  <w:style w:type="paragraph" w:styleId="Revision">
    <w:name w:val="Revision"/>
    <w:hidden/>
    <w:uiPriority w:val="99"/>
    <w:semiHidden/>
    <w:rsid w:val="00EA2B96"/>
    <w:pPr>
      <w:spacing w:line="240" w:lineRule="auto"/>
    </w:pPr>
  </w:style>
  <w:style w:type="character" w:styleId="CommentReference">
    <w:name w:val="annotation reference"/>
    <w:basedOn w:val="DefaultParagraphFont"/>
    <w:uiPriority w:val="99"/>
    <w:semiHidden/>
    <w:unhideWhenUsed/>
    <w:rsid w:val="00286C52"/>
    <w:rPr>
      <w:sz w:val="16"/>
      <w:szCs w:val="16"/>
    </w:rPr>
  </w:style>
  <w:style w:type="paragraph" w:styleId="CommentText">
    <w:name w:val="annotation text"/>
    <w:basedOn w:val="Normal"/>
    <w:link w:val="CommentTextChar"/>
    <w:uiPriority w:val="99"/>
    <w:semiHidden/>
    <w:unhideWhenUsed/>
    <w:rsid w:val="00286C52"/>
    <w:pPr>
      <w:spacing w:line="240" w:lineRule="auto"/>
    </w:pPr>
    <w:rPr>
      <w:sz w:val="20"/>
      <w:szCs w:val="20"/>
    </w:rPr>
  </w:style>
  <w:style w:type="character" w:customStyle="1" w:styleId="CommentTextChar">
    <w:name w:val="Comment Text Char"/>
    <w:basedOn w:val="DefaultParagraphFont"/>
    <w:link w:val="CommentText"/>
    <w:uiPriority w:val="99"/>
    <w:semiHidden/>
    <w:rsid w:val="00286C52"/>
    <w:rPr>
      <w:sz w:val="20"/>
      <w:szCs w:val="20"/>
    </w:rPr>
  </w:style>
  <w:style w:type="paragraph" w:styleId="CommentSubject">
    <w:name w:val="annotation subject"/>
    <w:basedOn w:val="CommentText"/>
    <w:next w:val="CommentText"/>
    <w:link w:val="CommentSubjectChar"/>
    <w:uiPriority w:val="99"/>
    <w:semiHidden/>
    <w:unhideWhenUsed/>
    <w:rsid w:val="00286C52"/>
    <w:rPr>
      <w:b/>
      <w:bCs/>
    </w:rPr>
  </w:style>
  <w:style w:type="character" w:customStyle="1" w:styleId="CommentSubjectChar">
    <w:name w:val="Comment Subject Char"/>
    <w:basedOn w:val="CommentTextChar"/>
    <w:link w:val="CommentSubject"/>
    <w:uiPriority w:val="99"/>
    <w:semiHidden/>
    <w:rsid w:val="00286C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76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ildlife-species.canada.ca/species-risk-registry/virtual_sara/files/policies/Pg-RecoverySurvivalRetablissementSurvie-v00-2021Mar-e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288BC-4126-C84C-9875-1F06BEEA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Lamb</cp:lastModifiedBy>
  <cp:revision>4</cp:revision>
  <dcterms:created xsi:type="dcterms:W3CDTF">2023-04-11T02:30:00Z</dcterms:created>
  <dcterms:modified xsi:type="dcterms:W3CDTF">2023-04-16T20:05:00Z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id="DZcareU6"/&gt;&lt;style id="http://www.zotero.org/styles/science" hasBibliography="1" bibliographyStyleHasBeenSet="1"/&gt;&lt;prefs&gt;&lt;pref name="fieldType" value="Field"/&gt;&lt;/prefs&gt;&lt;/data&gt;</vt:lpwstr>
  </property>
</Properties>
</file>