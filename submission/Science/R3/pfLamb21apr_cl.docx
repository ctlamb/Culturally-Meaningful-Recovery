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58638" w14:textId="77777777" w:rsidR="00AC6EC8" w:rsidRDefault="00AC6EC8" w:rsidP="00817C1D">
      <w:pPr>
        <w:pStyle w:val="Overline"/>
      </w:pPr>
      <w:r w:rsidRPr="0003273D">
        <w:t>OVERLIN</w:t>
      </w:r>
      <w:r>
        <w:t>E</w:t>
      </w:r>
    </w:p>
    <w:p w14:paraId="25EAE810" w14:textId="77777777" w:rsidR="00411CD8" w:rsidRDefault="00411CD8" w:rsidP="005F4446">
      <w:pPr>
        <w:pStyle w:val="Head"/>
        <w:sectPr w:rsidR="00411CD8" w:rsidSect="00411CD8">
          <w:headerReference w:type="default" r:id="rId8"/>
          <w:footerReference w:type="default" r:id="rId9"/>
          <w:headerReference w:type="first" r:id="rId10"/>
          <w:footerReference w:type="first" r:id="rId11"/>
          <w:type w:val="continuous"/>
          <w:pgSz w:w="12240" w:h="15840" w:code="1"/>
          <w:pgMar w:top="1296" w:right="835" w:bottom="1325" w:left="965" w:header="245" w:footer="245" w:gutter="0"/>
          <w:cols w:num="2" w:space="720" w:equalWidth="0">
            <w:col w:w="7313" w:space="2"/>
            <w:col w:w="3125"/>
          </w:cols>
          <w:titlePg/>
        </w:sectPr>
      </w:pPr>
    </w:p>
    <w:p w14:paraId="5E3EA545" w14:textId="77777777" w:rsidR="001C5095" w:rsidRDefault="00F87BA0" w:rsidP="005F4446">
      <w:pPr>
        <w:pStyle w:val="Head"/>
        <w:rPr>
          <w:lang w:val="en-CA"/>
        </w:rPr>
      </w:pPr>
      <w:r w:rsidRPr="00F87BA0">
        <w:rPr>
          <w:lang w:val="en-CA"/>
        </w:rPr>
        <w:t xml:space="preserve">Braiding Indigenous </w:t>
      </w:r>
      <w:r w:rsidR="001C5095">
        <w:rPr>
          <w:lang w:val="en-CA"/>
        </w:rPr>
        <w:t>r</w:t>
      </w:r>
      <w:r w:rsidRPr="00F87BA0">
        <w:rPr>
          <w:lang w:val="en-CA"/>
        </w:rPr>
        <w:t xml:space="preserve">ights and </w:t>
      </w:r>
    </w:p>
    <w:p w14:paraId="3FD57FDC" w14:textId="24572A4D" w:rsidR="00AC6EC8" w:rsidRDefault="001C5095" w:rsidP="005F4446">
      <w:pPr>
        <w:pStyle w:val="Head"/>
      </w:pPr>
      <w:r>
        <w:rPr>
          <w:lang w:val="en-CA"/>
        </w:rPr>
        <w:t>e</w:t>
      </w:r>
      <w:r w:rsidR="00F87BA0" w:rsidRPr="00F87BA0">
        <w:rPr>
          <w:lang w:val="en-CA"/>
        </w:rPr>
        <w:t xml:space="preserve">ndangered </w:t>
      </w:r>
      <w:r>
        <w:rPr>
          <w:lang w:val="en-CA"/>
        </w:rPr>
        <w:t>s</w:t>
      </w:r>
      <w:r w:rsidR="00F87BA0" w:rsidRPr="00F87BA0">
        <w:rPr>
          <w:lang w:val="en-CA"/>
        </w:rPr>
        <w:t xml:space="preserve">pecies </w:t>
      </w:r>
      <w:r>
        <w:rPr>
          <w:lang w:val="en-CA"/>
        </w:rPr>
        <w:t>l</w:t>
      </w:r>
      <w:r w:rsidR="00F87BA0" w:rsidRPr="00F87BA0">
        <w:rPr>
          <w:lang w:val="en-CA"/>
        </w:rPr>
        <w:t xml:space="preserve">aw </w:t>
      </w:r>
    </w:p>
    <w:p w14:paraId="7C96F0C9" w14:textId="61E1A242" w:rsidR="00817C1D" w:rsidRPr="004B156E" w:rsidRDefault="000C52E1" w:rsidP="0003273D">
      <w:pPr>
        <w:pStyle w:val="Deck"/>
        <w:rPr>
          <w:lang w:val="en-CA"/>
        </w:rPr>
      </w:pPr>
      <w:r>
        <w:rPr>
          <w:lang w:val="en-CA"/>
        </w:rPr>
        <w:t>Species recovery targets tend not</w:t>
      </w:r>
      <w:r w:rsidR="000E1BA4">
        <w:rPr>
          <w:lang w:val="en-CA"/>
        </w:rPr>
        <w:t xml:space="preserve"> to</w:t>
      </w:r>
      <w:r>
        <w:rPr>
          <w:lang w:val="en-CA"/>
        </w:rPr>
        <w:t xml:space="preserve"> support cultural harvest.</w:t>
      </w:r>
    </w:p>
    <w:p w14:paraId="45A0555E" w14:textId="77777777" w:rsidR="00262238" w:rsidRPr="00D44336" w:rsidRDefault="00262238" w:rsidP="00D44336">
      <w:pPr>
        <w:rPr>
          <w:lang w:val="en-CA"/>
        </w:rPr>
      </w:pPr>
    </w:p>
    <w:p w14:paraId="32F7C4DA" w14:textId="677F9440" w:rsidR="00B97486" w:rsidRPr="00B97486" w:rsidRDefault="00B97486" w:rsidP="00B97486">
      <w:pPr>
        <w:pStyle w:val="Authors"/>
      </w:pPr>
      <w:commentRangeStart w:id="0"/>
      <w:commentRangeStart w:id="1"/>
      <w:r w:rsidRPr="002F4B57">
        <w:rPr>
          <w:b w:val="0"/>
          <w:i/>
        </w:rPr>
        <w:t>B</w:t>
      </w:r>
      <w:commentRangeEnd w:id="0"/>
      <w:r w:rsidR="000E1BA4">
        <w:rPr>
          <w:rStyle w:val="CommentReference"/>
          <w:rFonts w:ascii="Times New Roman" w:hAnsi="Times New Roman"/>
          <w:b w:val="0"/>
          <w:noProof w:val="0"/>
        </w:rPr>
        <w:commentReference w:id="0"/>
      </w:r>
      <w:commentRangeEnd w:id="1"/>
      <w:r w:rsidR="00E84EDF">
        <w:rPr>
          <w:rStyle w:val="CommentReference"/>
          <w:rFonts w:ascii="Times New Roman" w:hAnsi="Times New Roman"/>
          <w:b w:val="0"/>
          <w:noProof w:val="0"/>
        </w:rPr>
        <w:commentReference w:id="1"/>
      </w:r>
      <w:r w:rsidRPr="002F4B57">
        <w:rPr>
          <w:b w:val="0"/>
          <w:i/>
        </w:rPr>
        <w:t>y</w:t>
      </w:r>
      <w:r>
        <w:t xml:space="preserve"> </w:t>
      </w:r>
      <w:r w:rsidR="00F87BA0" w:rsidRPr="00F87BA0">
        <w:rPr>
          <w:lang w:val="en-CA"/>
        </w:rPr>
        <w:t xml:space="preserve">Clayton </w:t>
      </w:r>
      <w:r w:rsidR="007240BA">
        <w:rPr>
          <w:lang w:val="en-CA"/>
        </w:rPr>
        <w:t xml:space="preserve">T. </w:t>
      </w:r>
      <w:r w:rsidR="00F87BA0" w:rsidRPr="00F87BA0">
        <w:rPr>
          <w:lang w:val="en-CA"/>
        </w:rPr>
        <w:t>Lamb</w:t>
      </w:r>
      <w:r w:rsidR="00F87BA0" w:rsidRPr="00F87BA0">
        <w:rPr>
          <w:vertAlign w:val="superscript"/>
          <w:lang w:val="en-CA"/>
        </w:rPr>
        <w:t>1</w:t>
      </w:r>
      <w:r w:rsidR="001E57AB">
        <w:rPr>
          <w:vertAlign w:val="superscript"/>
          <w:lang w:val="en-CA"/>
        </w:rPr>
        <w:t>,2</w:t>
      </w:r>
      <w:r w:rsidR="00F87BA0" w:rsidRPr="00F87BA0">
        <w:rPr>
          <w:lang w:val="en-CA"/>
        </w:rPr>
        <w:t>*, Roland Willson</w:t>
      </w:r>
      <w:r w:rsidR="001E57AB">
        <w:rPr>
          <w:vertAlign w:val="superscript"/>
          <w:lang w:val="en-CA"/>
        </w:rPr>
        <w:t>3</w:t>
      </w:r>
      <w:r w:rsidR="00F87BA0" w:rsidRPr="00F87BA0">
        <w:rPr>
          <w:lang w:val="en-CA"/>
        </w:rPr>
        <w:t>*, Ally</w:t>
      </w:r>
      <w:r w:rsidR="007240BA">
        <w:rPr>
          <w:lang w:val="en-CA"/>
        </w:rPr>
        <w:t>son K.</w:t>
      </w:r>
      <w:r w:rsidR="00F87BA0" w:rsidRPr="00F87BA0">
        <w:rPr>
          <w:lang w:val="en-CA"/>
        </w:rPr>
        <w:t xml:space="preserve"> Menzies</w:t>
      </w:r>
      <w:r w:rsidR="001E57AB">
        <w:rPr>
          <w:vertAlign w:val="superscript"/>
          <w:lang w:val="en-CA"/>
        </w:rPr>
        <w:t>4</w:t>
      </w:r>
      <w:r w:rsidR="00F87BA0" w:rsidRPr="00F87BA0">
        <w:rPr>
          <w:lang w:val="en-CA"/>
        </w:rPr>
        <w:t>, Naomi Owens-Beek</w:t>
      </w:r>
      <w:r w:rsidR="001E57AB">
        <w:rPr>
          <w:vertAlign w:val="superscript"/>
          <w:lang w:val="en-CA"/>
        </w:rPr>
        <w:t>5</w:t>
      </w:r>
      <w:r w:rsidR="00F87BA0" w:rsidRPr="00F87BA0">
        <w:rPr>
          <w:lang w:val="en-CA"/>
        </w:rPr>
        <w:t>, Michael Price</w:t>
      </w:r>
      <w:r w:rsidR="001E57AB">
        <w:rPr>
          <w:vertAlign w:val="superscript"/>
          <w:lang w:val="en-CA"/>
        </w:rPr>
        <w:t>6</w:t>
      </w:r>
      <w:r w:rsidR="00F87BA0" w:rsidRPr="00F87BA0">
        <w:rPr>
          <w:lang w:val="en-CA"/>
        </w:rPr>
        <w:t>, Scott McNay</w:t>
      </w:r>
      <w:r w:rsidR="001E57AB">
        <w:rPr>
          <w:vertAlign w:val="superscript"/>
          <w:lang w:val="en-CA"/>
        </w:rPr>
        <w:t>7</w:t>
      </w:r>
      <w:r w:rsidR="00F87BA0" w:rsidRPr="00F87BA0">
        <w:rPr>
          <w:lang w:val="en-CA"/>
        </w:rPr>
        <w:t xml:space="preserve">, </w:t>
      </w:r>
      <w:r w:rsidR="002A5189">
        <w:rPr>
          <w:lang w:val="en-CA"/>
        </w:rPr>
        <w:t>Sarah P.</w:t>
      </w:r>
      <w:r w:rsidR="002A5189" w:rsidRPr="00F87BA0">
        <w:rPr>
          <w:lang w:val="en-CA"/>
        </w:rPr>
        <w:t xml:space="preserve"> </w:t>
      </w:r>
      <w:r w:rsidR="00F87BA0" w:rsidRPr="00F87BA0">
        <w:rPr>
          <w:lang w:val="en-CA"/>
        </w:rPr>
        <w:t>Otto</w:t>
      </w:r>
      <w:r w:rsidR="001E57AB">
        <w:rPr>
          <w:vertAlign w:val="superscript"/>
          <w:lang w:val="en-CA"/>
        </w:rPr>
        <w:t>8</w:t>
      </w:r>
      <w:r w:rsidR="00F87BA0" w:rsidRPr="00F87BA0">
        <w:rPr>
          <w:lang w:val="en-CA"/>
        </w:rPr>
        <w:t>, Mateen Hessami</w:t>
      </w:r>
      <w:r w:rsidR="001E57AB">
        <w:rPr>
          <w:vertAlign w:val="superscript"/>
          <w:lang w:val="en-CA"/>
        </w:rPr>
        <w:t>2</w:t>
      </w:r>
      <w:r w:rsidR="00F87BA0" w:rsidRPr="00F87BA0">
        <w:rPr>
          <w:lang w:val="en-CA"/>
        </w:rPr>
        <w:t>, Jesse N. Popp</w:t>
      </w:r>
      <w:r w:rsidR="001E57AB">
        <w:rPr>
          <w:vertAlign w:val="superscript"/>
          <w:lang w:val="en-CA"/>
        </w:rPr>
        <w:t>4</w:t>
      </w:r>
      <w:r w:rsidR="00F87BA0" w:rsidRPr="00F87BA0">
        <w:rPr>
          <w:lang w:val="en-CA"/>
        </w:rPr>
        <w:t>, Mark Hebblewhite</w:t>
      </w:r>
      <w:r w:rsidR="00F87BA0" w:rsidRPr="00F87BA0">
        <w:rPr>
          <w:vertAlign w:val="superscript"/>
          <w:lang w:val="en-CA"/>
        </w:rPr>
        <w:t>9</w:t>
      </w:r>
      <w:r w:rsidR="00F87BA0" w:rsidRPr="00F87BA0">
        <w:rPr>
          <w:lang w:val="en-CA"/>
        </w:rPr>
        <w:t xml:space="preserve">, Adam </w:t>
      </w:r>
      <w:r w:rsidR="007240BA">
        <w:rPr>
          <w:lang w:val="en-CA"/>
        </w:rPr>
        <w:t xml:space="preserve">T. </w:t>
      </w:r>
      <w:r w:rsidR="00F87BA0" w:rsidRPr="00F87BA0">
        <w:rPr>
          <w:lang w:val="en-CA"/>
        </w:rPr>
        <w:t>Ford</w:t>
      </w:r>
      <w:r w:rsidR="00F87BA0" w:rsidRPr="00F87BA0">
        <w:rPr>
          <w:vertAlign w:val="superscript"/>
          <w:lang w:val="en-CA"/>
        </w:rPr>
        <w:t>1</w:t>
      </w:r>
      <w:r w:rsidR="001E57AB">
        <w:rPr>
          <w:vertAlign w:val="superscript"/>
          <w:lang w:val="en-CA"/>
        </w:rPr>
        <w:t>,2</w:t>
      </w:r>
    </w:p>
    <w:p w14:paraId="6647A088" w14:textId="77777777" w:rsidR="00AC6EC8" w:rsidRDefault="00AC6EC8">
      <w:pPr>
        <w:pStyle w:val="Deck"/>
        <w:sectPr w:rsidR="00AC6EC8" w:rsidSect="00411CD8">
          <w:type w:val="continuous"/>
          <w:pgSz w:w="12240" w:h="15840" w:code="1"/>
          <w:pgMar w:top="1296" w:right="835" w:bottom="1325" w:left="965" w:header="245" w:footer="245" w:gutter="0"/>
          <w:cols w:space="450"/>
          <w:titlePg/>
        </w:sectPr>
      </w:pPr>
    </w:p>
    <w:p w14:paraId="22CC1094" w14:textId="69BAD85D" w:rsidR="00312DBB" w:rsidRDefault="007C28D2">
      <w:pPr>
        <w:pStyle w:val="AuthorAttribute"/>
        <w:framePr w:w="3072" w:h="2563" w:hRule="exact" w:wrap="around" w:vAnchor="page" w:y="11942"/>
        <w:jc w:val="both"/>
      </w:pPr>
      <w:r>
        <w:rPr>
          <w:vertAlign w:val="superscript"/>
        </w:rPr>
        <w:t>1</w:t>
      </w:r>
      <w:r>
        <w:t xml:space="preserve">Department of Biology, University of British Columbia, Kelowna, </w:t>
      </w:r>
      <w:r w:rsidR="004C7DAF">
        <w:t>BC</w:t>
      </w:r>
      <w:r>
        <w:t>, Canada</w:t>
      </w:r>
      <w:r w:rsidR="004C7DAF">
        <w:t>.</w:t>
      </w:r>
      <w:r w:rsidR="001E57AB">
        <w:rPr>
          <w:vertAlign w:val="superscript"/>
        </w:rPr>
        <w:t>2</w:t>
      </w:r>
      <w:r w:rsidR="001E57AB">
        <w:t xml:space="preserve">Wildlife Science Center—Biodiversity Pathways, University of British Columbia, Kelowna, </w:t>
      </w:r>
      <w:r w:rsidR="004C7DAF">
        <w:t>BC</w:t>
      </w:r>
      <w:r w:rsidR="001E57AB">
        <w:t>, Canada</w:t>
      </w:r>
      <w:r w:rsidR="004C7DAF">
        <w:t>.</w:t>
      </w:r>
      <w:r w:rsidR="001E57AB">
        <w:rPr>
          <w:vertAlign w:val="superscript"/>
        </w:rPr>
        <w:t>3</w:t>
      </w:r>
      <w:r>
        <w:t xml:space="preserve">West Moberly First Nations, Moberly Lake, </w:t>
      </w:r>
      <w:r w:rsidR="004C7DAF">
        <w:t>BC</w:t>
      </w:r>
      <w:r>
        <w:t>, Canada</w:t>
      </w:r>
      <w:r w:rsidR="004C7DAF">
        <w:t>.</w:t>
      </w:r>
      <w:r w:rsidR="001E57AB">
        <w:rPr>
          <w:vertAlign w:val="superscript"/>
        </w:rPr>
        <w:t>4</w:t>
      </w:r>
      <w:r>
        <w:t>School of Environmental Sciences, University of Guelph, Guelph, ON, Canada</w:t>
      </w:r>
      <w:r w:rsidR="004C7DAF">
        <w:t>.</w:t>
      </w:r>
      <w:r w:rsidR="001E57AB">
        <w:rPr>
          <w:vertAlign w:val="superscript"/>
        </w:rPr>
        <w:t>5</w:t>
      </w:r>
      <w:r>
        <w:t xml:space="preserve">Saulteau First Nations, Moberly Lake, </w:t>
      </w:r>
      <w:r w:rsidR="004C7DAF">
        <w:t>BC</w:t>
      </w:r>
      <w:r>
        <w:t>, Canada</w:t>
      </w:r>
      <w:r w:rsidR="004C7DAF">
        <w:t>.</w:t>
      </w:r>
      <w:r w:rsidR="001E57AB">
        <w:rPr>
          <w:vertAlign w:val="superscript"/>
        </w:rPr>
        <w:t>6</w:t>
      </w:r>
      <w:r>
        <w:t>Earth to Ocean Research Group, Department of Biological Sciences, Simon Fraser University, Burnaby, BC, Canada</w:t>
      </w:r>
      <w:r w:rsidR="004C7DAF">
        <w:t>.</w:t>
      </w:r>
      <w:r w:rsidR="001E57AB">
        <w:rPr>
          <w:vertAlign w:val="superscript"/>
        </w:rPr>
        <w:t>7</w:t>
      </w:r>
      <w:r>
        <w:t xml:space="preserve">Wildlife Infometrics, Mackenzie, </w:t>
      </w:r>
      <w:r w:rsidR="004C7DAF">
        <w:t>BC</w:t>
      </w:r>
      <w:r>
        <w:t>, Canada</w:t>
      </w:r>
      <w:r w:rsidR="004C7DAF">
        <w:t>.</w:t>
      </w:r>
      <w:r w:rsidR="001E57AB">
        <w:rPr>
          <w:vertAlign w:val="superscript"/>
        </w:rPr>
        <w:t>8</w:t>
      </w:r>
      <w:r>
        <w:t>Department of Zoology &amp; Biodiversity Research Centre, University of British Columbia, Vancouver, BC</w:t>
      </w:r>
      <w:r w:rsidR="004C7DAF">
        <w:t>, Canada.</w:t>
      </w:r>
      <w:r w:rsidR="004C7DAF">
        <w:rPr>
          <w:vertAlign w:val="superscript"/>
        </w:rPr>
        <w:t xml:space="preserve"> </w:t>
      </w:r>
      <w:r>
        <w:rPr>
          <w:vertAlign w:val="superscript"/>
        </w:rPr>
        <w:t>9</w:t>
      </w:r>
      <w:r w:rsidR="00B2773A">
        <w:t xml:space="preserve">Wildlife Biology Program, </w:t>
      </w:r>
      <w:r w:rsidRPr="00B2773A">
        <w:t>U</w:t>
      </w:r>
      <w:r>
        <w:t xml:space="preserve">niversity of Montana, Missoula, </w:t>
      </w:r>
      <w:r w:rsidR="004C7DAF">
        <w:t>MT</w:t>
      </w:r>
      <w:r>
        <w:t>, USA</w:t>
      </w:r>
      <w:r w:rsidR="004C7DAF">
        <w:t xml:space="preserve">. </w:t>
      </w:r>
      <w:r w:rsidR="007D6392">
        <w:t>Email:</w:t>
      </w:r>
      <w:r w:rsidR="004C7DAF" w:rsidRPr="004C7DAF">
        <w:t xml:space="preserve"> </w:t>
      </w:r>
      <w:hyperlink r:id="rId16" w:history="1">
        <w:r w:rsidR="00312DBB" w:rsidRPr="004069D2">
          <w:rPr>
            <w:rStyle w:val="Hyperlink"/>
          </w:rPr>
          <w:t>ctlamb@ualberta.ca</w:t>
        </w:r>
      </w:hyperlink>
      <w:r w:rsidR="00CB779B">
        <w:t xml:space="preserve">. </w:t>
      </w:r>
      <w:r w:rsidR="00312DBB">
        <w:t>*co-first author</w:t>
      </w:r>
    </w:p>
    <w:p w14:paraId="1B298656" w14:textId="400B5C26" w:rsidR="00312DBB" w:rsidRDefault="00312DBB">
      <w:pPr>
        <w:pStyle w:val="AuthorAttribute"/>
        <w:framePr w:w="3072" w:h="2563" w:hRule="exact" w:wrap="around" w:vAnchor="page" w:y="11942"/>
        <w:jc w:val="both"/>
      </w:pPr>
    </w:p>
    <w:p w14:paraId="48163358" w14:textId="77777777" w:rsidR="00312DBB" w:rsidRDefault="00312DBB" w:rsidP="004B156E">
      <w:pPr>
        <w:pStyle w:val="AuthorAttribute"/>
        <w:framePr w:w="3072" w:h="2563" w:hRule="exact" w:wrap="around" w:vAnchor="page" w:y="11942"/>
        <w:jc w:val="both"/>
      </w:pPr>
    </w:p>
    <w:p w14:paraId="6FF8E085" w14:textId="695E4A7D" w:rsidR="00012294" w:rsidRPr="001A73DE" w:rsidRDefault="00012294" w:rsidP="004B156E">
      <w:pPr>
        <w:jc w:val="both"/>
      </w:pPr>
      <w:del w:id="2" w:author="Clayton Lamb" w:date="2023-04-22T07:32:00Z">
        <w:r w:rsidRPr="004B156E" w:rsidDel="004B156E">
          <w:rPr>
            <w:rFonts w:ascii="MillerDaily" w:hAnsi="MillerDaily"/>
            <w:sz w:val="17"/>
            <w:szCs w:val="17"/>
          </w:rPr>
          <w:delText>The effectiveness of e</w:delText>
        </w:r>
      </w:del>
      <w:ins w:id="3" w:author="Clayton Lamb" w:date="2023-04-22T07:32:00Z">
        <w:r w:rsidR="004B156E">
          <w:rPr>
            <w:rFonts w:ascii="MillerDaily" w:hAnsi="MillerDaily"/>
            <w:sz w:val="17"/>
            <w:szCs w:val="17"/>
          </w:rPr>
          <w:t>E</w:t>
        </w:r>
      </w:ins>
      <w:r w:rsidRPr="004B156E">
        <w:rPr>
          <w:rFonts w:ascii="MillerDaily" w:hAnsi="MillerDaily"/>
          <w:sz w:val="17"/>
          <w:szCs w:val="17"/>
        </w:rPr>
        <w:t xml:space="preserve">ndangered species laws </w:t>
      </w:r>
      <w:ins w:id="4" w:author="Clayton Lamb" w:date="2023-04-22T07:32:00Z">
        <w:r w:rsidR="004B156E">
          <w:rPr>
            <w:rFonts w:ascii="MillerDaily" w:hAnsi="MillerDaily"/>
            <w:sz w:val="17"/>
            <w:szCs w:val="17"/>
          </w:rPr>
          <w:t>effectiv</w:t>
        </w:r>
      </w:ins>
      <w:ins w:id="5" w:author="Clayton Lamb" w:date="2023-04-22T08:01:00Z">
        <w:r w:rsidR="00F71418">
          <w:rPr>
            <w:rFonts w:ascii="MillerDaily" w:hAnsi="MillerDaily"/>
            <w:sz w:val="17"/>
            <w:szCs w:val="17"/>
          </w:rPr>
          <w:t>ely</w:t>
        </w:r>
      </w:ins>
      <w:del w:id="6" w:author="Clayton Lamb" w:date="2023-04-22T07:32:00Z">
        <w:r w:rsidRPr="004B156E" w:rsidDel="004B156E">
          <w:rPr>
            <w:rFonts w:ascii="MillerDaily" w:hAnsi="MillerDaily"/>
            <w:sz w:val="17"/>
            <w:szCs w:val="17"/>
          </w:rPr>
          <w:delText>in</w:delText>
        </w:r>
      </w:del>
      <w:r w:rsidRPr="004B156E">
        <w:rPr>
          <w:rFonts w:ascii="MillerDaily" w:hAnsi="MillerDaily"/>
          <w:sz w:val="17"/>
          <w:szCs w:val="17"/>
        </w:rPr>
        <w:t xml:space="preserve"> preventing species extinction</w:t>
      </w:r>
      <w:ins w:id="7" w:author="Clayton Lamb" w:date="2023-04-22T08:01:00Z">
        <w:r w:rsidR="00F71418">
          <w:rPr>
            <w:rFonts w:ascii="MillerDaily" w:hAnsi="MillerDaily"/>
            <w:sz w:val="17"/>
            <w:szCs w:val="17"/>
          </w:rPr>
          <w:t>, but</w:t>
        </w:r>
      </w:ins>
      <w:del w:id="8" w:author="Clayton Lamb" w:date="2023-04-22T07:33:00Z">
        <w:r w:rsidRPr="004B156E" w:rsidDel="004B156E">
          <w:rPr>
            <w:rFonts w:ascii="MillerDaily" w:hAnsi="MillerDaily"/>
            <w:sz w:val="17"/>
            <w:szCs w:val="17"/>
          </w:rPr>
          <w:delText xml:space="preserve"> is well-established. </w:delText>
        </w:r>
      </w:del>
      <w:del w:id="9" w:author="Clayton Lamb" w:date="2023-04-22T08:01:00Z">
        <w:r w:rsidRPr="004B156E" w:rsidDel="00F71418">
          <w:rPr>
            <w:rFonts w:ascii="MillerDaily" w:hAnsi="MillerDaily"/>
            <w:sz w:val="17"/>
            <w:szCs w:val="17"/>
          </w:rPr>
          <w:delText xml:space="preserve">However, </w:delText>
        </w:r>
      </w:del>
      <w:ins w:id="10" w:author="Clayton Lamb" w:date="2023-04-22T08:01:00Z">
        <w:r w:rsidR="00F71418">
          <w:rPr>
            <w:rFonts w:ascii="MillerDaily" w:hAnsi="MillerDaily"/>
            <w:sz w:val="17"/>
            <w:szCs w:val="17"/>
          </w:rPr>
          <w:t xml:space="preserve"> </w:t>
        </w:r>
      </w:ins>
      <w:del w:id="11" w:author="Clayton Lamb" w:date="2023-04-22T08:01:00Z">
        <w:r w:rsidRPr="004B156E" w:rsidDel="00F71418">
          <w:rPr>
            <w:rFonts w:ascii="MillerDaily" w:hAnsi="MillerDaily"/>
            <w:sz w:val="17"/>
            <w:szCs w:val="17"/>
          </w:rPr>
          <w:delText>the</w:delText>
        </w:r>
        <w:r w:rsidR="00A72BE7" w:rsidRPr="004B156E" w:rsidDel="00F71418">
          <w:rPr>
            <w:rFonts w:ascii="MillerDaily" w:hAnsi="MillerDaily"/>
            <w:sz w:val="17"/>
            <w:szCs w:val="17"/>
          </w:rPr>
          <w:delText>se</w:delText>
        </w:r>
        <w:r w:rsidRPr="004B156E" w:rsidDel="00F71418">
          <w:rPr>
            <w:rFonts w:ascii="MillerDaily" w:hAnsi="MillerDaily"/>
            <w:sz w:val="17"/>
            <w:szCs w:val="17"/>
          </w:rPr>
          <w:delText xml:space="preserve"> laws</w:delText>
        </w:r>
      </w:del>
      <w:r w:rsidRPr="004B156E">
        <w:rPr>
          <w:rFonts w:ascii="MillerDaily" w:hAnsi="MillerDaily"/>
          <w:sz w:val="17"/>
          <w:szCs w:val="17"/>
        </w:rPr>
        <w:t xml:space="preserve"> fall short in restoring abundance</w:t>
      </w:r>
      <w:ins w:id="12" w:author="Clayton Lamb" w:date="2023-04-22T08:03:00Z">
        <w:r w:rsidR="00F71418">
          <w:rPr>
            <w:rFonts w:ascii="MillerDaily" w:hAnsi="MillerDaily"/>
            <w:sz w:val="17"/>
            <w:szCs w:val="17"/>
          </w:rPr>
          <w:t xml:space="preserve"> </w:t>
        </w:r>
      </w:ins>
      <w:del w:id="13" w:author="Clayton Lamb" w:date="2023-04-22T08:03:00Z">
        <w:r w:rsidRPr="004B156E" w:rsidDel="00F71418">
          <w:rPr>
            <w:rFonts w:ascii="MillerDaily" w:hAnsi="MillerDaily"/>
            <w:sz w:val="17"/>
            <w:szCs w:val="17"/>
          </w:rPr>
          <w:delText xml:space="preserve"> </w:delText>
        </w:r>
      </w:del>
      <w:r w:rsidRPr="004B156E">
        <w:rPr>
          <w:rFonts w:ascii="MillerDaily" w:hAnsi="MillerDaily"/>
          <w:sz w:val="17"/>
          <w:szCs w:val="17"/>
        </w:rPr>
        <w:t xml:space="preserve">for </w:t>
      </w:r>
      <w:proofErr w:type="gramStart"/>
      <w:r w:rsidRPr="004B156E">
        <w:rPr>
          <w:rFonts w:ascii="MillerDaily" w:hAnsi="MillerDaily"/>
          <w:sz w:val="17"/>
          <w:szCs w:val="17"/>
        </w:rPr>
        <w:t>culturally-important</w:t>
      </w:r>
      <w:proofErr w:type="gramEnd"/>
      <w:r w:rsidRPr="004B156E">
        <w:rPr>
          <w:rFonts w:ascii="MillerDaily" w:hAnsi="MillerDaily"/>
          <w:sz w:val="17"/>
          <w:szCs w:val="17"/>
        </w:rPr>
        <w:t xml:space="preserve"> species</w:t>
      </w:r>
      <w:ins w:id="14" w:author="Clayton Lamb" w:date="2023-04-22T08:01:00Z">
        <w:r w:rsidR="00F71418">
          <w:rPr>
            <w:rFonts w:ascii="MillerDaily" w:hAnsi="MillerDaily"/>
            <w:sz w:val="17"/>
            <w:szCs w:val="17"/>
          </w:rPr>
          <w:t xml:space="preserve">. </w:t>
        </w:r>
      </w:ins>
      <w:ins w:id="15" w:author="Clayton Lamb" w:date="2023-04-22T08:03:00Z">
        <w:r w:rsidR="00F71418" w:rsidRPr="004B156E">
          <w:rPr>
            <w:rFonts w:ascii="MillerDaily" w:hAnsi="MillerDaily"/>
            <w:sz w:val="17"/>
            <w:szCs w:val="17"/>
          </w:rPr>
          <w:t xml:space="preserve">Legal agreements between Indigenous peoples and countries recognize the importance of </w:t>
        </w:r>
      </w:ins>
      <w:ins w:id="16" w:author="Clayton Lamb" w:date="2023-04-22T11:32:00Z">
        <w:r w:rsidR="009270E1">
          <w:rPr>
            <w:rFonts w:ascii="MillerDaily" w:hAnsi="MillerDaily"/>
            <w:sz w:val="17"/>
            <w:szCs w:val="17"/>
          </w:rPr>
          <w:t xml:space="preserve">abundant </w:t>
        </w:r>
      </w:ins>
      <w:ins w:id="17" w:author="Clayton Lamb" w:date="2023-04-22T08:04:00Z">
        <w:r w:rsidR="00F71418">
          <w:rPr>
            <w:rFonts w:ascii="MillerDaily" w:hAnsi="MillerDaily"/>
            <w:sz w:val="17"/>
            <w:szCs w:val="17"/>
          </w:rPr>
          <w:t>c</w:t>
        </w:r>
      </w:ins>
      <w:ins w:id="18" w:author="Clayton Lamb" w:date="2023-04-22T10:24:00Z">
        <w:r w:rsidR="00E84EDF">
          <w:rPr>
            <w:rFonts w:ascii="MillerDaily" w:hAnsi="MillerDaily"/>
            <w:sz w:val="17"/>
            <w:szCs w:val="17"/>
          </w:rPr>
          <w:t>ulturally-</w:t>
        </w:r>
      </w:ins>
      <w:ins w:id="19" w:author="Clayton Lamb" w:date="2023-04-22T08:03:00Z">
        <w:r w:rsidR="00F71418">
          <w:rPr>
            <w:rFonts w:ascii="MillerDaily" w:hAnsi="MillerDaily"/>
            <w:sz w:val="17"/>
            <w:szCs w:val="17"/>
          </w:rPr>
          <w:t>important species</w:t>
        </w:r>
      </w:ins>
      <w:ins w:id="20" w:author="Clayton Lamb" w:date="2023-04-22T10:24:00Z">
        <w:r w:rsidR="00E84EDF">
          <w:rPr>
            <w:rFonts w:ascii="MillerDaily" w:hAnsi="MillerDaily"/>
            <w:sz w:val="17"/>
            <w:szCs w:val="17"/>
          </w:rPr>
          <w:t xml:space="preserve"> that </w:t>
        </w:r>
      </w:ins>
      <w:del w:id="21" w:author="Clayton Lamb" w:date="2023-04-22T07:34:00Z">
        <w:r w:rsidR="00A72BE7" w:rsidRPr="004B156E" w:rsidDel="004B156E">
          <w:rPr>
            <w:rFonts w:ascii="MillerDaily" w:hAnsi="MillerDaily"/>
            <w:sz w:val="17"/>
            <w:szCs w:val="17"/>
          </w:rPr>
          <w:delText xml:space="preserve">, those that </w:delText>
        </w:r>
      </w:del>
      <w:r w:rsidR="00A72BE7" w:rsidRPr="004B156E">
        <w:rPr>
          <w:rFonts w:ascii="MillerDaily" w:hAnsi="MillerDaily"/>
          <w:sz w:val="17"/>
          <w:szCs w:val="17"/>
        </w:rPr>
        <w:t xml:space="preserve">disproportionately contribute to peoples’ food, material, spirituality, and sense of place </w:t>
      </w:r>
      <w:r w:rsidR="00A72BE7" w:rsidRPr="004B156E">
        <w:rPr>
          <w:rFonts w:ascii="MillerDaily" w:hAnsi="MillerDaily"/>
          <w:sz w:val="17"/>
          <w:szCs w:val="17"/>
        </w:rPr>
        <w:fldChar w:fldCharType="begin"/>
      </w:r>
      <w:r w:rsidR="00A72BE7" w:rsidRPr="004B156E">
        <w:rPr>
          <w:rFonts w:ascii="MillerDaily" w:hAnsi="MillerDaily"/>
          <w:sz w:val="17"/>
          <w:szCs w:val="17"/>
        </w:rPr>
        <w:instrText xml:space="preserve"> ADDIN ZOTERO_ITEM CSL_CITATION {"citationID":"VPvfgKSi","properties":{"formattedCitation":"({\\i{}1})","plainCitation":"(1)","noteIndex":0},"citationItems":[{"id":4903,"uris":["http://zotero.org/users/6749014/items/NBNC65HR"],"itemData":{"id":4903,"type":"article-journal","abstract":"There are growing calls for conservation frameworks that, rather than breaking the relations between people and other parts of nature, capture place-based relationships that have supported social–ecological systems over the long term. Biocultural approaches propose actions based on biological conservation priorities and cultural values aligned with local priorities, but mechanisms that allow their global uptake are missing. We propose a framework to globally assess the biocultural status of specific components of nature that matter to people and apply it to culturally important species (CIS). Drawing on a literature review and a survey, we identified 385 wild species, mostly plants, which are culturally important. CIS predominate among Indigenous peoples (57%) and ethnic groups (21%). CIS have a larger proportion of Data-Deficient species (41%) than the full set of International Union for Conservation of Nature (IUCN) species (12%), underscoring the disregard of cultural considerations in biological research. Combining information on CIS biological conservation status (IUCN threatened status) and cultural status (language vitality), we found that more CIS are culturally Vulnerable or Endangered than they are biologically and that there is a higher share of bioculturally Endangered or Vulnerable CIS than of either biologically or culturally Endangered CIS measured separately. Bioculturally Endangered or Vulnerable CIS are particularly predominant among Indigenous peoples, arguably because of the high levels of cultural loss among them. The deliberate connection between biological and cultural values, as developed in our “biocultural status” metric, provides an actionable way to guide decisions and operationalize global actions oriented to enhance place-based practices with demonstrated long-term sustainability.","container-title":"Proceedings of the National Academy of Sciences","DOI":"10.1073/pnas.2217303120","ISSN":"0027-8424, 1091-6490","issue":"2","journalAbbreviation":"Proc. Natl. Acad. Sci. U.S.A.","language":"en","page":"e2217303120","source":"DOI.org (Crossref)","title":"Biocultural vulnerability exposes threats of culturally important species","volume":"120","author":[{"family":"Reyes-García","given":"Victoria"},{"family":"Cámara-Leret","given":"Rodrigo"},{"family":"Halpern","given":"Benjamin S."},{"family":"O’Hara","given":"Casey"},{"family":"Renard","given":"Delphine"},{"family":"Zafra-Calvo","given":"Noelia"},{"family":"Díaz","given":"Sandra"}],"issued":{"date-parts":[["2023",1,10]]}}}],"schema":"https://github.com/citation-style-language/schema/raw/master/csl-citation.json"} </w:instrText>
      </w:r>
      <w:r w:rsidR="00A72BE7" w:rsidRPr="004B156E">
        <w:rPr>
          <w:rFonts w:ascii="MillerDaily" w:hAnsi="MillerDaily"/>
          <w:sz w:val="17"/>
          <w:szCs w:val="17"/>
        </w:rPr>
        <w:fldChar w:fldCharType="separate"/>
      </w:r>
      <w:r w:rsidR="00A72BE7" w:rsidRPr="004B156E">
        <w:rPr>
          <w:rFonts w:ascii="MillerDaily" w:hAnsi="MillerDaily"/>
          <w:sz w:val="17"/>
        </w:rPr>
        <w:t>(</w:t>
      </w:r>
      <w:r w:rsidR="00A72BE7" w:rsidRPr="004B156E">
        <w:rPr>
          <w:rFonts w:ascii="MillerDaily" w:hAnsi="MillerDaily"/>
          <w:i/>
          <w:iCs/>
          <w:sz w:val="17"/>
        </w:rPr>
        <w:t>1</w:t>
      </w:r>
      <w:r w:rsidR="00A72BE7" w:rsidRPr="004B156E">
        <w:rPr>
          <w:rFonts w:ascii="MillerDaily" w:hAnsi="MillerDaily"/>
          <w:sz w:val="17"/>
        </w:rPr>
        <w:t>)</w:t>
      </w:r>
      <w:r w:rsidR="00A72BE7" w:rsidRPr="004B156E">
        <w:rPr>
          <w:rFonts w:ascii="MillerDaily" w:hAnsi="MillerDaily"/>
          <w:sz w:val="17"/>
          <w:szCs w:val="17"/>
        </w:rPr>
        <w:fldChar w:fldCharType="end"/>
      </w:r>
      <w:del w:id="22" w:author="Clayton Lamb" w:date="2023-04-22T07:34:00Z">
        <w:r w:rsidR="00A72BE7" w:rsidRPr="004B156E" w:rsidDel="004B156E">
          <w:rPr>
            <w:rFonts w:ascii="MillerDaily" w:hAnsi="MillerDaily"/>
            <w:sz w:val="17"/>
            <w:szCs w:val="17"/>
          </w:rPr>
          <w:delText>,</w:delText>
        </w:r>
        <w:r w:rsidRPr="004B156E" w:rsidDel="004B156E">
          <w:rPr>
            <w:rFonts w:ascii="MillerDaily" w:hAnsi="MillerDaily"/>
            <w:sz w:val="17"/>
            <w:szCs w:val="17"/>
          </w:rPr>
          <w:delText xml:space="preserve"> beyond minimum viable populations</w:delText>
        </w:r>
      </w:del>
      <w:del w:id="23" w:author="Clayton Lamb" w:date="2023-04-22T08:04:00Z">
        <w:r w:rsidRPr="004B156E" w:rsidDel="00F71418">
          <w:rPr>
            <w:rFonts w:ascii="MillerDaily" w:hAnsi="MillerDaily"/>
            <w:sz w:val="17"/>
            <w:szCs w:val="17"/>
          </w:rPr>
          <w:delText>.</w:delText>
        </w:r>
      </w:del>
      <w:del w:id="24" w:author="Clayton Lamb" w:date="2023-04-22T08:03:00Z">
        <w:r w:rsidRPr="004B156E" w:rsidDel="00F71418">
          <w:rPr>
            <w:rFonts w:ascii="MillerDaily" w:hAnsi="MillerDaily"/>
            <w:sz w:val="17"/>
            <w:szCs w:val="17"/>
          </w:rPr>
          <w:delText xml:space="preserve"> Legal agreements between Indigenous peoples and countries recognize the importance of restoring abundance for these species</w:delText>
        </w:r>
      </w:del>
      <w:r w:rsidRPr="004B156E">
        <w:rPr>
          <w:rFonts w:ascii="MillerDaily" w:hAnsi="MillerDaily"/>
          <w:sz w:val="17"/>
          <w:szCs w:val="17"/>
        </w:rPr>
        <w:t xml:space="preserve">. Despite this, </w:t>
      </w:r>
      <w:ins w:id="25" w:author="Clayton Lamb" w:date="2023-04-22T10:31:00Z">
        <w:r w:rsidR="00E84EDF">
          <w:rPr>
            <w:rFonts w:ascii="MillerDaily" w:hAnsi="MillerDaily"/>
            <w:sz w:val="17"/>
            <w:szCs w:val="17"/>
          </w:rPr>
          <w:t xml:space="preserve">recovery targets under </w:t>
        </w:r>
      </w:ins>
      <w:r w:rsidRPr="004B156E">
        <w:rPr>
          <w:rFonts w:ascii="MillerDaily" w:hAnsi="MillerDaily"/>
          <w:sz w:val="17"/>
          <w:szCs w:val="17"/>
        </w:rPr>
        <w:t xml:space="preserve">endangered species laws do not account for such </w:t>
      </w:r>
      <w:del w:id="26" w:author="Clayton Lamb" w:date="2023-04-22T08:05:00Z">
        <w:r w:rsidRPr="004B156E" w:rsidDel="00F71418">
          <w:rPr>
            <w:rFonts w:ascii="MillerDaily" w:hAnsi="MillerDaily"/>
            <w:sz w:val="17"/>
            <w:szCs w:val="17"/>
          </w:rPr>
          <w:delText>targets</w:delText>
        </w:r>
      </w:del>
      <w:ins w:id="27" w:author="Clayton Lamb" w:date="2023-04-22T08:05:00Z">
        <w:r w:rsidR="00F71418">
          <w:rPr>
            <w:rFonts w:ascii="MillerDaily" w:hAnsi="MillerDaily"/>
            <w:sz w:val="17"/>
            <w:szCs w:val="17"/>
          </w:rPr>
          <w:t>abundance</w:t>
        </w:r>
      </w:ins>
      <w:r w:rsidRPr="004B156E">
        <w:rPr>
          <w:rFonts w:ascii="MillerDaily" w:hAnsi="MillerDaily"/>
          <w:sz w:val="17"/>
          <w:szCs w:val="17"/>
        </w:rPr>
        <w:t>,</w:t>
      </w:r>
      <w:ins w:id="28" w:author="Clayton Lamb" w:date="2023-04-22T08:02:00Z">
        <w:r w:rsidR="00F71418">
          <w:rPr>
            <w:rFonts w:ascii="MillerDaily" w:hAnsi="MillerDaily"/>
            <w:sz w:val="17"/>
            <w:szCs w:val="17"/>
          </w:rPr>
          <w:t xml:space="preserve"> instead targeting minimum viable populations sizes that</w:t>
        </w:r>
      </w:ins>
      <w:r w:rsidRPr="004B156E">
        <w:rPr>
          <w:rFonts w:ascii="MillerDaily" w:hAnsi="MillerDaily"/>
          <w:sz w:val="17"/>
          <w:szCs w:val="17"/>
        </w:rPr>
        <w:t xml:space="preserve"> leav</w:t>
      </w:r>
      <w:del w:id="29" w:author="Clayton Lamb" w:date="2023-04-22T08:02:00Z">
        <w:r w:rsidRPr="004B156E" w:rsidDel="00F71418">
          <w:rPr>
            <w:rFonts w:ascii="MillerDaily" w:hAnsi="MillerDaily"/>
            <w:sz w:val="17"/>
            <w:szCs w:val="17"/>
          </w:rPr>
          <w:delText>i</w:delText>
        </w:r>
      </w:del>
      <w:ins w:id="30" w:author="Clayton Lamb" w:date="2023-04-22T08:02:00Z">
        <w:r w:rsidR="00F71418">
          <w:rPr>
            <w:rFonts w:ascii="MillerDaily" w:hAnsi="MillerDaily"/>
            <w:sz w:val="17"/>
            <w:szCs w:val="17"/>
          </w:rPr>
          <w:t>e</w:t>
        </w:r>
      </w:ins>
      <w:del w:id="31" w:author="Clayton Lamb" w:date="2023-04-22T08:02:00Z">
        <w:r w:rsidRPr="004B156E" w:rsidDel="00F71418">
          <w:rPr>
            <w:rFonts w:ascii="MillerDaily" w:hAnsi="MillerDaily"/>
            <w:sz w:val="17"/>
            <w:szCs w:val="17"/>
          </w:rPr>
          <w:delText>ng</w:delText>
        </w:r>
      </w:del>
      <w:r w:rsidRPr="004B156E">
        <w:rPr>
          <w:rFonts w:ascii="MillerDaily" w:hAnsi="MillerDaily"/>
          <w:sz w:val="17"/>
          <w:szCs w:val="17"/>
        </w:rPr>
        <w:t xml:space="preserve"> many species in a state of reduced abundance compared to their historical baselines. Using three keystone species in North America—caribou, bison, and salmon—we explore the implications of th</w:t>
      </w:r>
      <w:ins w:id="32" w:author="Clayton Lamb" w:date="2023-04-22T10:26:00Z">
        <w:r w:rsidR="00E84EDF">
          <w:rPr>
            <w:rFonts w:ascii="MillerDaily" w:hAnsi="MillerDaily"/>
            <w:sz w:val="17"/>
            <w:szCs w:val="17"/>
          </w:rPr>
          <w:t>e</w:t>
        </w:r>
      </w:ins>
      <w:del w:id="33" w:author="Clayton Lamb" w:date="2023-04-22T10:26:00Z">
        <w:r w:rsidRPr="004B156E" w:rsidDel="00E84EDF">
          <w:rPr>
            <w:rFonts w:ascii="MillerDaily" w:hAnsi="MillerDaily"/>
            <w:sz w:val="17"/>
            <w:szCs w:val="17"/>
          </w:rPr>
          <w:delText>is</w:delText>
        </w:r>
      </w:del>
      <w:r w:rsidRPr="004B156E">
        <w:rPr>
          <w:rFonts w:ascii="MillerDaily" w:hAnsi="MillerDaily"/>
          <w:sz w:val="17"/>
          <w:szCs w:val="17"/>
        </w:rPr>
        <w:t xml:space="preserve"> gap</w:t>
      </w:r>
      <w:ins w:id="34" w:author="Clayton Lamb" w:date="2023-04-22T10:26:00Z">
        <w:r w:rsidR="00E84EDF">
          <w:rPr>
            <w:rFonts w:ascii="MillerDaily" w:hAnsi="MillerDaily"/>
            <w:sz w:val="17"/>
            <w:szCs w:val="17"/>
          </w:rPr>
          <w:t xml:space="preserve"> between culturally-meaningful abundance and minimum viable populations, and</w:t>
        </w:r>
      </w:ins>
      <w:del w:id="35" w:author="Clayton Lamb" w:date="2023-04-22T10:26:00Z">
        <w:r w:rsidRPr="004B156E" w:rsidDel="00E84EDF">
          <w:rPr>
            <w:rFonts w:ascii="MillerDaily" w:hAnsi="MillerDaily"/>
            <w:sz w:val="17"/>
            <w:szCs w:val="17"/>
          </w:rPr>
          <w:delText xml:space="preserve"> and</w:delText>
        </w:r>
      </w:del>
      <w:r w:rsidRPr="004B156E">
        <w:rPr>
          <w:rFonts w:ascii="MillerDaily" w:hAnsi="MillerDaily"/>
          <w:sz w:val="17"/>
          <w:szCs w:val="17"/>
        </w:rPr>
        <w:t xml:space="preserve"> argue for the need to establish recovery targets and processes that </w:t>
      </w:r>
      <w:del w:id="36" w:author="Clayton Lamb" w:date="2023-04-22T10:32:00Z">
        <w:r w:rsidRPr="004B156E" w:rsidDel="00E84EDF">
          <w:rPr>
            <w:rFonts w:ascii="MillerDaily" w:hAnsi="MillerDaily"/>
            <w:sz w:val="17"/>
            <w:szCs w:val="17"/>
          </w:rPr>
          <w:delText xml:space="preserve">prioritize </w:delText>
        </w:r>
      </w:del>
      <w:r w:rsidRPr="004B156E">
        <w:rPr>
          <w:rFonts w:ascii="MillerDaily" w:hAnsi="MillerDaily"/>
          <w:sz w:val="17"/>
          <w:szCs w:val="17"/>
        </w:rPr>
        <w:t>restor</w:t>
      </w:r>
      <w:ins w:id="37" w:author="Clayton Lamb" w:date="2023-04-22T10:32:00Z">
        <w:r w:rsidR="00E84EDF">
          <w:rPr>
            <w:rFonts w:ascii="MillerDaily" w:hAnsi="MillerDaily"/>
            <w:sz w:val="17"/>
            <w:szCs w:val="17"/>
          </w:rPr>
          <w:t>e</w:t>
        </w:r>
      </w:ins>
      <w:del w:id="38" w:author="Clayton Lamb" w:date="2023-04-22T10:32:00Z">
        <w:r w:rsidRPr="004B156E" w:rsidDel="00E84EDF">
          <w:rPr>
            <w:rFonts w:ascii="MillerDaily" w:hAnsi="MillerDaily"/>
            <w:sz w:val="17"/>
            <w:szCs w:val="17"/>
          </w:rPr>
          <w:delText>ing</w:delText>
        </w:r>
      </w:del>
      <w:r w:rsidRPr="004B156E">
        <w:rPr>
          <w:rFonts w:ascii="MillerDaily" w:hAnsi="MillerDaily"/>
          <w:sz w:val="17"/>
          <w:szCs w:val="17"/>
        </w:rPr>
        <w:t xml:space="preserve"> abundanc</w:t>
      </w:r>
      <w:ins w:id="39" w:author="Clayton Lamb" w:date="2023-04-22T10:27:00Z">
        <w:r w:rsidR="00E84EDF">
          <w:rPr>
            <w:rFonts w:ascii="MillerDaily" w:hAnsi="MillerDaily"/>
            <w:sz w:val="17"/>
            <w:szCs w:val="17"/>
          </w:rPr>
          <w:t>e</w:t>
        </w:r>
      </w:ins>
      <w:del w:id="40" w:author="Clayton Lamb" w:date="2023-04-22T10:26:00Z">
        <w:r w:rsidRPr="004B156E" w:rsidDel="00E84EDF">
          <w:rPr>
            <w:rFonts w:ascii="MillerDaily" w:hAnsi="MillerDaily"/>
            <w:sz w:val="17"/>
            <w:szCs w:val="17"/>
          </w:rPr>
          <w:delText>e for</w:delText>
        </w:r>
      </w:del>
      <w:r w:rsidRPr="004B156E">
        <w:rPr>
          <w:rFonts w:ascii="MillerDaily" w:hAnsi="MillerDaily"/>
          <w:sz w:val="17"/>
          <w:szCs w:val="17"/>
        </w:rPr>
        <w:t xml:space="preserve"> </w:t>
      </w:r>
      <w:del w:id="41" w:author="Clayton Lamb" w:date="2023-04-22T10:25:00Z">
        <w:r w:rsidRPr="004B156E" w:rsidDel="00E84EDF">
          <w:rPr>
            <w:rFonts w:ascii="MillerDaily" w:hAnsi="MillerDaily"/>
            <w:sz w:val="17"/>
            <w:szCs w:val="17"/>
          </w:rPr>
          <w:delText xml:space="preserve">culturally-important species </w:delText>
        </w:r>
      </w:del>
      <w:r w:rsidRPr="004B156E">
        <w:rPr>
          <w:rFonts w:ascii="MillerDaily" w:hAnsi="MillerDaily"/>
          <w:sz w:val="17"/>
          <w:szCs w:val="17"/>
        </w:rPr>
        <w:t>beyond minimum viable populations.</w:t>
      </w:r>
      <w:del w:id="42" w:author="Clayton Lamb" w:date="2023-04-22T10:32:00Z">
        <w:r w:rsidRPr="004B156E" w:rsidDel="00E84EDF">
          <w:rPr>
            <w:rFonts w:ascii="MillerDaily" w:hAnsi="MillerDaily"/>
            <w:sz w:val="17"/>
            <w:szCs w:val="17"/>
          </w:rPr>
          <w:delText xml:space="preserve"> By</w:delText>
        </w:r>
      </w:del>
      <w:r w:rsidRPr="004B156E">
        <w:rPr>
          <w:rFonts w:ascii="MillerDaily" w:hAnsi="MillerDaily"/>
          <w:sz w:val="17"/>
          <w:szCs w:val="17"/>
        </w:rPr>
        <w:t xml:space="preserve"> </w:t>
      </w:r>
      <w:ins w:id="43" w:author="Clayton Lamb" w:date="2023-04-22T10:32:00Z">
        <w:r w:rsidR="00E84EDF">
          <w:rPr>
            <w:rFonts w:ascii="MillerDaily" w:hAnsi="MillerDaily"/>
            <w:sz w:val="17"/>
            <w:szCs w:val="17"/>
          </w:rPr>
          <w:t>B</w:t>
        </w:r>
      </w:ins>
      <w:del w:id="44" w:author="Clayton Lamb" w:date="2023-04-22T10:28:00Z">
        <w:r w:rsidRPr="004B156E" w:rsidDel="00E84EDF">
          <w:rPr>
            <w:rFonts w:ascii="MillerDaily" w:hAnsi="MillerDaily"/>
            <w:sz w:val="17"/>
            <w:szCs w:val="17"/>
          </w:rPr>
          <w:delText>doing so,</w:delText>
        </w:r>
      </w:del>
      <w:ins w:id="45" w:author="Clayton Lamb" w:date="2023-04-22T10:28:00Z">
        <w:r w:rsidR="00E84EDF">
          <w:rPr>
            <w:rFonts w:ascii="MillerDaily" w:hAnsi="MillerDaily"/>
            <w:sz w:val="17"/>
            <w:szCs w:val="17"/>
          </w:rPr>
          <w:t>raiding endangered species law and Indigenous rights</w:t>
        </w:r>
      </w:ins>
      <w:del w:id="46" w:author="Clayton Lamb" w:date="2023-04-22T10:28:00Z">
        <w:r w:rsidRPr="004B156E" w:rsidDel="00E84EDF">
          <w:rPr>
            <w:rFonts w:ascii="MillerDaily" w:hAnsi="MillerDaily"/>
            <w:sz w:val="17"/>
            <w:szCs w:val="17"/>
          </w:rPr>
          <w:delText xml:space="preserve"> </w:delText>
        </w:r>
      </w:del>
      <w:del w:id="47" w:author="Clayton Lamb" w:date="2023-04-22T10:32:00Z">
        <w:r w:rsidRPr="004B156E" w:rsidDel="00E84EDF">
          <w:rPr>
            <w:rFonts w:ascii="MillerDaily" w:hAnsi="MillerDaily"/>
            <w:sz w:val="17"/>
            <w:szCs w:val="17"/>
          </w:rPr>
          <w:delText>we</w:delText>
        </w:r>
      </w:del>
      <w:r w:rsidRPr="004B156E">
        <w:rPr>
          <w:rFonts w:ascii="MillerDaily" w:hAnsi="MillerDaily"/>
          <w:sz w:val="17"/>
          <w:szCs w:val="17"/>
        </w:rPr>
        <w:t xml:space="preserve"> </w:t>
      </w:r>
      <w:ins w:id="48" w:author="Clayton Lamb" w:date="2023-04-22T10:33:00Z">
        <w:r w:rsidR="00E84EDF">
          <w:rPr>
            <w:rFonts w:ascii="MillerDaily" w:hAnsi="MillerDaily"/>
            <w:sz w:val="17"/>
            <w:szCs w:val="17"/>
          </w:rPr>
          <w:t>will</w:t>
        </w:r>
      </w:ins>
      <w:del w:id="49" w:author="Clayton Lamb" w:date="2023-04-22T10:33:00Z">
        <w:r w:rsidRPr="004B156E" w:rsidDel="00E84EDF">
          <w:rPr>
            <w:rFonts w:ascii="MillerDaily" w:hAnsi="MillerDaily"/>
            <w:sz w:val="17"/>
            <w:szCs w:val="17"/>
          </w:rPr>
          <w:delText>can</w:delText>
        </w:r>
      </w:del>
      <w:r w:rsidRPr="004B156E">
        <w:rPr>
          <w:rFonts w:ascii="MillerDaily" w:hAnsi="MillerDaily"/>
          <w:sz w:val="17"/>
          <w:szCs w:val="17"/>
        </w:rPr>
        <w:t xml:space="preserve"> </w:t>
      </w:r>
      <w:ins w:id="50" w:author="Clayton Lamb" w:date="2023-04-22T10:33:00Z">
        <w:r w:rsidR="00E84EDF">
          <w:rPr>
            <w:rFonts w:ascii="MillerDaily" w:hAnsi="MillerDaily"/>
            <w:sz w:val="17"/>
            <w:szCs w:val="17"/>
          </w:rPr>
          <w:t xml:space="preserve">help countries to </w:t>
        </w:r>
      </w:ins>
      <w:del w:id="51" w:author="Clayton Lamb" w:date="2023-04-22T10:29:00Z">
        <w:r w:rsidRPr="004B156E" w:rsidDel="00E84EDF">
          <w:rPr>
            <w:rFonts w:ascii="MillerDaily" w:hAnsi="MillerDaily"/>
            <w:sz w:val="17"/>
            <w:szCs w:val="17"/>
          </w:rPr>
          <w:delText xml:space="preserve">ensure that endangered species laws </w:delText>
        </w:r>
      </w:del>
      <w:r w:rsidRPr="004B156E">
        <w:rPr>
          <w:rFonts w:ascii="MillerDaily" w:hAnsi="MillerDaily"/>
          <w:sz w:val="17"/>
          <w:szCs w:val="17"/>
        </w:rPr>
        <w:t>uphold the rights of Indigenous peoples</w:t>
      </w:r>
      <w:ins w:id="52" w:author="Clayton Lamb" w:date="2023-04-22T10:27:00Z">
        <w:r w:rsidR="00E84EDF">
          <w:rPr>
            <w:rFonts w:ascii="MillerDaily" w:hAnsi="MillerDaily"/>
            <w:sz w:val="17"/>
            <w:szCs w:val="17"/>
          </w:rPr>
          <w:t>,</w:t>
        </w:r>
      </w:ins>
      <w:r w:rsidRPr="004B156E">
        <w:rPr>
          <w:rFonts w:ascii="MillerDaily" w:hAnsi="MillerDaily"/>
          <w:sz w:val="17"/>
          <w:szCs w:val="17"/>
        </w:rPr>
        <w:t xml:space="preserve"> </w:t>
      </w:r>
      <w:del w:id="53" w:author="Clayton Lamb" w:date="2023-04-22T10:27:00Z">
        <w:r w:rsidRPr="004B156E" w:rsidDel="00E84EDF">
          <w:rPr>
            <w:rFonts w:ascii="MillerDaily" w:hAnsi="MillerDaily"/>
            <w:sz w:val="17"/>
            <w:szCs w:val="17"/>
          </w:rPr>
          <w:delText xml:space="preserve">while also </w:delText>
        </w:r>
      </w:del>
      <w:r w:rsidRPr="004B156E">
        <w:rPr>
          <w:rFonts w:ascii="MillerDaily" w:hAnsi="MillerDaily"/>
          <w:sz w:val="17"/>
          <w:szCs w:val="17"/>
        </w:rPr>
        <w:t>prevent</w:t>
      </w:r>
      <w:del w:id="54" w:author="Clayton Lamb" w:date="2023-04-22T10:29:00Z">
        <w:r w:rsidRPr="004B156E" w:rsidDel="00E84EDF">
          <w:rPr>
            <w:rFonts w:ascii="MillerDaily" w:hAnsi="MillerDaily"/>
            <w:sz w:val="17"/>
            <w:szCs w:val="17"/>
          </w:rPr>
          <w:delText>ing</w:delText>
        </w:r>
      </w:del>
      <w:r w:rsidRPr="004B156E">
        <w:rPr>
          <w:rFonts w:ascii="MillerDaily" w:hAnsi="MillerDaily"/>
          <w:sz w:val="17"/>
          <w:szCs w:val="17"/>
        </w:rPr>
        <w:t xml:space="preserve"> species extinction</w:t>
      </w:r>
      <w:ins w:id="55" w:author="Clayton Lamb" w:date="2023-04-22T10:27:00Z">
        <w:r w:rsidR="00E84EDF">
          <w:rPr>
            <w:rFonts w:ascii="MillerDaily" w:hAnsi="MillerDaily"/>
            <w:sz w:val="17"/>
            <w:szCs w:val="17"/>
          </w:rPr>
          <w:t xml:space="preserve">, and </w:t>
        </w:r>
      </w:ins>
      <w:ins w:id="56" w:author="Clayton Lamb" w:date="2023-04-22T10:29:00Z">
        <w:r w:rsidR="00E84EDF">
          <w:rPr>
            <w:rFonts w:ascii="MillerDaily" w:hAnsi="MillerDaily"/>
            <w:sz w:val="17"/>
            <w:szCs w:val="17"/>
          </w:rPr>
          <w:t>ultimately provide benefits to society at large</w:t>
        </w:r>
      </w:ins>
      <w:r w:rsidRPr="004B156E">
        <w:rPr>
          <w:rFonts w:ascii="MillerDaily" w:hAnsi="MillerDaily"/>
          <w:sz w:val="17"/>
          <w:szCs w:val="17"/>
        </w:rPr>
        <w:t>.</w:t>
      </w:r>
    </w:p>
    <w:p w14:paraId="31FEC24D" w14:textId="1701F5B7" w:rsidR="00EA75A3" w:rsidRPr="007C09D9" w:rsidRDefault="00A72BE7" w:rsidP="004B156E">
      <w:pPr>
        <w:pStyle w:val="Paragraph"/>
        <w:tabs>
          <w:tab w:val="left" w:pos="142"/>
        </w:tabs>
        <w:ind w:firstLine="0"/>
        <w:rPr>
          <w:rFonts w:ascii="MillerDaily" w:hAnsi="MillerDaily"/>
        </w:rPr>
      </w:pPr>
      <w:r>
        <w:tab/>
        <w:t xml:space="preserve"> </w:t>
      </w:r>
      <w:r w:rsidR="00086F5F" w:rsidRPr="007C09D9">
        <w:rPr>
          <w:rFonts w:ascii="MillerDaily" w:hAnsi="MillerDaily"/>
          <w:color w:val="000000"/>
        </w:rPr>
        <w:t>Under endangered species laws</w:t>
      </w:r>
      <w:r w:rsidR="00086F5F" w:rsidRPr="007C09D9">
        <w:rPr>
          <w:rFonts w:ascii="MillerDaily" w:hAnsi="MillerDaily"/>
        </w:rPr>
        <w:t xml:space="preserve"> in </w:t>
      </w:r>
      <w:r w:rsidR="000916C9">
        <w:rPr>
          <w:rFonts w:ascii="MillerDaily" w:hAnsi="MillerDaily"/>
        </w:rPr>
        <w:t>Canada and the United States</w:t>
      </w:r>
      <w:r w:rsidR="00086F5F" w:rsidRPr="007C09D9">
        <w:rPr>
          <w:rFonts w:ascii="MillerDaily" w:hAnsi="MillerDaily"/>
          <w:color w:val="000000"/>
        </w:rPr>
        <w:t xml:space="preserve">, recovery targets </w:t>
      </w:r>
      <w:r w:rsidR="00086F5F" w:rsidRPr="007C09D9">
        <w:rPr>
          <w:rFonts w:ascii="MillerDaily" w:hAnsi="MillerDaily"/>
        </w:rPr>
        <w:t xml:space="preserve">are left vague or are based on </w:t>
      </w:r>
      <w:r w:rsidR="00086F5F" w:rsidRPr="007C09D9">
        <w:rPr>
          <w:rFonts w:ascii="MillerDaily" w:hAnsi="MillerDaily"/>
          <w:color w:val="000000"/>
        </w:rPr>
        <w:t>a minimum viable population size</w:t>
      </w:r>
      <w:del w:id="57" w:author="Clayton Lamb" w:date="2023-04-22T08:45:00Z">
        <w:r w:rsidR="00086F5F" w:rsidRPr="007C09D9" w:rsidDel="0024787D">
          <w:rPr>
            <w:rFonts w:ascii="MillerDaily" w:hAnsi="MillerDaily"/>
            <w:color w:val="000000"/>
          </w:rPr>
          <w:delText xml:space="preserve"> </w:delText>
        </w:r>
        <w:r w:rsidR="00DF2373" w:rsidRPr="007C09D9" w:rsidDel="0024787D">
          <w:rPr>
            <w:rFonts w:ascii="MillerDaily" w:hAnsi="MillerDaily"/>
            <w:color w:val="000000"/>
          </w:rPr>
          <w:fldChar w:fldCharType="begin"/>
        </w:r>
        <w:r w:rsidR="003E1547" w:rsidDel="0024787D">
          <w:rPr>
            <w:rFonts w:ascii="MillerDaily" w:hAnsi="MillerDaily"/>
            <w:color w:val="000000"/>
          </w:rPr>
          <w:delInstrText xml:space="preserve"> ADDIN ZOTERO_ITEM CSL_CITATION {"citationID":"9CYVe3cT","properties":{"formattedCitation":"({\\i{}2})","plainCitation":"(2)","noteIndex":0},"citationItems":[{"id":4804,"uris":["http://zotero.org/users/6749014/items/LR4CXM75"],"itemData":{"id":4804,"type":"book","event-place":"Cambridge University","ISBN":"978-0-511-62340-0","publisher":"Cambridge University Press","publisher-place":"Cambridge University","title":"Viable Populations for Conservation","URL":"https://www.cambridge.org/core/books/viable-populations-for-conservation/520CF6EB41B08407517E83FE3A427687","author":[{"family":"Soulé","given":"Michael E."}],"accessed":{"date-parts":[["2022",11,18]]},"issued":{"date-parts":[["1987"]]}}}],"schema":"https://github.com/citation-style-language/schema/raw/master/csl-citation.json"} </w:delInstrText>
        </w:r>
        <w:r w:rsidR="00DF2373" w:rsidRPr="007C09D9" w:rsidDel="0024787D">
          <w:rPr>
            <w:rFonts w:ascii="MillerDaily" w:hAnsi="MillerDaily"/>
            <w:color w:val="000000"/>
          </w:rPr>
          <w:fldChar w:fldCharType="separate"/>
        </w:r>
        <w:r w:rsidR="003E1547" w:rsidRPr="003E1547" w:rsidDel="0024787D">
          <w:rPr>
            <w:rFonts w:ascii="MillerDaily" w:hAnsi="MillerDaily"/>
            <w:color w:val="000000"/>
          </w:rPr>
          <w:delText>(</w:delText>
        </w:r>
        <w:r w:rsidR="003E1547" w:rsidRPr="003E1547" w:rsidDel="0024787D">
          <w:rPr>
            <w:rFonts w:ascii="MillerDaily" w:hAnsi="MillerDaily"/>
            <w:i/>
            <w:iCs/>
            <w:color w:val="000000"/>
          </w:rPr>
          <w:delText>2</w:delText>
        </w:r>
        <w:r w:rsidR="003E1547" w:rsidRPr="003E1547" w:rsidDel="0024787D">
          <w:rPr>
            <w:rFonts w:ascii="MillerDaily" w:hAnsi="MillerDaily"/>
            <w:color w:val="000000"/>
          </w:rPr>
          <w:delText>)</w:delText>
        </w:r>
        <w:r w:rsidR="00DF2373" w:rsidRPr="007C09D9" w:rsidDel="0024787D">
          <w:rPr>
            <w:rFonts w:ascii="MillerDaily" w:hAnsi="MillerDaily"/>
            <w:color w:val="000000"/>
          </w:rPr>
          <w:fldChar w:fldCharType="end"/>
        </w:r>
      </w:del>
      <w:r w:rsidR="00086F5F" w:rsidRPr="007C09D9">
        <w:rPr>
          <w:rFonts w:ascii="MillerDaily" w:hAnsi="MillerDaily"/>
        </w:rPr>
        <w:t xml:space="preserve">. In Canada, </w:t>
      </w:r>
      <w:r w:rsidR="00691BC1">
        <w:rPr>
          <w:rFonts w:ascii="MillerDaily" w:hAnsi="MillerDaily"/>
        </w:rPr>
        <w:t xml:space="preserve">the </w:t>
      </w:r>
      <w:r w:rsidR="00691BC1" w:rsidRPr="007C09D9">
        <w:rPr>
          <w:rFonts w:ascii="MillerDaily" w:hAnsi="MillerDaily"/>
        </w:rPr>
        <w:t xml:space="preserve">Species at Risk Act </w:t>
      </w:r>
      <w:r w:rsidR="00691BC1">
        <w:rPr>
          <w:rFonts w:ascii="MillerDaily" w:hAnsi="MillerDaily"/>
        </w:rPr>
        <w:t>(</w:t>
      </w:r>
      <w:proofErr w:type="gramStart"/>
      <w:r w:rsidR="00691BC1" w:rsidRPr="007C09D9">
        <w:rPr>
          <w:rFonts w:ascii="MillerDaily" w:hAnsi="MillerDaily"/>
        </w:rPr>
        <w:t>SARA</w:t>
      </w:r>
      <w:r w:rsidR="00691BC1">
        <w:rPr>
          <w:rFonts w:ascii="MillerDaily" w:hAnsi="MillerDaily"/>
        </w:rPr>
        <w:t>)</w:t>
      </w:r>
      <w:r w:rsidR="00691BC1" w:rsidRPr="007C09D9">
        <w:rPr>
          <w:rFonts w:ascii="MillerDaily" w:hAnsi="MillerDaily"/>
        </w:rPr>
        <w:t xml:space="preserve"> </w:t>
      </w:r>
      <w:r w:rsidR="00086F5F" w:rsidRPr="007C09D9">
        <w:rPr>
          <w:rFonts w:ascii="MillerDaily" w:hAnsi="MillerDaily"/>
        </w:rPr>
        <w:t xml:space="preserve"> focuses</w:t>
      </w:r>
      <w:proofErr w:type="gramEnd"/>
      <w:r w:rsidR="00086F5F" w:rsidRPr="007C09D9">
        <w:rPr>
          <w:rFonts w:ascii="MillerDaily" w:hAnsi="MillerDaily"/>
        </w:rPr>
        <w:t xml:space="preserve"> on risks of extinction and does not explicitly define recovery, </w:t>
      </w:r>
      <w:r w:rsidR="002A5189" w:rsidRPr="007C09D9">
        <w:rPr>
          <w:rFonts w:ascii="MillerDaily" w:hAnsi="MillerDaily"/>
        </w:rPr>
        <w:t>with a recent</w:t>
      </w:r>
      <w:r w:rsidR="00086F5F" w:rsidRPr="007C09D9">
        <w:rPr>
          <w:rFonts w:ascii="MillerDaily" w:hAnsi="MillerDaily"/>
        </w:rPr>
        <w:t xml:space="preserve"> 2020 SARA policy document </w:t>
      </w:r>
      <w:r w:rsidR="002A5189" w:rsidRPr="007C09D9">
        <w:rPr>
          <w:rFonts w:ascii="MillerDaily" w:hAnsi="MillerDaily"/>
        </w:rPr>
        <w:t>interpreting</w:t>
      </w:r>
      <w:r w:rsidR="00086F5F" w:rsidRPr="007C09D9">
        <w:rPr>
          <w:rFonts w:ascii="MillerDaily" w:hAnsi="MillerDaily"/>
        </w:rPr>
        <w:t xml:space="preserve"> recovery in terms of reducing the risk of extinction or extirpation. In the US</w:t>
      </w:r>
      <w:r w:rsidR="00EA75A3" w:rsidRPr="007C09D9">
        <w:rPr>
          <w:rFonts w:ascii="MillerDaily" w:hAnsi="MillerDaily"/>
        </w:rPr>
        <w:t>A</w:t>
      </w:r>
      <w:r w:rsidR="00086F5F" w:rsidRPr="007C09D9">
        <w:rPr>
          <w:rFonts w:ascii="MillerDaily" w:hAnsi="MillerDaily"/>
        </w:rPr>
        <w:t xml:space="preserve">, the focus </w:t>
      </w:r>
      <w:r w:rsidR="00EA75A3" w:rsidRPr="007C09D9">
        <w:rPr>
          <w:rFonts w:ascii="MillerDaily" w:hAnsi="MillerDaily"/>
        </w:rPr>
        <w:t xml:space="preserve">of the </w:t>
      </w:r>
      <w:r w:rsidR="00691BC1" w:rsidRPr="007C09D9">
        <w:rPr>
          <w:rFonts w:ascii="MillerDaily" w:hAnsi="MillerDaily"/>
        </w:rPr>
        <w:t xml:space="preserve">Endangered Species Act </w:t>
      </w:r>
      <w:r w:rsidR="00691BC1">
        <w:rPr>
          <w:rFonts w:ascii="MillerDaily" w:hAnsi="MillerDaily"/>
        </w:rPr>
        <w:t>(</w:t>
      </w:r>
      <w:r w:rsidR="00691BC1" w:rsidRPr="007C09D9">
        <w:rPr>
          <w:rFonts w:ascii="MillerDaily" w:hAnsi="MillerDaily"/>
        </w:rPr>
        <w:t>ESA</w:t>
      </w:r>
      <w:r w:rsidR="00691BC1">
        <w:rPr>
          <w:rFonts w:ascii="MillerDaily" w:hAnsi="MillerDaily"/>
        </w:rPr>
        <w:t>)</w:t>
      </w:r>
      <w:r w:rsidR="00086F5F" w:rsidRPr="007C09D9">
        <w:rPr>
          <w:rFonts w:ascii="MillerDaily" w:hAnsi="MillerDaily"/>
        </w:rPr>
        <w:t xml:space="preserve"> </w:t>
      </w:r>
      <w:r w:rsidR="00EA75A3" w:rsidRPr="007C09D9">
        <w:rPr>
          <w:rFonts w:ascii="MillerDaily" w:hAnsi="MillerDaily"/>
        </w:rPr>
        <w:t xml:space="preserve">is </w:t>
      </w:r>
      <w:r w:rsidR="00086F5F" w:rsidRPr="007C09D9">
        <w:rPr>
          <w:rFonts w:ascii="MillerDaily" w:hAnsi="MillerDaily"/>
        </w:rPr>
        <w:t xml:space="preserve">on </w:t>
      </w:r>
      <w:r w:rsidR="00EA75A3" w:rsidRPr="007C09D9">
        <w:rPr>
          <w:rFonts w:ascii="MillerDaily" w:hAnsi="MillerDaily"/>
        </w:rPr>
        <w:t xml:space="preserve">meeting targets of </w:t>
      </w:r>
      <w:r w:rsidR="00EA75A3" w:rsidRPr="007C09D9">
        <w:rPr>
          <w:rFonts w:ascii="MillerDaily" w:hAnsi="MillerDaily"/>
        </w:rPr>
        <w:t xml:space="preserve">a minimum viable population (MVP) </w:t>
      </w:r>
      <w:r w:rsidR="00086F5F" w:rsidRPr="007C09D9">
        <w:rPr>
          <w:rFonts w:ascii="MillerDaily" w:hAnsi="MillerDaily"/>
          <w:color w:val="000000"/>
        </w:rPr>
        <w:t>–</w:t>
      </w:r>
      <w:r w:rsidR="00691BC1">
        <w:rPr>
          <w:rFonts w:ascii="MillerDaily" w:hAnsi="MillerDaily"/>
          <w:color w:val="000000"/>
        </w:rPr>
        <w:t xml:space="preserve"> </w:t>
      </w:r>
      <w:r w:rsidR="00086F5F" w:rsidRPr="007C09D9">
        <w:rPr>
          <w:rFonts w:ascii="MillerDaily" w:hAnsi="MillerDaily"/>
          <w:color w:val="000000"/>
        </w:rPr>
        <w:t xml:space="preserve">a </w:t>
      </w:r>
      <w:r>
        <w:rPr>
          <w:rFonts w:ascii="MillerDaily" w:hAnsi="MillerDaily"/>
          <w:color w:val="000000"/>
        </w:rPr>
        <w:t>species abundance that will</w:t>
      </w:r>
      <w:r w:rsidR="00086F5F" w:rsidRPr="007C09D9">
        <w:rPr>
          <w:rFonts w:ascii="MillerDaily" w:hAnsi="MillerDaily"/>
          <w:color w:val="000000"/>
        </w:rPr>
        <w:t xml:space="preserve"> enable population </w:t>
      </w:r>
      <w:r w:rsidR="00086F5F" w:rsidRPr="007C09D9">
        <w:rPr>
          <w:rFonts w:ascii="MillerDaily" w:hAnsi="MillerDaily"/>
        </w:rPr>
        <w:t>persistence</w:t>
      </w:r>
      <w:r w:rsidR="00086F5F" w:rsidRPr="007C09D9">
        <w:rPr>
          <w:rFonts w:ascii="MillerDaily" w:hAnsi="MillerDaily"/>
          <w:color w:val="000000"/>
        </w:rPr>
        <w:t xml:space="preserve"> with minimal human intervention</w:t>
      </w:r>
      <w:del w:id="58" w:author="Clayton Lamb" w:date="2023-04-22T08:40:00Z">
        <w:r w:rsidR="002164E6" w:rsidDel="005A6E59">
          <w:rPr>
            <w:rFonts w:ascii="MillerDaily" w:hAnsi="MillerDaily"/>
            <w:color w:val="000000"/>
          </w:rPr>
          <w:delText xml:space="preserve"> </w:delText>
        </w:r>
        <w:r w:rsidR="002164E6" w:rsidDel="005A6E59">
          <w:rPr>
            <w:rFonts w:ascii="MillerDaily" w:hAnsi="MillerDaily"/>
            <w:color w:val="000000"/>
          </w:rPr>
          <w:fldChar w:fldCharType="begin"/>
        </w:r>
        <w:r w:rsidR="002164E6" w:rsidDel="005A6E59">
          <w:rPr>
            <w:rFonts w:ascii="MillerDaily" w:hAnsi="MillerDaily"/>
            <w:color w:val="000000"/>
          </w:rPr>
          <w:delInstrText xml:space="preserve"> ADDIN ZOTERO_ITEM CSL_CITATION {"citationID":"3dzJSTyx","properties":{"formattedCitation":"({\\i{}2})","plainCitation":"(2)","noteIndex":0},"citationItems":[{"id":4804,"uris":["http://zotero.org/users/6749014/items/LR4CXM75"],"itemData":{"id":4804,"type":"book","event-place":"Cambridge University","ISBN":"978-0-511-62340-0","publisher":"Cambridge University Press","publisher-place":"Cambridge University","title":"Viable Populations for Conservation","URL":"https://www.cambridge.org/core/books/viable-populations-for-conservation/520CF6EB41B08407517E83FE3A427687","author":[{"family":"Soulé","given":"Michael E."}],"accessed":{"date-parts":[["2022",11,18]]},"issued":{"date-parts":[["1987"]]}}}],"schema":"https://github.com/citation-style-language/schema/raw/master/csl-citation.json"} </w:delInstrText>
        </w:r>
        <w:r w:rsidR="002164E6" w:rsidDel="005A6E59">
          <w:rPr>
            <w:rFonts w:ascii="MillerDaily" w:hAnsi="MillerDaily"/>
            <w:color w:val="000000"/>
          </w:rPr>
          <w:fldChar w:fldCharType="separate"/>
        </w:r>
        <w:r w:rsidR="002164E6" w:rsidRPr="002164E6" w:rsidDel="005A6E59">
          <w:rPr>
            <w:rFonts w:ascii="MillerDaily" w:hAnsi="MillerDaily"/>
            <w:color w:val="000000"/>
          </w:rPr>
          <w:delText>(</w:delText>
        </w:r>
        <w:r w:rsidR="002164E6" w:rsidRPr="002164E6" w:rsidDel="005A6E59">
          <w:rPr>
            <w:rFonts w:ascii="MillerDaily" w:hAnsi="MillerDaily"/>
            <w:i/>
            <w:iCs/>
            <w:color w:val="000000"/>
          </w:rPr>
          <w:delText>2</w:delText>
        </w:r>
        <w:r w:rsidR="002164E6" w:rsidRPr="002164E6" w:rsidDel="005A6E59">
          <w:rPr>
            <w:rFonts w:ascii="MillerDaily" w:hAnsi="MillerDaily"/>
            <w:color w:val="000000"/>
          </w:rPr>
          <w:delText>)</w:delText>
        </w:r>
        <w:r w:rsidR="002164E6" w:rsidDel="005A6E59">
          <w:rPr>
            <w:rFonts w:ascii="MillerDaily" w:hAnsi="MillerDaily"/>
            <w:color w:val="000000"/>
          </w:rPr>
          <w:fldChar w:fldCharType="end"/>
        </w:r>
      </w:del>
      <w:r w:rsidR="00086F5F" w:rsidRPr="007C09D9">
        <w:rPr>
          <w:rFonts w:ascii="MillerDaily" w:hAnsi="MillerDaily"/>
          <w:color w:val="000000"/>
        </w:rPr>
        <w:t>.</w:t>
      </w:r>
      <w:r w:rsidR="00086F5F" w:rsidRPr="007C09D9">
        <w:rPr>
          <w:rFonts w:ascii="MillerDaily" w:hAnsi="MillerDaily"/>
        </w:rPr>
        <w:t xml:space="preserve"> </w:t>
      </w:r>
      <w:commentRangeStart w:id="59"/>
      <w:commentRangeStart w:id="60"/>
      <w:r w:rsidR="00EA75A3" w:rsidRPr="007C09D9">
        <w:rPr>
          <w:rFonts w:ascii="MillerDaily" w:hAnsi="MillerDaily"/>
        </w:rPr>
        <w:t>Such r</w:t>
      </w:r>
      <w:r w:rsidR="00086F5F" w:rsidRPr="007C09D9">
        <w:rPr>
          <w:rFonts w:ascii="MillerDaily" w:hAnsi="MillerDaily"/>
        </w:rPr>
        <w:t xml:space="preserve">isk- and MVP-based </w:t>
      </w:r>
      <w:r w:rsidR="00EA75A3" w:rsidRPr="007C09D9">
        <w:rPr>
          <w:rFonts w:ascii="MillerDaily" w:hAnsi="MillerDaily"/>
        </w:rPr>
        <w:t xml:space="preserve">approaches </w:t>
      </w:r>
      <w:r w:rsidR="001330C7" w:rsidRPr="007C09D9">
        <w:rPr>
          <w:rFonts w:ascii="MillerDaily" w:hAnsi="MillerDaily"/>
        </w:rPr>
        <w:t>generate</w:t>
      </w:r>
      <w:r w:rsidR="00983D3B" w:rsidRPr="007C09D9">
        <w:rPr>
          <w:rFonts w:ascii="MillerDaily" w:hAnsi="MillerDaily"/>
        </w:rPr>
        <w:t xml:space="preserve"> modest</w:t>
      </w:r>
      <w:r w:rsidR="00EA75A3" w:rsidRPr="007C09D9">
        <w:rPr>
          <w:rFonts w:ascii="MillerDaily" w:hAnsi="MillerDaily"/>
        </w:rPr>
        <w:t xml:space="preserve"> recovery </w:t>
      </w:r>
      <w:r w:rsidR="00086F5F" w:rsidRPr="007C09D9">
        <w:rPr>
          <w:rFonts w:ascii="MillerDaily" w:hAnsi="MillerDaily"/>
        </w:rPr>
        <w:t xml:space="preserve">targets </w:t>
      </w:r>
      <w:r w:rsidR="00EA75A3" w:rsidRPr="007C09D9">
        <w:rPr>
          <w:rFonts w:ascii="MillerDaily" w:hAnsi="MillerDaily"/>
        </w:rPr>
        <w:t xml:space="preserve">- tending to </w:t>
      </w:r>
      <w:r w:rsidR="00086F5F" w:rsidRPr="007C09D9">
        <w:rPr>
          <w:rFonts w:ascii="MillerDaily" w:hAnsi="MillerDaily"/>
        </w:rPr>
        <w:t>simply maintain population</w:t>
      </w:r>
      <w:r w:rsidR="00983D3B" w:rsidRPr="007C09D9">
        <w:rPr>
          <w:rFonts w:ascii="MillerDaily" w:hAnsi="MillerDaily"/>
        </w:rPr>
        <w:t>s at low</w:t>
      </w:r>
      <w:r w:rsidR="00086F5F" w:rsidRPr="007C09D9">
        <w:rPr>
          <w:rFonts w:ascii="MillerDaily" w:hAnsi="MillerDaily"/>
        </w:rPr>
        <w:t xml:space="preserve"> levels in the majority of recovery documents </w:t>
      </w:r>
      <w:r w:rsidR="00DF2373" w:rsidRPr="007C09D9">
        <w:rPr>
          <w:rFonts w:ascii="MillerDaily" w:hAnsi="MillerDaily"/>
        </w:rPr>
        <w:fldChar w:fldCharType="begin"/>
      </w:r>
      <w:r w:rsidR="0024787D">
        <w:rPr>
          <w:rFonts w:ascii="MillerDaily" w:hAnsi="MillerDaily"/>
        </w:rPr>
        <w:instrText xml:space="preserve"> ADDIN ZOTERO_ITEM CSL_CITATION {"citationID":"mcjYW7Ai","properties":{"formattedCitation":"({\\i{}2})","plainCitation":"(2)","noteIndex":0},"citationItems":[{"id":1407,"uris":["http://zotero.org/users/6749014/items/V9S7KPL7"],"itemData":{"id":1407,"type":"article-journal","container-title":"PLOS ONE","DOI":"10.1371/journal.pone.0224021","ISSN":"1932-6203","issue":"11","journalAbbreviation":"PLoS ONE","language":"en","page":"e0224021","source":"DOI.org (Crossref)","title":"Raising the bar: Recovery ambition for species at risk in Canada and the US","title-short":"Raising the bar","volume":"14","author":[{"family":"Pawluk","given":"Kylee A."},{"family":"Fox","given":"Caroline H."},{"family":"Service","given":"Christina N."},{"family":"Stredulinsky","given":"Eva H."},{"family":"Bryan","given":"Heather M."}],"editor":[{"family":"Romanach","given":"Stephanie S."}],"issued":{"date-parts":[["2019",11,19]]}}}],"schema":"https://github.com/citation-style-language/schema/raw/master/csl-citation.json"} </w:instrText>
      </w:r>
      <w:r w:rsidR="00DF2373" w:rsidRPr="007C09D9">
        <w:rPr>
          <w:rFonts w:ascii="MillerDaily" w:hAnsi="MillerDaily"/>
        </w:rPr>
        <w:fldChar w:fldCharType="separate"/>
      </w:r>
      <w:r w:rsidR="0024787D" w:rsidRPr="0024787D">
        <w:rPr>
          <w:rFonts w:ascii="MillerDaily" w:hAnsi="MillerDaily"/>
        </w:rPr>
        <w:t>(</w:t>
      </w:r>
      <w:r w:rsidR="0024787D" w:rsidRPr="0024787D">
        <w:rPr>
          <w:rFonts w:ascii="MillerDaily" w:hAnsi="MillerDaily"/>
          <w:i/>
          <w:iCs/>
        </w:rPr>
        <w:t>2</w:t>
      </w:r>
      <w:r w:rsidR="0024787D" w:rsidRPr="0024787D">
        <w:rPr>
          <w:rFonts w:ascii="MillerDaily" w:hAnsi="MillerDaily"/>
        </w:rPr>
        <w:t>)</w:t>
      </w:r>
      <w:r w:rsidR="00DF2373" w:rsidRPr="007C09D9">
        <w:rPr>
          <w:rFonts w:ascii="MillerDaily" w:hAnsi="MillerDaily"/>
        </w:rPr>
        <w:fldChar w:fldCharType="end"/>
      </w:r>
      <w:commentRangeEnd w:id="59"/>
      <w:commentRangeEnd w:id="60"/>
      <w:r w:rsidR="00A20233">
        <w:rPr>
          <w:rFonts w:ascii="MillerDaily" w:hAnsi="MillerDaily"/>
        </w:rPr>
        <w:t xml:space="preserve"> </w:t>
      </w:r>
      <w:r w:rsidR="009A3B12">
        <w:rPr>
          <w:rStyle w:val="CommentReference"/>
          <w:rFonts w:ascii="Times New Roman" w:hAnsi="Times New Roman"/>
          <w:spacing w:val="0"/>
        </w:rPr>
        <w:commentReference w:id="59"/>
      </w:r>
      <w:r w:rsidR="00D04B37">
        <w:rPr>
          <w:rStyle w:val="CommentReference"/>
          <w:rFonts w:ascii="Times New Roman" w:hAnsi="Times New Roman"/>
          <w:spacing w:val="0"/>
        </w:rPr>
        <w:commentReference w:id="60"/>
      </w:r>
      <w:r w:rsidR="00A20233" w:rsidRPr="00A20233">
        <w:rPr>
          <w:rFonts w:ascii="MillerDaily" w:hAnsi="MillerDaily"/>
        </w:rPr>
        <w:t xml:space="preserve"> </w:t>
      </w:r>
      <w:r w:rsidR="00A20233">
        <w:rPr>
          <w:rFonts w:ascii="MillerDaily" w:hAnsi="MillerDaily"/>
        </w:rPr>
        <w:t>(</w:t>
      </w:r>
      <w:r w:rsidR="00A20233" w:rsidRPr="007C09D9">
        <w:rPr>
          <w:rFonts w:ascii="MillerDaily" w:hAnsi="MillerDaily"/>
        </w:rPr>
        <w:t>See Supplementary Material</w:t>
      </w:r>
      <w:r w:rsidR="00A20233">
        <w:rPr>
          <w:rFonts w:ascii="MillerDaily" w:hAnsi="MillerDaily"/>
        </w:rPr>
        <w:t>s</w:t>
      </w:r>
      <w:r w:rsidR="00A20233" w:rsidRPr="007C09D9">
        <w:rPr>
          <w:rFonts w:ascii="MillerDaily" w:hAnsi="MillerDaily"/>
        </w:rPr>
        <w:t xml:space="preserve"> for</w:t>
      </w:r>
      <w:r w:rsidR="00A20233">
        <w:rPr>
          <w:rFonts w:ascii="MillerDaily" w:hAnsi="MillerDaily"/>
        </w:rPr>
        <w:t xml:space="preserve"> more detail on each act)</w:t>
      </w:r>
      <w:r w:rsidR="00B2773A" w:rsidRPr="007C09D9">
        <w:rPr>
          <w:rFonts w:ascii="MillerDaily" w:hAnsi="MillerDaily"/>
        </w:rPr>
        <w:t xml:space="preserve">. </w:t>
      </w:r>
    </w:p>
    <w:p w14:paraId="1570E4A2" w14:textId="4C97B173" w:rsidR="00086F5F" w:rsidRPr="007C09D9" w:rsidRDefault="00EA75A3" w:rsidP="00086F5F">
      <w:pPr>
        <w:pStyle w:val="Paragraph"/>
        <w:rPr>
          <w:rFonts w:ascii="MillerDaily" w:hAnsi="MillerDaily"/>
        </w:rPr>
      </w:pPr>
      <w:r w:rsidRPr="007C09D9">
        <w:rPr>
          <w:rFonts w:ascii="MillerDaily" w:hAnsi="MillerDaily"/>
        </w:rPr>
        <w:t>Critically, n</w:t>
      </w:r>
      <w:r w:rsidR="00086F5F" w:rsidRPr="007C09D9">
        <w:rPr>
          <w:rFonts w:ascii="MillerDaily" w:hAnsi="MillerDaily"/>
        </w:rPr>
        <w:t xml:space="preserve">either </w:t>
      </w:r>
      <w:r w:rsidRPr="007C09D9">
        <w:rPr>
          <w:rFonts w:ascii="MillerDaily" w:hAnsi="MillerDaily"/>
        </w:rPr>
        <w:t xml:space="preserve">SARA nor ESA </w:t>
      </w:r>
      <w:r w:rsidR="00086F5F" w:rsidRPr="007C09D9">
        <w:rPr>
          <w:rFonts w:ascii="MillerDaily" w:hAnsi="MillerDaily"/>
        </w:rPr>
        <w:t>address how people</w:t>
      </w:r>
      <w:r w:rsidR="00B2643C">
        <w:rPr>
          <w:rFonts w:ascii="MillerDaily" w:hAnsi="MillerDaily"/>
        </w:rPr>
        <w:t xml:space="preserve"> </w:t>
      </w:r>
      <w:r w:rsidR="00086F5F" w:rsidRPr="007C09D9">
        <w:rPr>
          <w:rFonts w:ascii="MillerDaily" w:hAnsi="MillerDaily"/>
          <w:color w:val="000000"/>
        </w:rPr>
        <w:t>interact with the species</w:t>
      </w:r>
      <w:r w:rsidR="00086F5F" w:rsidRPr="007C09D9">
        <w:rPr>
          <w:rFonts w:ascii="MillerDaily" w:hAnsi="MillerDaily"/>
        </w:rPr>
        <w:t xml:space="preserve"> </w:t>
      </w:r>
      <w:r w:rsidR="00086F5F" w:rsidRPr="007C09D9">
        <w:rPr>
          <w:rFonts w:ascii="MillerDaily" w:hAnsi="MillerDaily"/>
          <w:color w:val="000000"/>
        </w:rPr>
        <w:t xml:space="preserve">through harvest. </w:t>
      </w:r>
      <w:r w:rsidR="003554F3">
        <w:rPr>
          <w:rFonts w:ascii="MillerDaily" w:hAnsi="MillerDaily"/>
        </w:rPr>
        <w:t>H</w:t>
      </w:r>
      <w:r w:rsidR="00086F5F" w:rsidRPr="007C09D9">
        <w:rPr>
          <w:rFonts w:ascii="MillerDaily" w:hAnsi="MillerDaily"/>
        </w:rPr>
        <w:t>arvest reflects time–honored relationships t</w:t>
      </w:r>
      <w:r w:rsidR="003554F3">
        <w:rPr>
          <w:rFonts w:ascii="MillerDaily" w:hAnsi="MillerDaily"/>
        </w:rPr>
        <w:t>hat</w:t>
      </w:r>
      <w:r w:rsidR="00086F5F" w:rsidRPr="007C09D9">
        <w:rPr>
          <w:rFonts w:ascii="MillerDaily" w:hAnsi="MillerDaily"/>
        </w:rPr>
        <w:t xml:space="preserve"> support food security, ceremonial practices, or other hallmarks of culture </w:t>
      </w:r>
      <w:r w:rsidR="00DF2373" w:rsidRPr="007C09D9">
        <w:rPr>
          <w:rFonts w:ascii="MillerDaily" w:hAnsi="MillerDaily"/>
        </w:rPr>
        <w:fldChar w:fldCharType="begin"/>
      </w:r>
      <w:r w:rsidR="0024787D">
        <w:rPr>
          <w:rFonts w:ascii="MillerDaily" w:hAnsi="MillerDaily"/>
        </w:rPr>
        <w:instrText xml:space="preserve"> ADDIN ZOTERO_ITEM CSL_CITATION {"citationID":"fcqOgMRO","properties":{"formattedCitation":"({\\i{}3})","plainCitation":"(3)","noteIndex":0},"citationItems":[{"id":4852,"uris":["http://zotero.org/users/6749014/items/72QXFEQZ"],"itemData":{"id":4852,"type":"article-journal","abstract":"Global declines in wildlife are increasing the vulnerability of Indigenous communities to food insecurity. Meanwhile, many colonial policies continue to ignore social-ecological relationships that have traditionally maintained a balance between wildlife and Indigenous Peoples’ subsistence needs. We provide a case study on perspectives and insights from three Anishinaabe Nations in Ontario, Canada on the importance of a traditional food, moose (mooz [Nishnaabemowin]; Alces alces), and how changes in the moose population are affecting food security, well-being, and ways of life. In partnership with each Nation, we conducted interviews with community members and related observations on change in the moose population to estimates of moose abundance and non-Indigenous harvest collected by the Ontario provincial government over a 16-year time frame (2001–2016). Moose was described as important for subsistence needs as well as for maintaining Anishinabek culture, traditions, and identity within each community. A decline in the moose population was observed by most participants, which corresponded with provincial data on moose abundance. Additionally, the number of non-Indigenous hunters per moose harvested on traditional territories increased linearly over time, and community members expressed concern over how the province was managing moose. The effects of moose decline in the communities included reduced food security and health, increased financial costs due to both relying more on store-bought foods and having to travel further to harvest moose, as well as a decline in the practice of traditions and ceremonies surrounding moose harvest and passing this knowledge on to younger generations. Despite the potential impacts on Indigenous subsistence harvest, there is a lack of collaborative decisionmaking with Indigenous communities on moose population and harvest management in Ontario. Using community perspectives and insights, we discuss how autonomous moose monitoring can support and facilitate co-management and collaborative decision-making to reinstate Indigenous food sovereignty.","container-title":"Ecology and Society","DOI":"10.5751/ES-12995-270130","ISSN":"1708-3087","issue":"1","journalAbbreviation":"E&amp;S","language":"en","page":"art30","source":"DOI.org (Crossref)","title":"Impacts of harvested species declines on Indigenous Peoples’ food sovereignty, well-being and ways of life: a case study of Anishinaabe perspectives and moose","title-short":"Impacts of harvested species declines on Indigenous Peoples&amp;#8217; food sovereignty, well-being and ways of life","volume":"27","author":[{"family":"Priadka","given":"Pauline"},{"family":"Moses","given":"Brittany"},{"family":"Kozmik","given":"Cory"},{"family":"Kell","given":"Steven"},{"family":"Popp","given":"Jesse N."}],"issued":{"date-parts":[["2022"]]}}}],"schema":"https://github.com/citation-style-language/schema/raw/master/csl-citation.json"} </w:instrText>
      </w:r>
      <w:r w:rsidR="00DF2373" w:rsidRPr="007C09D9">
        <w:rPr>
          <w:rFonts w:ascii="MillerDaily" w:hAnsi="MillerDaily"/>
        </w:rPr>
        <w:fldChar w:fldCharType="separate"/>
      </w:r>
      <w:r w:rsidR="0024787D" w:rsidRPr="0024787D">
        <w:rPr>
          <w:rFonts w:ascii="MillerDaily" w:hAnsi="MillerDaily"/>
        </w:rPr>
        <w:t>(</w:t>
      </w:r>
      <w:r w:rsidR="0024787D" w:rsidRPr="0024787D">
        <w:rPr>
          <w:rFonts w:ascii="MillerDaily" w:hAnsi="MillerDaily"/>
          <w:i/>
          <w:iCs/>
        </w:rPr>
        <w:t>3</w:t>
      </w:r>
      <w:r w:rsidR="0024787D" w:rsidRPr="0024787D">
        <w:rPr>
          <w:rFonts w:ascii="MillerDaily" w:hAnsi="MillerDaily"/>
        </w:rPr>
        <w:t>)</w:t>
      </w:r>
      <w:r w:rsidR="00DF2373" w:rsidRPr="007C09D9">
        <w:rPr>
          <w:rFonts w:ascii="MillerDaily" w:hAnsi="MillerDaily"/>
        </w:rPr>
        <w:fldChar w:fldCharType="end"/>
      </w:r>
      <w:r w:rsidR="00086F5F" w:rsidRPr="007C09D9">
        <w:rPr>
          <w:rFonts w:ascii="MillerDaily" w:hAnsi="MillerDaily"/>
        </w:rPr>
        <w:t xml:space="preserve">, </w:t>
      </w:r>
      <w:r w:rsidR="00B2643C">
        <w:rPr>
          <w:rFonts w:ascii="MillerDaily" w:hAnsi="MillerDaily"/>
        </w:rPr>
        <w:t xml:space="preserve">yet </w:t>
      </w:r>
      <w:r w:rsidR="00086F5F" w:rsidRPr="007C09D9">
        <w:rPr>
          <w:rFonts w:ascii="MillerDaily" w:hAnsi="MillerDaily"/>
        </w:rPr>
        <w:t xml:space="preserve">harvested species are </w:t>
      </w:r>
      <w:ins w:id="61" w:author="Clayton Lamb" w:date="2023-04-22T07:41:00Z">
        <w:r w:rsidR="00EA65CC">
          <w:rPr>
            <w:rFonts w:ascii="MillerDaily" w:hAnsi="MillerDaily"/>
          </w:rPr>
          <w:t>often</w:t>
        </w:r>
      </w:ins>
      <w:del w:id="62" w:author="Clayton Lamb" w:date="2023-04-22T07:41:00Z">
        <w:r w:rsidR="00086F5F" w:rsidRPr="007C09D9" w:rsidDel="00EA65CC">
          <w:rPr>
            <w:rFonts w:ascii="MillerDaily" w:hAnsi="MillerDaily"/>
          </w:rPr>
          <w:delText>systematically</w:delText>
        </w:r>
      </w:del>
      <w:r w:rsidR="00086F5F" w:rsidRPr="007C09D9">
        <w:rPr>
          <w:rFonts w:ascii="MillerDaily" w:hAnsi="MillerDaily"/>
        </w:rPr>
        <w:t xml:space="preserve"> excluded from </w:t>
      </w:r>
      <w:ins w:id="63" w:author="Clayton Lamb" w:date="2023-04-22T07:38:00Z">
        <w:r w:rsidR="004B156E">
          <w:rPr>
            <w:rFonts w:ascii="MillerDaily" w:hAnsi="MillerDaily"/>
          </w:rPr>
          <w:t>list</w:t>
        </w:r>
      </w:ins>
      <w:ins w:id="64" w:author="Clayton Lamb" w:date="2023-04-22T07:41:00Z">
        <w:r w:rsidR="00EA65CC">
          <w:rPr>
            <w:rFonts w:ascii="MillerDaily" w:hAnsi="MillerDaily"/>
          </w:rPr>
          <w:t>ing</w:t>
        </w:r>
      </w:ins>
      <w:ins w:id="65" w:author="Clayton Lamb" w:date="2023-04-22T07:38:00Z">
        <w:r w:rsidR="004B156E">
          <w:rPr>
            <w:rFonts w:ascii="MillerDaily" w:hAnsi="MillerDaily"/>
          </w:rPr>
          <w:t xml:space="preserve"> under SARA</w:t>
        </w:r>
      </w:ins>
      <w:ins w:id="66" w:author="Clayton Lamb" w:date="2023-04-22T07:43:00Z">
        <w:r w:rsidR="00EA65CC">
          <w:rPr>
            <w:rFonts w:ascii="MillerDaily" w:hAnsi="MillerDaily"/>
          </w:rPr>
          <w:t xml:space="preserve"> due to socioeconomic concerns</w:t>
        </w:r>
      </w:ins>
      <w:ins w:id="67" w:author="Clayton Lamb" w:date="2023-04-22T07:38:00Z">
        <w:r w:rsidR="004B156E">
          <w:rPr>
            <w:rFonts w:ascii="MillerDaily" w:hAnsi="MillerDaily"/>
          </w:rPr>
          <w:t xml:space="preserve"> </w:t>
        </w:r>
      </w:ins>
      <w:del w:id="68" w:author="Clayton Lamb" w:date="2023-04-22T07:38:00Z">
        <w:r w:rsidR="00086F5F" w:rsidRPr="007C09D9" w:rsidDel="004B156E">
          <w:rPr>
            <w:rFonts w:ascii="MillerDaily" w:hAnsi="MillerDaily"/>
          </w:rPr>
          <w:delText>Canada’s listing process</w:delText>
        </w:r>
      </w:del>
      <w:r w:rsidR="00086F5F" w:rsidRPr="007C09D9">
        <w:rPr>
          <w:rFonts w:ascii="MillerDaily" w:hAnsi="MillerDaily"/>
        </w:rPr>
        <w:t xml:space="preserve"> </w:t>
      </w:r>
      <w:r w:rsidR="00DF2373" w:rsidRPr="007C09D9">
        <w:rPr>
          <w:rFonts w:ascii="MillerDaily" w:hAnsi="MillerDaily"/>
        </w:rPr>
        <w:fldChar w:fldCharType="begin"/>
      </w:r>
      <w:r w:rsidR="0024787D">
        <w:rPr>
          <w:rFonts w:ascii="MillerDaily" w:hAnsi="MillerDaily"/>
        </w:rPr>
        <w:instrText xml:space="preserve"> ADDIN ZOTERO_ITEM CSL_CITATION {"citationID":"VO3ZH30z","properties":{"formattedCitation":"({\\i{}4})","plainCitation":"(4)","noteIndex":0},"citationItems":[{"id":4859,"uris":["http://zotero.org/users/6749014/items/NDPCX9TA"],"itemData":{"id":4859,"type":"article-journal","abstract":"In a preliminary analysis of listing decisions under Canada’s Species at Risk Act (SARA), Mooers et al. (2007) demonstrated an apparent bias against marine and northern species. As a follow-up, we expanded the set of potential explanatory variables, including information on jurisdictional and administrative elements of the listing process, and considered an additional 16 species recommended for listing by SARA’s scientific advisory committee as of 15 August 2006. Logistic model selection based on Akaike differences suggested that species were less likely to be listed if they were harvested or had commercial or subsistence harvesting as an explicitly identified threat; had Department of Fisheries and Oceans (DFO) as a responsible authority (RA); were located in Canada’s north generally, and especially in Nunavut; or were found mostly or entirely within Canada. Subsequent model validation with an independent set of 50 species for which a listing decision was handed down in December 2007 showed an overall misclassification rate of &lt;0.10, indicating reasonable predictive power. In light of these results, we recommend that RAs under SARA adopt a two-track listing approach to address problems of delays arising from extended consultations and the inconsistent use by the RAs of socioeconomic analysis; consider revising SARA so that socioeconomic analysis occurs during decisions about protecting species and their habitats rather than at the listing stage; and maintain an integrated database with information on species’ biology, threats, and agency actions to enable future evaluation of SARA’s impact.","container-title":"Conservation Biology","DOI":"10.1111/j.1523-1739.2009.01255.x","ISSN":"08888892, 15231739","issue":"6","language":"en","page":"1609-1617","source":"DOI.org (Crossref)","title":"Species Listing under Canada's Species at Risk Act","volume":"23","author":[{"family":"Findlay","given":"C. Scott"},{"family":"Elgie","given":"Stewart"},{"family":"Giles","given":"Brian"},{"family":"Burr","given":"Linda"}],"issued":{"date-parts":[["2009",12]]}}}],"schema":"https://github.com/citation-style-language/schema/raw/master/csl-citation.json"} </w:instrText>
      </w:r>
      <w:r w:rsidR="00DF2373" w:rsidRPr="007C09D9">
        <w:rPr>
          <w:rFonts w:ascii="MillerDaily" w:hAnsi="MillerDaily"/>
        </w:rPr>
        <w:fldChar w:fldCharType="separate"/>
      </w:r>
      <w:r w:rsidR="0024787D" w:rsidRPr="0024787D">
        <w:rPr>
          <w:rFonts w:ascii="MillerDaily" w:hAnsi="MillerDaily"/>
        </w:rPr>
        <w:t>(</w:t>
      </w:r>
      <w:r w:rsidR="0024787D" w:rsidRPr="0024787D">
        <w:rPr>
          <w:rFonts w:ascii="MillerDaily" w:hAnsi="MillerDaily"/>
          <w:i/>
          <w:iCs/>
        </w:rPr>
        <w:t>4</w:t>
      </w:r>
      <w:r w:rsidR="0024787D" w:rsidRPr="0024787D">
        <w:rPr>
          <w:rFonts w:ascii="MillerDaily" w:hAnsi="MillerDaily"/>
        </w:rPr>
        <w:t>)</w:t>
      </w:r>
      <w:r w:rsidR="00DF2373" w:rsidRPr="007C09D9">
        <w:rPr>
          <w:rFonts w:ascii="MillerDaily" w:hAnsi="MillerDaily"/>
        </w:rPr>
        <w:fldChar w:fldCharType="end"/>
      </w:r>
      <w:r w:rsidR="00086F5F" w:rsidRPr="007C09D9">
        <w:rPr>
          <w:rFonts w:ascii="MillerDaily" w:hAnsi="MillerDaily"/>
        </w:rPr>
        <w:t>. A</w:t>
      </w:r>
      <w:r w:rsidR="00086F5F" w:rsidRPr="007C09D9">
        <w:rPr>
          <w:rFonts w:ascii="MillerDaily" w:hAnsi="MillerDaily"/>
          <w:color w:val="000000"/>
        </w:rPr>
        <w:t xml:space="preserve"> </w:t>
      </w:r>
      <w:r w:rsidR="00086F5F" w:rsidRPr="007C09D9">
        <w:rPr>
          <w:rFonts w:ascii="MillerDaily" w:hAnsi="MillerDaily"/>
        </w:rPr>
        <w:t>culturally–meaningful</w:t>
      </w:r>
      <w:r w:rsidR="00086F5F" w:rsidRPr="007C09D9">
        <w:rPr>
          <w:rFonts w:ascii="MillerDaily" w:hAnsi="MillerDaily"/>
          <w:color w:val="000000"/>
        </w:rPr>
        <w:t xml:space="preserve"> </w:t>
      </w:r>
      <w:r w:rsidR="00086F5F" w:rsidRPr="007C09D9">
        <w:rPr>
          <w:rFonts w:ascii="MillerDaily" w:hAnsi="MillerDaily"/>
        </w:rPr>
        <w:t>recovery target</w:t>
      </w:r>
      <w:r w:rsidR="0021235C">
        <w:rPr>
          <w:rFonts w:ascii="MillerDaily" w:hAnsi="MillerDaily"/>
        </w:rPr>
        <w:t xml:space="preserve"> for such species</w:t>
      </w:r>
      <w:r w:rsidR="00086F5F" w:rsidRPr="007C09D9">
        <w:rPr>
          <w:rFonts w:ascii="MillerDaily" w:hAnsi="MillerDaily"/>
          <w:color w:val="000000"/>
        </w:rPr>
        <w:t xml:space="preserve"> may require a </w:t>
      </w:r>
      <w:r w:rsidR="00B2773A" w:rsidRPr="007C09D9">
        <w:rPr>
          <w:rFonts w:ascii="MillerDaily" w:hAnsi="MillerDaily"/>
          <w:color w:val="000000"/>
        </w:rPr>
        <w:t xml:space="preserve">greater </w:t>
      </w:r>
      <w:r w:rsidR="00086F5F" w:rsidRPr="007C09D9">
        <w:rPr>
          <w:rFonts w:ascii="MillerDaily" w:hAnsi="MillerDaily"/>
        </w:rPr>
        <w:t>abundance</w:t>
      </w:r>
      <w:r w:rsidR="00086F5F" w:rsidRPr="007C09D9">
        <w:rPr>
          <w:rFonts w:ascii="MillerDaily" w:hAnsi="MillerDaily"/>
          <w:color w:val="000000"/>
        </w:rPr>
        <w:t xml:space="preserve"> </w:t>
      </w:r>
      <w:r w:rsidR="00B2773A" w:rsidRPr="007C09D9">
        <w:rPr>
          <w:rFonts w:ascii="MillerDaily" w:hAnsi="MillerDaily"/>
          <w:color w:val="000000"/>
        </w:rPr>
        <w:t>and/</w:t>
      </w:r>
      <w:r w:rsidR="00086F5F" w:rsidRPr="007C09D9">
        <w:rPr>
          <w:rFonts w:ascii="MillerDaily" w:hAnsi="MillerDaily"/>
          <w:color w:val="000000"/>
        </w:rPr>
        <w:t xml:space="preserve">or </w:t>
      </w:r>
      <w:r w:rsidRPr="007C09D9">
        <w:rPr>
          <w:rFonts w:ascii="MillerDaily" w:hAnsi="MillerDaily"/>
          <w:color w:val="000000"/>
        </w:rPr>
        <w:t xml:space="preserve">different </w:t>
      </w:r>
      <w:r w:rsidR="00086F5F" w:rsidRPr="007C09D9">
        <w:rPr>
          <w:rFonts w:ascii="MillerDaily" w:hAnsi="MillerDaily"/>
        </w:rPr>
        <w:t>distribution</w:t>
      </w:r>
      <w:r w:rsidR="00086F5F" w:rsidRPr="007C09D9">
        <w:rPr>
          <w:rFonts w:ascii="MillerDaily" w:hAnsi="MillerDaily"/>
          <w:color w:val="000000"/>
        </w:rPr>
        <w:t xml:space="preserve"> than those </w:t>
      </w:r>
      <w:r w:rsidR="00086F5F" w:rsidRPr="007C09D9">
        <w:rPr>
          <w:rFonts w:ascii="MillerDaily" w:hAnsi="MillerDaily"/>
        </w:rPr>
        <w:t>prescribed</w:t>
      </w:r>
      <w:r w:rsidR="00086F5F" w:rsidRPr="007C09D9">
        <w:rPr>
          <w:rFonts w:ascii="MillerDaily" w:hAnsi="MillerDaily"/>
          <w:color w:val="000000"/>
        </w:rPr>
        <w:t xml:space="preserve"> by </w:t>
      </w:r>
      <w:r w:rsidR="006807E6" w:rsidRPr="007C09D9">
        <w:rPr>
          <w:rFonts w:ascii="MillerDaily" w:hAnsi="MillerDaily"/>
          <w:color w:val="000000"/>
        </w:rPr>
        <w:t>risk</w:t>
      </w:r>
      <w:r w:rsidR="00840702" w:rsidRPr="007C09D9">
        <w:rPr>
          <w:rFonts w:ascii="MillerDaily" w:hAnsi="MillerDaily"/>
          <w:color w:val="000000"/>
        </w:rPr>
        <w:t>-</w:t>
      </w:r>
      <w:r w:rsidR="006807E6" w:rsidRPr="007C09D9">
        <w:rPr>
          <w:rFonts w:ascii="MillerDaily" w:hAnsi="MillerDaily"/>
          <w:color w:val="000000"/>
        </w:rPr>
        <w:t xml:space="preserve"> or </w:t>
      </w:r>
      <w:r w:rsidR="00086F5F" w:rsidRPr="007C09D9">
        <w:rPr>
          <w:rFonts w:ascii="MillerDaily" w:hAnsi="MillerDaily"/>
          <w:color w:val="000000"/>
        </w:rPr>
        <w:t>M</w:t>
      </w:r>
      <w:r w:rsidR="00086F5F" w:rsidRPr="007C09D9">
        <w:rPr>
          <w:rFonts w:ascii="MillerDaily" w:hAnsi="MillerDaily"/>
        </w:rPr>
        <w:t>VP–based approach</w:t>
      </w:r>
      <w:r w:rsidR="006807E6" w:rsidRPr="007C09D9">
        <w:rPr>
          <w:rFonts w:ascii="MillerDaily" w:hAnsi="MillerDaily"/>
        </w:rPr>
        <w:t>es</w:t>
      </w:r>
      <w:r w:rsidR="00086F5F" w:rsidRPr="007C09D9">
        <w:rPr>
          <w:rFonts w:ascii="MillerDaily" w:hAnsi="MillerDaily"/>
        </w:rPr>
        <w:t xml:space="preserve">. Culturally–meaningful recovery also requires more inclusive policies to center Indigenous perspectives and </w:t>
      </w:r>
      <w:r w:rsidR="00983D3B" w:rsidRPr="007C09D9">
        <w:rPr>
          <w:rFonts w:ascii="MillerDaily" w:hAnsi="MillerDaily"/>
        </w:rPr>
        <w:t>p</w:t>
      </w:r>
      <w:r w:rsidR="00086F5F" w:rsidRPr="007C09D9">
        <w:rPr>
          <w:rFonts w:ascii="MillerDaily" w:hAnsi="MillerDaily"/>
        </w:rPr>
        <w:t>eople in the design and implementation of restorative actions</w:t>
      </w:r>
      <w:r w:rsidR="003554F3">
        <w:rPr>
          <w:rFonts w:ascii="MillerDaily" w:hAnsi="MillerDaily"/>
        </w:rPr>
        <w:t xml:space="preserve"> </w:t>
      </w:r>
      <w:r w:rsidR="00DF2373" w:rsidRPr="007C09D9">
        <w:rPr>
          <w:rFonts w:ascii="MillerDaily" w:hAnsi="MillerDaily"/>
        </w:rPr>
        <w:fldChar w:fldCharType="begin"/>
      </w:r>
      <w:r w:rsidR="0024787D">
        <w:rPr>
          <w:rFonts w:ascii="MillerDaily" w:hAnsi="MillerDaily"/>
        </w:rPr>
        <w:instrText xml:space="preserve"> ADDIN ZOTERO_ITEM CSL_CITATION {"citationID":"dyfvWJM0","properties":{"formattedCitation":"({\\i{}5}\\uc0\\u8211{}{\\i{}7})","plainCitation":"(5–7)","noteIndex":0},"citationItems":[{"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T."}],"issued":{"date-parts":[["2022"]]}}},{"id":1353,"uris":["http://zotero.org/users/6749014/items/JZM6GC9G"],"itemData":{"id":1353,"type":"article-journal","abstract":"Future climate projections of warming, drying, and increased weather variability indicate that conventional agricultural and production practices within the Northern Great Plains (NGP) will become less sustainable, both ecologically and economically. As a result, the livelihoods of people that rely on these lands will be adversely impacted. This is especially true for Native American communities, who were relegated to reservations where the land is often vast but marginal and non-tribal operators have an outsized role in food production. In addition, NGP lands are expected to warm and dry disproportionately relative to the rest of the United States. It is therefore critical to identify models of sustainable land management that can improve ecological function and socio-economic outcomes for NGP communities, all while increasing resilience to a rapidly changing climate. Efforts led by Native American Nations to restore North American Plains bison (Bison bison bison) to tribal lands can bring desired socio-ecological benefits to underserved communities while improving their capacity to influence the health of their lands, their people, and their livelihoods. Ecological sustainability will depend on the restoration of bison herds and bison’s ability to serve as ecosystem engineers of North America’s Plains. The historically broad distribution of bison suggests they can adapt to a variety of conditions, making them resilient to a wide range of management systems and climates. Here we review bison’s ecological, cultural, and economic value using four case studies from tribal communities within the NGP. We discuss the potential contributions of bison to food sovereignty, sustainable economies, and conservation of a working landscape with limited protections and significant risk of conversion. The ecological role of bison within this setting has potential due to cultural acceptance and the vast availability of suitable lands; however, it is critical to address tribal needs for funding support, enhanced community capacity, and solving complex landownership for these goals to be achieved.","container-title":"Frontiers in Ecology and Evolution","ISSN":"2296-701X","source":"Frontiers","title":"The Potential of Bison Restoration as an Ecological Approach to Future Tribal Food Sovereignty on the Northern Great Plains","URL":"https://www.frontiersin.org/article/10.3389/fevo.2022.826282","volume":"10","author":[{"family":"Shamon","given":"Hila"},{"family":"Cosby","given":"Olivia G."},{"family":"Andersen","given":"Chamois L."},{"family":"Augare","given":"Helen"},{"family":"BearCub Stiffarm","given":"Jonny"},{"family":"Bresnan","given":"Claire E."},{"family":"Brock","given":"Brent L."},{"family":"Carlson","given":"Ervin"},{"family":"Deichmann","given":"Jessica L."},{"family":"Epps","given":"Aaron"},{"family":"Guernsey","given":"Noelle"},{"family":"Hartway","given":"Cynthia"},{"family":"Jørgensen","given":"Dennis"},{"family":"Kipp","given":"Willow"},{"family":"Kinsey","given":"Daniel"},{"family":"Komatsu","given":"Kimberly J."},{"family":"Kunkel","given":"Kyran"},{"family":"Magnan","given":"Robert"},{"family":"Martin","given":"Jeff M."},{"family":"Maxwell","given":"Bruce D."},{"family":"McShea","given":"William J."},{"family":"Mormorunni","given":"Cristina"},{"family":"Olimb","given":"Sarah"},{"family":"Rattling Hawk","given":"Monica"},{"family":"Ready","given":"Richard"},{"family":"Smith","given":"Roxann"},{"family":"Songer","given":"Melissa"},{"family":"Speakthunder","given":"Bronc"},{"family":"Stafne","given":"Grant"},{"family":"Weatherwax","given":"Melissa"},{"family":"Akre","given":"Thomas S."}],"accessed":{"date-parts":[["2022",2,3]]},"issued":{"date-parts":[["2022"]]}}},{"id":694,"uris":["http://zotero.org/users/6749014/items/B8V3P2M5"],"itemData":{"id":694,"type":"article-journal","abstract":"Increasingly, fisheries researchers and managers seek or are compelled to “bridge” Indigenous knowledge systems with Western scientific approaches to understanding and governing fisheries. Here, we move beyond the all-too-common narrative about integrating or incorporating (too often used as euphemisms for assimilating) other knowledge systems into Western science, instead of building an ethic of knowledge coexistence and complementarity in knowledge generation using Two-Eyed Seeing as a guiding framework. Two-Eyed Seeing (Etuaptmumk in Mi’kmaw) embraces “learning to see from one eye with the strengths of Indigenous knowledges and ways of knowing, and from the other eye with the strengths of mainstream knowledges and ways of knowing, and to use both these eyes together, for the benefit of all,” as envisaged by Elder Dr. Albert Marshall. In this paper, we examine the notion of knowledge dichotomies and imperatives for knowledge coexistence and draw parallels between Two-Eyed Seeing and other analogous Indigenous frameworks from around the world. It is set apart from other Indigenous frameworks in its explicit action imperative—central to Two-Eyed Seeing is the notion that knowledge transforms the holder and that the holder bears a responsibility to act on that knowledge. We explore its operationalization through three Canadian aquatic and fisheries case-studies that co-develop questions, document and mobilize knowledge, and co-produce insights and decisions. We argue that Two-Eyed Seeing provides a pathway to a plural coexistence, where time-tested Indigenous knowledge systems can be paired with, not subsumed by, Western scientific insights for an equitable and sustainable future.","container-title":"Fish and Fisheries","DOI":"10.1111/faf.12516","ISSN":"1467-2960, 1467-2979","issue":"2","journalAbbreviation":"Fish Fish","language":"en","page":"243-261","source":"DOI.org (Crossref)","title":"“Two‐Eyed Seeing”: An Indigenous framework to transform fisheries research and management","title-short":"“Two‐Eyed Seeing”","volume":"22","author":[{"family":"Reid","given":"Andrea J."},{"family":"Eckert","given":"Lauren E."},{"family":"Lane","given":"John‐Francis"},{"family":"Young","given":"Nathan"},{"family":"Hinch","given":"Scott G."},{"family":"Darimont","given":"Chris T."},{"family":"Cooke","given":"Steven J."},{"family":"Ban","given":"Natalie C."},{"family":"Marshall","given":"Albert"}],"issued":{"date-parts":[["2021",3]]}}}],"schema":"https://github.com/citation-style-language/schema/raw/master/csl-citation.json"} </w:instrText>
      </w:r>
      <w:r w:rsidR="00DF2373" w:rsidRPr="007C09D9">
        <w:rPr>
          <w:rFonts w:ascii="MillerDaily" w:hAnsi="MillerDaily"/>
        </w:rPr>
        <w:fldChar w:fldCharType="separate"/>
      </w:r>
      <w:r w:rsidR="0024787D" w:rsidRPr="0024787D">
        <w:rPr>
          <w:rFonts w:ascii="MillerDaily" w:hAnsi="MillerDaily"/>
        </w:rPr>
        <w:t>(</w:t>
      </w:r>
      <w:r w:rsidR="0024787D" w:rsidRPr="0024787D">
        <w:rPr>
          <w:rFonts w:ascii="MillerDaily" w:hAnsi="MillerDaily"/>
          <w:i/>
          <w:iCs/>
        </w:rPr>
        <w:t>5</w:t>
      </w:r>
      <w:r w:rsidR="0024787D" w:rsidRPr="0024787D">
        <w:rPr>
          <w:rFonts w:ascii="MillerDaily" w:hAnsi="MillerDaily"/>
        </w:rPr>
        <w:t>–</w:t>
      </w:r>
      <w:r w:rsidR="0024787D" w:rsidRPr="0024787D">
        <w:rPr>
          <w:rFonts w:ascii="MillerDaily" w:hAnsi="MillerDaily"/>
          <w:i/>
          <w:iCs/>
        </w:rPr>
        <w:t>7</w:t>
      </w:r>
      <w:r w:rsidR="0024787D" w:rsidRPr="0024787D">
        <w:rPr>
          <w:rFonts w:ascii="MillerDaily" w:hAnsi="MillerDaily"/>
        </w:rPr>
        <w:t>)</w:t>
      </w:r>
      <w:r w:rsidR="00DF2373" w:rsidRPr="007C09D9">
        <w:rPr>
          <w:rFonts w:ascii="MillerDaily" w:hAnsi="MillerDaily"/>
        </w:rPr>
        <w:fldChar w:fldCharType="end"/>
      </w:r>
      <w:r w:rsidR="00086F5F" w:rsidRPr="007C09D9">
        <w:rPr>
          <w:rFonts w:ascii="MillerDaily" w:hAnsi="MillerDaily"/>
        </w:rPr>
        <w:t xml:space="preserve">. </w:t>
      </w:r>
    </w:p>
    <w:p w14:paraId="26FFDA78" w14:textId="74402A49" w:rsidR="00086F5F" w:rsidRPr="007C09D9" w:rsidRDefault="00086F5F" w:rsidP="00086F5F">
      <w:pPr>
        <w:pStyle w:val="Paragraph"/>
        <w:rPr>
          <w:rFonts w:ascii="MillerDaily" w:hAnsi="MillerDaily"/>
          <w:color w:val="000000"/>
        </w:rPr>
      </w:pPr>
      <w:r w:rsidRPr="007C09D9">
        <w:rPr>
          <w:rFonts w:ascii="MillerDaily" w:hAnsi="MillerDaily"/>
          <w:color w:val="000000"/>
        </w:rPr>
        <w:t>Here we</w:t>
      </w:r>
      <w:r w:rsidRPr="007C09D9">
        <w:rPr>
          <w:rFonts w:ascii="MillerDaily" w:hAnsi="MillerDaily"/>
        </w:rPr>
        <w:t xml:space="preserve"> describe t</w:t>
      </w:r>
      <w:r w:rsidRPr="007C09D9">
        <w:rPr>
          <w:rFonts w:ascii="MillerDaily" w:hAnsi="MillerDaily"/>
          <w:color w:val="000000"/>
        </w:rPr>
        <w:t>hree recovery efforts that demonstrate continued inequities in biodiversity conservation policies</w:t>
      </w:r>
      <w:r w:rsidR="006807E6" w:rsidRPr="007C09D9">
        <w:rPr>
          <w:rFonts w:ascii="MillerDaily" w:hAnsi="MillerDaily"/>
          <w:color w:val="000000"/>
        </w:rPr>
        <w:t>. We</w:t>
      </w:r>
      <w:r w:rsidRPr="007C09D9">
        <w:rPr>
          <w:rFonts w:ascii="MillerDaily" w:hAnsi="MillerDaily"/>
          <w:color w:val="000000"/>
        </w:rPr>
        <w:t xml:space="preserve"> highlight the need to reconsider recovery targets for </w:t>
      </w:r>
      <w:proofErr w:type="gramStart"/>
      <w:r w:rsidRPr="007C09D9">
        <w:rPr>
          <w:rFonts w:ascii="MillerDaily" w:hAnsi="MillerDaily"/>
        </w:rPr>
        <w:t>culturally–important</w:t>
      </w:r>
      <w:proofErr w:type="gramEnd"/>
      <w:r w:rsidR="002A087A" w:rsidRPr="007C09D9">
        <w:rPr>
          <w:rFonts w:ascii="MillerDaily" w:hAnsi="MillerDaily"/>
        </w:rPr>
        <w:t>, harvested</w:t>
      </w:r>
      <w:r w:rsidRPr="007C09D9">
        <w:rPr>
          <w:rFonts w:ascii="MillerDaily" w:hAnsi="MillerDaily"/>
          <w:color w:val="000000"/>
        </w:rPr>
        <w:t xml:space="preserve"> species in </w:t>
      </w:r>
      <w:r w:rsidR="00E750BE" w:rsidRPr="007C09D9">
        <w:rPr>
          <w:rFonts w:ascii="MillerDaily" w:hAnsi="MillerDaily"/>
          <w:color w:val="000000"/>
        </w:rPr>
        <w:t>n</w:t>
      </w:r>
      <w:r w:rsidRPr="007C09D9">
        <w:rPr>
          <w:rFonts w:ascii="MillerDaily" w:hAnsi="MillerDaily"/>
          <w:color w:val="000000"/>
        </w:rPr>
        <w:t xml:space="preserve">ational </w:t>
      </w:r>
      <w:r w:rsidR="00E750BE" w:rsidRPr="007C09D9">
        <w:rPr>
          <w:rFonts w:ascii="MillerDaily" w:hAnsi="MillerDaily"/>
          <w:color w:val="000000"/>
        </w:rPr>
        <w:t xml:space="preserve">endangered species laws and </w:t>
      </w:r>
      <w:r w:rsidRPr="007C09D9">
        <w:rPr>
          <w:rFonts w:ascii="MillerDaily" w:hAnsi="MillerDaily"/>
          <w:color w:val="000000"/>
        </w:rPr>
        <w:t xml:space="preserve">policies. We focus on three </w:t>
      </w:r>
      <w:r w:rsidRPr="007C09D9">
        <w:rPr>
          <w:rFonts w:ascii="MillerDaily" w:hAnsi="MillerDaily"/>
        </w:rPr>
        <w:t>high-profile</w:t>
      </w:r>
      <w:r w:rsidRPr="007C09D9">
        <w:rPr>
          <w:rFonts w:ascii="MillerDaily" w:hAnsi="MillerDaily"/>
          <w:color w:val="000000"/>
        </w:rPr>
        <w:t xml:space="preserve"> species in North America</w:t>
      </w:r>
      <w:r w:rsidRPr="007C09D9">
        <w:rPr>
          <w:rFonts w:ascii="MillerDaily" w:hAnsi="MillerDaily"/>
        </w:rPr>
        <w:t>—</w:t>
      </w:r>
      <w:r w:rsidRPr="007C09D9">
        <w:rPr>
          <w:rFonts w:ascii="MillerDaily" w:hAnsi="MillerDaily"/>
          <w:color w:val="000000"/>
        </w:rPr>
        <w:t xml:space="preserve">caribou, bison, and </w:t>
      </w:r>
      <w:r w:rsidRPr="007C09D9">
        <w:rPr>
          <w:rFonts w:ascii="MillerDaily" w:hAnsi="MillerDaily"/>
        </w:rPr>
        <w:t>salmon—</w:t>
      </w:r>
      <w:r w:rsidRPr="007C09D9">
        <w:rPr>
          <w:rFonts w:ascii="MillerDaily" w:hAnsi="MillerDaily"/>
          <w:color w:val="000000"/>
        </w:rPr>
        <w:t xml:space="preserve">which have formed central aspects of Indigenous </w:t>
      </w:r>
      <w:r w:rsidR="007C6572" w:rsidRPr="007C09D9">
        <w:rPr>
          <w:rFonts w:ascii="MillerDaily" w:hAnsi="MillerDaily"/>
          <w:color w:val="000000"/>
        </w:rPr>
        <w:t>p</w:t>
      </w:r>
      <w:r w:rsidRPr="007C09D9">
        <w:rPr>
          <w:rFonts w:ascii="MillerDaily" w:hAnsi="MillerDaily"/>
          <w:color w:val="000000"/>
        </w:rPr>
        <w:t>eoples</w:t>
      </w:r>
      <w:r w:rsidRPr="007C09D9">
        <w:rPr>
          <w:rFonts w:ascii="MillerDaily" w:hAnsi="MillerDaily"/>
        </w:rPr>
        <w:t>’</w:t>
      </w:r>
      <w:r w:rsidRPr="007C09D9">
        <w:rPr>
          <w:rFonts w:ascii="MillerDaily" w:hAnsi="MillerDaily"/>
          <w:color w:val="000000"/>
        </w:rPr>
        <w:t xml:space="preserve"> diet, culture, and seasonal movements since time immemorial. In each case, the </w:t>
      </w:r>
      <w:r w:rsidRPr="007C09D9">
        <w:rPr>
          <w:rFonts w:ascii="MillerDaily" w:hAnsi="MillerDaily"/>
        </w:rPr>
        <w:t>decline</w:t>
      </w:r>
      <w:r w:rsidRPr="007C09D9">
        <w:rPr>
          <w:rFonts w:ascii="MillerDaily" w:hAnsi="MillerDaily"/>
          <w:color w:val="000000"/>
        </w:rPr>
        <w:t xml:space="preserve"> of these species impeded Indigenous </w:t>
      </w:r>
      <w:r w:rsidR="007C6572" w:rsidRPr="007C09D9">
        <w:rPr>
          <w:rFonts w:ascii="MillerDaily" w:hAnsi="MillerDaily"/>
          <w:color w:val="000000"/>
        </w:rPr>
        <w:t>p</w:t>
      </w:r>
      <w:r w:rsidRPr="007C09D9">
        <w:rPr>
          <w:rFonts w:ascii="MillerDaily" w:hAnsi="MillerDaily"/>
          <w:color w:val="000000"/>
        </w:rPr>
        <w:t>eoples from carrying out cultural practices</w:t>
      </w:r>
      <w:r w:rsidR="00F02142" w:rsidRPr="007C09D9">
        <w:rPr>
          <w:rFonts w:ascii="MillerDaily" w:hAnsi="MillerDaily"/>
          <w:color w:val="000000"/>
        </w:rPr>
        <w:t xml:space="preserve"> </w:t>
      </w:r>
      <w:r w:rsidR="00F02142" w:rsidRPr="007C09D9">
        <w:rPr>
          <w:rFonts w:ascii="MillerDaily" w:hAnsi="MillerDaily"/>
        </w:rPr>
        <w:t>and exercising food sovereignty</w:t>
      </w:r>
      <w:r w:rsidRPr="007C09D9">
        <w:rPr>
          <w:rFonts w:ascii="MillerDaily" w:hAnsi="MillerDaily"/>
        </w:rPr>
        <w:t xml:space="preserve">. </w:t>
      </w:r>
      <w:r w:rsidRPr="007C09D9">
        <w:rPr>
          <w:rFonts w:ascii="MillerDaily" w:hAnsi="MillerDaily"/>
          <w:color w:val="000000"/>
        </w:rPr>
        <w:t xml:space="preserve">Each </w:t>
      </w:r>
      <w:r w:rsidR="00B2773A" w:rsidRPr="007C09D9">
        <w:rPr>
          <w:rFonts w:ascii="MillerDaily" w:hAnsi="MillerDaily"/>
          <w:color w:val="000000"/>
        </w:rPr>
        <w:t xml:space="preserve">of these 3 culturally-important </w:t>
      </w:r>
      <w:r w:rsidRPr="007C09D9">
        <w:rPr>
          <w:rFonts w:ascii="MillerDaily" w:hAnsi="MillerDaily"/>
          <w:color w:val="000000"/>
        </w:rPr>
        <w:t>species</w:t>
      </w:r>
      <w:r w:rsidRPr="007C09D9">
        <w:rPr>
          <w:rFonts w:ascii="MillerDaily" w:hAnsi="MillerDaily"/>
        </w:rPr>
        <w:t xml:space="preserve"> </w:t>
      </w:r>
      <w:r w:rsidRPr="007C09D9">
        <w:rPr>
          <w:rFonts w:ascii="MillerDaily" w:hAnsi="MillerDaily"/>
          <w:color w:val="000000"/>
        </w:rPr>
        <w:t xml:space="preserve">has since </w:t>
      </w:r>
      <w:r w:rsidRPr="007C09D9">
        <w:rPr>
          <w:rFonts w:ascii="MillerDaily" w:hAnsi="MillerDaily"/>
        </w:rPr>
        <w:t>shown</w:t>
      </w:r>
      <w:r w:rsidRPr="007C09D9">
        <w:rPr>
          <w:rFonts w:ascii="MillerDaily" w:hAnsi="MillerDaily"/>
          <w:color w:val="000000"/>
        </w:rPr>
        <w:t xml:space="preserve"> some level of recovery and we highlight how th</w:t>
      </w:r>
      <w:r w:rsidRPr="007C09D9">
        <w:rPr>
          <w:rFonts w:ascii="MillerDaily" w:hAnsi="MillerDaily"/>
        </w:rPr>
        <w:t>ese</w:t>
      </w:r>
      <w:r w:rsidRPr="007C09D9">
        <w:rPr>
          <w:rFonts w:ascii="MillerDaily" w:hAnsi="MillerDaily"/>
          <w:color w:val="000000"/>
        </w:rPr>
        <w:t xml:space="preserve"> recover</w:t>
      </w:r>
      <w:r w:rsidRPr="007C09D9">
        <w:rPr>
          <w:rFonts w:ascii="MillerDaily" w:hAnsi="MillerDaily"/>
        </w:rPr>
        <w:t>ies</w:t>
      </w:r>
      <w:r w:rsidRPr="007C09D9">
        <w:rPr>
          <w:rFonts w:ascii="MillerDaily" w:hAnsi="MillerDaily"/>
          <w:color w:val="000000"/>
        </w:rPr>
        <w:t>—often considered conservation victor</w:t>
      </w:r>
      <w:r w:rsidRPr="007C09D9">
        <w:rPr>
          <w:rFonts w:ascii="MillerDaily" w:hAnsi="MillerDaily"/>
        </w:rPr>
        <w:t>ies</w:t>
      </w:r>
      <w:r w:rsidRPr="007C09D9">
        <w:rPr>
          <w:rFonts w:ascii="MillerDaily" w:hAnsi="MillerDaily"/>
          <w:color w:val="000000"/>
        </w:rPr>
        <w:t>—remain distant from culturally</w:t>
      </w:r>
      <w:r w:rsidRPr="007C09D9">
        <w:rPr>
          <w:rFonts w:ascii="MillerDaily" w:hAnsi="MillerDaily"/>
        </w:rPr>
        <w:t>–</w:t>
      </w:r>
      <w:r w:rsidRPr="007C09D9">
        <w:rPr>
          <w:rFonts w:ascii="MillerDaily" w:hAnsi="MillerDaily"/>
          <w:color w:val="000000"/>
        </w:rPr>
        <w:t>meaningful levels of recovery. This mismatch is</w:t>
      </w:r>
      <w:r w:rsidRPr="007C09D9">
        <w:rPr>
          <w:rFonts w:ascii="MillerDaily" w:hAnsi="MillerDaily"/>
        </w:rPr>
        <w:t xml:space="preserve"> </w:t>
      </w:r>
      <w:r w:rsidRPr="007C09D9">
        <w:rPr>
          <w:rFonts w:ascii="MillerDaily" w:hAnsi="MillerDaily"/>
          <w:color w:val="000000"/>
        </w:rPr>
        <w:t xml:space="preserve">partly due to a lack </w:t>
      </w:r>
      <w:r w:rsidRPr="007C09D9">
        <w:rPr>
          <w:rFonts w:ascii="MillerDaily" w:hAnsi="MillerDaily"/>
        </w:rPr>
        <w:t xml:space="preserve">of </w:t>
      </w:r>
      <w:r w:rsidRPr="007C09D9">
        <w:rPr>
          <w:rFonts w:ascii="MillerDaily" w:hAnsi="MillerDaily"/>
          <w:color w:val="000000"/>
        </w:rPr>
        <w:t>formal legislation supporting</w:t>
      </w:r>
      <w:r w:rsidRPr="007C09D9">
        <w:rPr>
          <w:rFonts w:ascii="MillerDaily" w:hAnsi="MillerDaily"/>
        </w:rPr>
        <w:t xml:space="preserve"> </w:t>
      </w:r>
      <w:proofErr w:type="gramStart"/>
      <w:r w:rsidRPr="007C09D9">
        <w:rPr>
          <w:rFonts w:ascii="MillerDaily" w:hAnsi="MillerDaily"/>
        </w:rPr>
        <w:t>culturally–meaningful</w:t>
      </w:r>
      <w:proofErr w:type="gramEnd"/>
      <w:r w:rsidRPr="007C09D9">
        <w:rPr>
          <w:rFonts w:ascii="MillerDaily" w:hAnsi="MillerDaily"/>
        </w:rPr>
        <w:t xml:space="preserve"> recovery targets</w:t>
      </w:r>
      <w:r w:rsidRPr="007C09D9">
        <w:rPr>
          <w:rFonts w:ascii="MillerDaily" w:hAnsi="MillerDaily"/>
          <w:color w:val="000000"/>
        </w:rPr>
        <w:t xml:space="preserve"> (Figure 1, </w:t>
      </w:r>
      <w:r w:rsidR="00D44305" w:rsidRPr="007C09D9">
        <w:rPr>
          <w:rFonts w:ascii="MillerDaily" w:hAnsi="MillerDaily"/>
          <w:color w:val="000000"/>
        </w:rPr>
        <w:t>Supplementary Material</w:t>
      </w:r>
      <w:r w:rsidRPr="007C09D9">
        <w:rPr>
          <w:rFonts w:ascii="MillerDaily" w:hAnsi="MillerDaily"/>
          <w:color w:val="000000"/>
        </w:rPr>
        <w:t xml:space="preserve"> 1).</w:t>
      </w:r>
      <w:r w:rsidR="00942DE2" w:rsidRPr="007C09D9">
        <w:rPr>
          <w:rFonts w:ascii="MillerDaily" w:hAnsi="MillerDaily"/>
          <w:color w:val="000000"/>
        </w:rPr>
        <w:t xml:space="preserve"> The species</w:t>
      </w:r>
      <w:r w:rsidR="00C119E9" w:rsidRPr="007C09D9">
        <w:rPr>
          <w:rFonts w:ascii="MillerDaily" w:hAnsi="MillerDaily"/>
          <w:color w:val="000000"/>
        </w:rPr>
        <w:t xml:space="preserve"> highlight</w:t>
      </w:r>
      <w:r w:rsidR="00A71F1E" w:rsidRPr="007C09D9">
        <w:rPr>
          <w:rFonts w:ascii="MillerDaily" w:hAnsi="MillerDaily"/>
          <w:color w:val="000000"/>
        </w:rPr>
        <w:t>ed</w:t>
      </w:r>
      <w:r w:rsidR="00C119E9" w:rsidRPr="007C09D9">
        <w:rPr>
          <w:rFonts w:ascii="MillerDaily" w:hAnsi="MillerDaily"/>
          <w:color w:val="000000"/>
        </w:rPr>
        <w:t xml:space="preserve"> here </w:t>
      </w:r>
      <w:r w:rsidR="00942DE2" w:rsidRPr="007C09D9">
        <w:rPr>
          <w:rFonts w:ascii="MillerDaily" w:hAnsi="MillerDaily"/>
          <w:color w:val="000000"/>
        </w:rPr>
        <w:t xml:space="preserve">are </w:t>
      </w:r>
      <w:r w:rsidR="00D7448E" w:rsidRPr="007C09D9">
        <w:rPr>
          <w:rFonts w:ascii="MillerDaily" w:hAnsi="MillerDaily"/>
          <w:color w:val="000000"/>
        </w:rPr>
        <w:t>emblematic</w:t>
      </w:r>
      <w:r w:rsidR="007240BA" w:rsidRPr="007C09D9">
        <w:rPr>
          <w:rFonts w:ascii="MillerDaily" w:hAnsi="MillerDaily"/>
          <w:color w:val="000000"/>
        </w:rPr>
        <w:t xml:space="preserve"> of </w:t>
      </w:r>
      <w:r w:rsidR="00C119E9" w:rsidRPr="007C09D9">
        <w:rPr>
          <w:rFonts w:ascii="MillerDaily" w:hAnsi="MillerDaily"/>
          <w:color w:val="000000"/>
        </w:rPr>
        <w:t>the</w:t>
      </w:r>
      <w:r w:rsidR="00A71F1E" w:rsidRPr="007C09D9">
        <w:rPr>
          <w:rFonts w:ascii="MillerDaily" w:hAnsi="MillerDaily"/>
          <w:color w:val="000000"/>
        </w:rPr>
        <w:t xml:space="preserve"> many</w:t>
      </w:r>
      <w:r w:rsidR="00C119E9" w:rsidRPr="007C09D9">
        <w:rPr>
          <w:rFonts w:ascii="MillerDaily" w:hAnsi="MillerDaily"/>
          <w:color w:val="000000"/>
        </w:rPr>
        <w:t xml:space="preserve"> </w:t>
      </w:r>
      <w:r w:rsidR="00942DE2" w:rsidRPr="007C09D9">
        <w:rPr>
          <w:rFonts w:ascii="MillerDaily" w:hAnsi="MillerDaily"/>
          <w:color w:val="000000"/>
        </w:rPr>
        <w:t xml:space="preserve">culturally-important species </w:t>
      </w:r>
      <w:r w:rsidR="00A71F1E" w:rsidRPr="007C09D9">
        <w:rPr>
          <w:rFonts w:ascii="MillerDaily" w:hAnsi="MillerDaily"/>
          <w:color w:val="000000"/>
        </w:rPr>
        <w:t>currently</w:t>
      </w:r>
      <w:r w:rsidR="00C119E9" w:rsidRPr="007C09D9">
        <w:rPr>
          <w:rFonts w:ascii="MillerDaily" w:hAnsi="MillerDaily"/>
          <w:color w:val="000000"/>
        </w:rPr>
        <w:t xml:space="preserve"> in a state of diminished abundance</w:t>
      </w:r>
      <w:r w:rsidR="00B2773A" w:rsidRPr="007C09D9">
        <w:rPr>
          <w:rFonts w:ascii="MillerDaily" w:hAnsi="MillerDaily"/>
          <w:color w:val="000000"/>
        </w:rPr>
        <w:t xml:space="preserve"> across the </w:t>
      </w:r>
      <w:r w:rsidR="00B2773A" w:rsidRPr="007C09D9">
        <w:rPr>
          <w:rFonts w:ascii="MillerDaily" w:hAnsi="MillerDaily"/>
          <w:color w:val="000000"/>
        </w:rPr>
        <w:t>globe</w:t>
      </w:r>
      <w:r w:rsidR="00C119E9" w:rsidRPr="007C09D9">
        <w:rPr>
          <w:rFonts w:ascii="MillerDaily" w:hAnsi="MillerDaily"/>
          <w:color w:val="000000"/>
        </w:rPr>
        <w:t xml:space="preserve"> </w:t>
      </w:r>
      <w:r w:rsidR="00C119E9" w:rsidRPr="007C09D9">
        <w:rPr>
          <w:rFonts w:ascii="MillerDaily" w:hAnsi="MillerDaily"/>
          <w:color w:val="000000"/>
        </w:rPr>
        <w:fldChar w:fldCharType="begin"/>
      </w:r>
      <w:r w:rsidR="003E1547">
        <w:rPr>
          <w:rFonts w:ascii="MillerDaily" w:hAnsi="MillerDaily"/>
          <w:color w:val="000000"/>
        </w:rPr>
        <w:instrText xml:space="preserve"> ADDIN ZOTERO_ITEM CSL_CITATION {"citationID":"HmKfhXB1","properties":{"formattedCitation":"({\\i{}1})","plainCitation":"(1)","noteIndex":0},"citationItems":[{"id":4903,"uris":["http://zotero.org/users/6749014/items/NBNC65HR"],"itemData":{"id":4903,"type":"article-journal","abstract":"There are growing calls for conservation frameworks that, rather than breaking the relations between people and other parts of nature, capture place-based relationships that have supported social–ecological systems over the long term. Biocultural approaches propose actions based on biological conservation priorities and cultural values aligned with local priorities, but mechanisms that allow their global uptake are missing. We propose a framework to globally assess the biocultural status of specific components of nature that matter to people and apply it to culturally important species (CIS). Drawing on a literature review and a survey, we identified 385 wild species, mostly plants, which are culturally important. CIS predominate among Indigenous peoples (57%) and ethnic groups (21%). CIS have a larger proportion of Data-Deficient species (41%) than the full set of International Union for Conservation of Nature (IUCN) species (12%), underscoring the disregard of cultural considerations in biological research. Combining information on CIS biological conservation status (IUCN threatened status) and cultural status (language vitality), we found that more CIS are culturally Vulnerable or Endangered than they are biologically and that there is a higher share of bioculturally Endangered or Vulnerable CIS than of either biologically or culturally Endangered CIS measured separately. Bioculturally Endangered or Vulnerable CIS are particularly predominant among Indigenous peoples, arguably because of the high levels of cultural loss among them. The deliberate connection between biological and cultural values, as developed in our “biocultural status” metric, provides an actionable way to guide decisions and operationalize global actions oriented to enhance place-based practices with demonstrated long-term sustainability.","container-title":"Proceedings of the National Academy of Sciences","DOI":"10.1073/pnas.2217303120","ISSN":"0027-8424, 1091-6490","issue":"2","journalAbbreviation":"Proc. Natl. Acad. Sci. U.S.A.","language":"en","page":"e2217303120","source":"DOI.org (Crossref)","title":"Biocultural vulnerability exposes threats of culturally important species","volume":"120","author":[{"family":"Reyes-García","given":"Victoria"},{"family":"Cámara-Leret","given":"Rodrigo"},{"family":"Halpern","given":"Benjamin S."},{"family":"O’Hara","given":"Casey"},{"family":"Renard","given":"Delphine"},{"family":"Zafra-Calvo","given":"Noelia"},{"family":"Díaz","given":"Sandra"}],"issued":{"date-parts":[["2023",1,10]]}}}],"schema":"https://github.com/citation-style-language/schema/raw/master/csl-citation.json"} </w:instrText>
      </w:r>
      <w:r w:rsidR="00C119E9" w:rsidRPr="007C09D9">
        <w:rPr>
          <w:rFonts w:ascii="MillerDaily" w:hAnsi="MillerDaily"/>
          <w:color w:val="000000"/>
        </w:rPr>
        <w:fldChar w:fldCharType="separate"/>
      </w:r>
      <w:r w:rsidR="003E1547" w:rsidRPr="003E1547">
        <w:rPr>
          <w:rFonts w:ascii="MillerDaily" w:hAnsi="MillerDaily"/>
          <w:color w:val="000000"/>
        </w:rPr>
        <w:t>(</w:t>
      </w:r>
      <w:r w:rsidR="003E1547" w:rsidRPr="003E1547">
        <w:rPr>
          <w:rFonts w:ascii="MillerDaily" w:hAnsi="MillerDaily"/>
          <w:i/>
          <w:iCs/>
          <w:color w:val="000000"/>
        </w:rPr>
        <w:t>1</w:t>
      </w:r>
      <w:r w:rsidR="003E1547" w:rsidRPr="003E1547">
        <w:rPr>
          <w:rFonts w:ascii="MillerDaily" w:hAnsi="MillerDaily"/>
          <w:color w:val="000000"/>
        </w:rPr>
        <w:t>)</w:t>
      </w:r>
      <w:r w:rsidR="00C119E9" w:rsidRPr="007C09D9">
        <w:rPr>
          <w:rFonts w:ascii="MillerDaily" w:hAnsi="MillerDaily"/>
          <w:color w:val="000000"/>
        </w:rPr>
        <w:fldChar w:fldCharType="end"/>
      </w:r>
      <w:r w:rsidR="00C119E9" w:rsidRPr="007C09D9">
        <w:rPr>
          <w:rFonts w:ascii="MillerDaily" w:hAnsi="MillerDaily"/>
          <w:color w:val="000000"/>
        </w:rPr>
        <w:t>.</w:t>
      </w:r>
    </w:p>
    <w:p w14:paraId="46B11984" w14:textId="77777777" w:rsidR="008F7486" w:rsidRDefault="008F7486" w:rsidP="00086F5F">
      <w:pPr>
        <w:pStyle w:val="Paragraph"/>
        <w:rPr>
          <w:rFonts w:ascii="MillerDaily" w:hAnsi="MillerDaily"/>
          <w:i/>
          <w:color w:val="000000"/>
        </w:rPr>
      </w:pPr>
    </w:p>
    <w:p w14:paraId="2F906597" w14:textId="10975888" w:rsidR="008F7486" w:rsidRPr="004B156E" w:rsidRDefault="008F7486" w:rsidP="004B156E">
      <w:pPr>
        <w:pStyle w:val="Paragraph"/>
        <w:ind w:firstLine="0"/>
        <w:rPr>
          <w:rFonts w:ascii="MillerDaily" w:hAnsi="MillerDaily"/>
          <w:b/>
          <w:bCs/>
          <w:iCs/>
          <w:color w:val="000000"/>
        </w:rPr>
      </w:pPr>
      <w:r w:rsidRPr="004B156E">
        <w:rPr>
          <w:rFonts w:ascii="MillerDaily" w:hAnsi="MillerDaily"/>
          <w:b/>
          <w:bCs/>
          <w:iCs/>
          <w:color w:val="000000"/>
        </w:rPr>
        <w:t>CARIBOU</w:t>
      </w:r>
    </w:p>
    <w:p w14:paraId="406CE93D" w14:textId="26FEAFB6" w:rsidR="00086F5F" w:rsidRPr="007C09D9" w:rsidRDefault="00086F5F" w:rsidP="004B156E">
      <w:pPr>
        <w:pStyle w:val="Paragraph"/>
        <w:ind w:firstLine="0"/>
        <w:rPr>
          <w:rFonts w:ascii="MillerDaily" w:hAnsi="MillerDaily"/>
        </w:rPr>
      </w:pPr>
      <w:r w:rsidRPr="007C09D9">
        <w:rPr>
          <w:rFonts w:ascii="MillerDaily" w:hAnsi="MillerDaily"/>
          <w:color w:val="000000"/>
        </w:rPr>
        <w:t>Woodland caribou (</w:t>
      </w:r>
      <w:r w:rsidRPr="007C09D9">
        <w:rPr>
          <w:rFonts w:ascii="MillerDaily" w:hAnsi="MillerDaily"/>
          <w:i/>
          <w:color w:val="000000"/>
        </w:rPr>
        <w:t>Rangifer tarandus)</w:t>
      </w:r>
      <w:r w:rsidRPr="007C09D9">
        <w:rPr>
          <w:rFonts w:ascii="MillerDaily" w:hAnsi="MillerDaily"/>
          <w:color w:val="000000"/>
        </w:rPr>
        <w:t xml:space="preserve"> have long been a primary food source for northern Indigenous </w:t>
      </w:r>
      <w:r w:rsidR="00D44336" w:rsidRPr="007C09D9">
        <w:rPr>
          <w:rFonts w:ascii="MillerDaily" w:hAnsi="MillerDaily"/>
          <w:color w:val="000000"/>
        </w:rPr>
        <w:t>P</w:t>
      </w:r>
      <w:r w:rsidRPr="007C09D9">
        <w:rPr>
          <w:rFonts w:ascii="MillerDaily" w:hAnsi="MillerDaily"/>
          <w:color w:val="000000"/>
        </w:rPr>
        <w:t xml:space="preserve">eoples in North America. Caribou have declined dramatically in the last century (Figure 2), especially in the southern portion of their range. </w:t>
      </w:r>
      <w:r w:rsidR="007C7572" w:rsidRPr="007C09D9">
        <w:rPr>
          <w:rFonts w:ascii="MillerDaily" w:hAnsi="MillerDaily"/>
          <w:color w:val="000000"/>
        </w:rPr>
        <w:t>Eleven</w:t>
      </w:r>
      <w:r w:rsidRPr="007C09D9">
        <w:rPr>
          <w:rFonts w:ascii="MillerDaily" w:hAnsi="MillerDaily"/>
          <w:color w:val="000000"/>
        </w:rPr>
        <w:t xml:space="preserve"> of 38 southern mountain caribou subpopulations </w:t>
      </w:r>
      <w:r w:rsidRPr="007C09D9">
        <w:rPr>
          <w:rFonts w:ascii="MillerDaily" w:hAnsi="MillerDaily"/>
        </w:rPr>
        <w:t>are</w:t>
      </w:r>
      <w:r w:rsidRPr="007C09D9">
        <w:rPr>
          <w:rFonts w:ascii="MillerDaily" w:hAnsi="MillerDaily"/>
          <w:color w:val="000000"/>
        </w:rPr>
        <w:t xml:space="preserve"> extirpated, and the </w:t>
      </w:r>
      <w:r w:rsidR="007C7572" w:rsidRPr="007C09D9">
        <w:rPr>
          <w:rFonts w:ascii="MillerDaily" w:hAnsi="MillerDaily"/>
          <w:color w:val="000000"/>
        </w:rPr>
        <w:t xml:space="preserve">overall population </w:t>
      </w:r>
      <w:r w:rsidRPr="007C09D9">
        <w:rPr>
          <w:rFonts w:ascii="MillerDaily" w:hAnsi="MillerDaily"/>
          <w:color w:val="000000"/>
        </w:rPr>
        <w:t xml:space="preserve">has </w:t>
      </w:r>
      <w:r w:rsidRPr="007C09D9">
        <w:rPr>
          <w:rFonts w:ascii="MillerDaily" w:hAnsi="MillerDaily"/>
        </w:rPr>
        <w:t>declined by over 40% during</w:t>
      </w:r>
      <w:r w:rsidRPr="007C09D9">
        <w:rPr>
          <w:rFonts w:ascii="MillerDaily" w:hAnsi="MillerDaily"/>
          <w:color w:val="000000"/>
        </w:rPr>
        <w:t xml:space="preserve"> the last 20 years as </w:t>
      </w:r>
      <w:r w:rsidRPr="007C09D9">
        <w:rPr>
          <w:rFonts w:ascii="MillerDaily" w:hAnsi="MillerDaily"/>
        </w:rPr>
        <w:t>observed using Western</w:t>
      </w:r>
      <w:r w:rsidRPr="007C09D9">
        <w:rPr>
          <w:rFonts w:ascii="MillerDaily" w:hAnsi="MillerDaily"/>
          <w:color w:val="000000"/>
        </w:rPr>
        <w:t xml:space="preserve"> monitoring techniques </w:t>
      </w:r>
      <w:r w:rsidR="00DF2373" w:rsidRPr="007C09D9">
        <w:rPr>
          <w:rFonts w:ascii="MillerDaily" w:hAnsi="MillerDaily"/>
          <w:color w:val="000000"/>
        </w:rPr>
        <w:fldChar w:fldCharType="begin"/>
      </w:r>
      <w:r w:rsidR="0024787D">
        <w:rPr>
          <w:rFonts w:ascii="MillerDaily" w:hAnsi="MillerDaily"/>
          <w:color w:val="000000"/>
        </w:rPr>
        <w:instrText xml:space="preserve"> ADDIN ZOTERO_ITEM CSL_CITATION {"citationID":"394KJjwh","properties":{"formattedCitation":"({\\i{}5})","plainCitation":"(5)","noteIndex":0},"citationItems":[{"id":41,"uris":["http://zotero.org/users/6749014/items/SXY5BASP"],"itemData":{"id":41,"type":"article-journal","container-title":"Ecological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T."}],"issued":{"date-parts":[["2022"]]}}}],"schema":"https://github.com/citation-style-language/schema/raw/master/csl-citation.json"} </w:instrText>
      </w:r>
      <w:r w:rsidR="00DF2373" w:rsidRPr="007C09D9">
        <w:rPr>
          <w:rFonts w:ascii="MillerDaily" w:hAnsi="MillerDaily"/>
          <w:color w:val="000000"/>
        </w:rPr>
        <w:fldChar w:fldCharType="separate"/>
      </w:r>
      <w:r w:rsidR="0024787D" w:rsidRPr="0024787D">
        <w:rPr>
          <w:rFonts w:ascii="MillerDaily" w:hAnsi="MillerDaily"/>
          <w:color w:val="000000"/>
        </w:rPr>
        <w:t>(</w:t>
      </w:r>
      <w:r w:rsidR="0024787D" w:rsidRPr="0024787D">
        <w:rPr>
          <w:rFonts w:ascii="MillerDaily" w:hAnsi="MillerDaily"/>
          <w:i/>
          <w:iCs/>
          <w:color w:val="000000"/>
        </w:rPr>
        <w:t>5</w:t>
      </w:r>
      <w:r w:rsidR="0024787D" w:rsidRPr="0024787D">
        <w:rPr>
          <w:rFonts w:ascii="MillerDaily" w:hAnsi="MillerDaily"/>
          <w:color w:val="000000"/>
        </w:rPr>
        <w:t>)</w:t>
      </w:r>
      <w:r w:rsidR="00DF2373" w:rsidRPr="007C09D9">
        <w:rPr>
          <w:rFonts w:ascii="MillerDaily" w:hAnsi="MillerDaily"/>
          <w:color w:val="000000"/>
        </w:rPr>
        <w:fldChar w:fldCharType="end"/>
      </w:r>
      <w:r w:rsidRPr="007C09D9">
        <w:rPr>
          <w:rFonts w:ascii="MillerDaily" w:hAnsi="MillerDaily"/>
          <w:color w:val="000000"/>
        </w:rPr>
        <w:t xml:space="preserve">. Indigenous </w:t>
      </w:r>
      <w:r w:rsidRPr="007C09D9">
        <w:rPr>
          <w:rFonts w:ascii="MillerDaily" w:hAnsi="MillerDaily"/>
        </w:rPr>
        <w:t>K</w:t>
      </w:r>
      <w:r w:rsidRPr="007C09D9">
        <w:rPr>
          <w:rFonts w:ascii="MillerDaily" w:hAnsi="MillerDaily"/>
          <w:color w:val="000000"/>
        </w:rPr>
        <w:t>nowledg</w:t>
      </w:r>
      <w:r w:rsidR="00E750BE" w:rsidRPr="007C09D9">
        <w:rPr>
          <w:rFonts w:ascii="MillerDaily" w:hAnsi="MillerDaily"/>
          <w:color w:val="000000"/>
        </w:rPr>
        <w:t xml:space="preserve">e, whose relevance and value are increasingly being recognized by colonial governments and agencies, provides </w:t>
      </w:r>
      <w:r w:rsidRPr="007C09D9">
        <w:rPr>
          <w:rFonts w:ascii="MillerDaily" w:hAnsi="MillerDaily"/>
          <w:color w:val="000000"/>
        </w:rPr>
        <w:t xml:space="preserve">an invaluable historical baseline of abundance and harvest levels well before </w:t>
      </w:r>
      <w:r w:rsidRPr="007C09D9">
        <w:rPr>
          <w:rFonts w:ascii="MillerDaily" w:hAnsi="MillerDaily"/>
        </w:rPr>
        <w:t>W</w:t>
      </w:r>
      <w:r w:rsidRPr="007C09D9">
        <w:rPr>
          <w:rFonts w:ascii="MillerDaily" w:hAnsi="MillerDaily"/>
          <w:color w:val="000000"/>
        </w:rPr>
        <w:t>estern science was engaged in spec</w:t>
      </w:r>
      <w:r w:rsidRPr="007C09D9">
        <w:rPr>
          <w:rFonts w:ascii="MillerDaily" w:hAnsi="MillerDaily"/>
        </w:rPr>
        <w:t xml:space="preserve">ies </w:t>
      </w:r>
      <w:r w:rsidRPr="007C09D9">
        <w:rPr>
          <w:rFonts w:ascii="MillerDaily" w:hAnsi="MillerDaily"/>
          <w:color w:val="000000"/>
        </w:rPr>
        <w:t>recovery. For example, in British Colum</w:t>
      </w:r>
      <w:r w:rsidRPr="007C09D9">
        <w:rPr>
          <w:rFonts w:ascii="MillerDaily" w:hAnsi="MillerDaily"/>
        </w:rPr>
        <w:t xml:space="preserve">bia, Canada, Elders from the Treaty No. 8 adherent </w:t>
      </w:r>
      <w:r w:rsidRPr="007C09D9">
        <w:rPr>
          <w:rFonts w:ascii="MillerDaily" w:hAnsi="MillerDaily"/>
          <w:color w:val="000000"/>
        </w:rPr>
        <w:t xml:space="preserve">West Moberly First Nations said the </w:t>
      </w:r>
      <w:proofErr w:type="spellStart"/>
      <w:r w:rsidRPr="007C09D9">
        <w:rPr>
          <w:rFonts w:ascii="MillerDaily" w:hAnsi="MillerDaily"/>
          <w:color w:val="000000"/>
        </w:rPr>
        <w:t>Klinse</w:t>
      </w:r>
      <w:proofErr w:type="spellEnd"/>
      <w:r w:rsidRPr="007C09D9">
        <w:rPr>
          <w:rFonts w:ascii="MillerDaily" w:hAnsi="MillerDaily"/>
          <w:color w:val="000000"/>
        </w:rPr>
        <w:t xml:space="preserve">-Za caribou subpopulation was once as abundant as </w:t>
      </w:r>
      <w:r w:rsidRPr="004B156E">
        <w:rPr>
          <w:rFonts w:ascii="MillerDaily" w:hAnsi="MillerDaily"/>
          <w:color w:val="000000"/>
        </w:rPr>
        <w:t>bugs on the landscape</w:t>
      </w:r>
      <w:r w:rsidRPr="004B156E">
        <w:rPr>
          <w:rFonts w:ascii="MillerDaily" w:hAnsi="MillerDaily"/>
          <w:i/>
          <w:iCs/>
          <w:color w:val="000000"/>
        </w:rPr>
        <w:t>,</w:t>
      </w:r>
      <w:r w:rsidRPr="007C09D9">
        <w:rPr>
          <w:rFonts w:ascii="MillerDaily" w:hAnsi="MillerDaily"/>
          <w:color w:val="000000"/>
        </w:rPr>
        <w:t xml:space="preserve"> </w:t>
      </w:r>
      <w:r w:rsidRPr="007C09D9">
        <w:rPr>
          <w:rFonts w:ascii="MillerDaily" w:hAnsi="MillerDaily"/>
        </w:rPr>
        <w:t>yet</w:t>
      </w:r>
      <w:r w:rsidRPr="007C09D9">
        <w:rPr>
          <w:rFonts w:ascii="MillerDaily" w:hAnsi="MillerDaily"/>
          <w:color w:val="000000"/>
        </w:rPr>
        <w:t xml:space="preserve"> by 201</w:t>
      </w:r>
      <w:r w:rsidRPr="007C09D9">
        <w:rPr>
          <w:rFonts w:ascii="MillerDaily" w:hAnsi="MillerDaily"/>
        </w:rPr>
        <w:t xml:space="preserve">3 </w:t>
      </w:r>
      <w:r w:rsidRPr="007C09D9">
        <w:rPr>
          <w:rFonts w:ascii="MillerDaily" w:hAnsi="MillerDaily"/>
          <w:color w:val="000000"/>
        </w:rPr>
        <w:t>there were only 38 animals left</w:t>
      </w:r>
      <w:r w:rsidRPr="007C09D9">
        <w:rPr>
          <w:rFonts w:ascii="MillerDaily" w:hAnsi="MillerDaily"/>
        </w:rPr>
        <w:t xml:space="preserve"> </w:t>
      </w:r>
      <w:r w:rsidR="00DF2373" w:rsidRPr="007C09D9">
        <w:rPr>
          <w:rFonts w:ascii="MillerDaily" w:hAnsi="MillerDaily"/>
        </w:rPr>
        <w:fldChar w:fldCharType="begin"/>
      </w:r>
      <w:r w:rsidR="0024787D">
        <w:rPr>
          <w:rFonts w:ascii="MillerDaily" w:hAnsi="MillerDaily"/>
        </w:rPr>
        <w:instrText xml:space="preserve"> ADDIN ZOTERO_ITEM CSL_CITATION {"citationID":"JYW844le","properties":{"formattedCitation":"({\\i{}5})","plainCitation":"(5)","noteIndex":0},"citationItems":[{"id":41,"uris":["http://zotero.org/users/6749014/items/SXY5BASP"],"itemData":{"id":41,"type":"article-journal","container-title":"Ecological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T."}],"issued":{"date-parts":[["2022"]]}}}],"schema":"https://github.com/citation-style-language/schema/raw/master/csl-citation.json"} </w:instrText>
      </w:r>
      <w:r w:rsidR="00DF2373" w:rsidRPr="007C09D9">
        <w:rPr>
          <w:rFonts w:ascii="MillerDaily" w:hAnsi="MillerDaily"/>
        </w:rPr>
        <w:fldChar w:fldCharType="separate"/>
      </w:r>
      <w:r w:rsidR="0024787D" w:rsidRPr="0024787D">
        <w:rPr>
          <w:rFonts w:ascii="MillerDaily" w:hAnsi="MillerDaily"/>
        </w:rPr>
        <w:t>(</w:t>
      </w:r>
      <w:r w:rsidR="0024787D" w:rsidRPr="0024787D">
        <w:rPr>
          <w:rFonts w:ascii="MillerDaily" w:hAnsi="MillerDaily"/>
          <w:i/>
          <w:iCs/>
        </w:rPr>
        <w:t>5</w:t>
      </w:r>
      <w:r w:rsidR="0024787D" w:rsidRPr="0024787D">
        <w:rPr>
          <w:rFonts w:ascii="MillerDaily" w:hAnsi="MillerDaily"/>
        </w:rPr>
        <w:t>)</w:t>
      </w:r>
      <w:r w:rsidR="00DF2373" w:rsidRPr="007C09D9">
        <w:rPr>
          <w:rFonts w:ascii="MillerDaily" w:hAnsi="MillerDaily"/>
        </w:rPr>
        <w:fldChar w:fldCharType="end"/>
      </w:r>
      <w:r w:rsidRPr="007C09D9">
        <w:rPr>
          <w:rFonts w:ascii="MillerDaily" w:hAnsi="MillerDaily"/>
          <w:color w:val="000000"/>
        </w:rPr>
        <w:t xml:space="preserve">. </w:t>
      </w:r>
      <w:r w:rsidRPr="007C09D9">
        <w:rPr>
          <w:rFonts w:ascii="MillerDaily" w:hAnsi="MillerDaily"/>
        </w:rPr>
        <w:t>Facing a decline in caribou, West Moberly leadership</w:t>
      </w:r>
      <w:r w:rsidR="007C7572" w:rsidRPr="007C09D9">
        <w:rPr>
          <w:rFonts w:ascii="MillerDaily" w:hAnsi="MillerDaily"/>
        </w:rPr>
        <w:t xml:space="preserve"> and </w:t>
      </w:r>
      <w:r w:rsidRPr="007C09D9">
        <w:rPr>
          <w:rFonts w:ascii="MillerDaily" w:hAnsi="MillerDaily"/>
        </w:rPr>
        <w:t xml:space="preserve">Elders imposed a moratorium on caribou harvest in 1970 that is still in effect today. Indeed, West Moberly First Nations sensed the endangerment of caribou </w:t>
      </w:r>
      <w:r w:rsidR="000916C9" w:rsidRPr="007C09D9">
        <w:rPr>
          <w:rFonts w:ascii="MillerDaily" w:hAnsi="MillerDaily"/>
        </w:rPr>
        <w:t xml:space="preserve">well before colonial governments, who </w:t>
      </w:r>
      <w:r w:rsidR="000916C9">
        <w:rPr>
          <w:rFonts w:ascii="MillerDaily" w:hAnsi="MillerDaily"/>
        </w:rPr>
        <w:t xml:space="preserve">have continued to </w:t>
      </w:r>
      <w:r w:rsidR="000916C9" w:rsidRPr="007C09D9">
        <w:rPr>
          <w:rFonts w:ascii="MillerDaily" w:hAnsi="MillerDaily"/>
        </w:rPr>
        <w:t xml:space="preserve">permit extensive natural resource extraction in the heart of </w:t>
      </w:r>
      <w:proofErr w:type="spellStart"/>
      <w:r w:rsidR="000916C9" w:rsidRPr="007C09D9">
        <w:rPr>
          <w:rFonts w:ascii="MillerDaily" w:hAnsi="MillerDaily"/>
        </w:rPr>
        <w:t>Klinse</w:t>
      </w:r>
      <w:proofErr w:type="spellEnd"/>
      <w:r w:rsidR="000916C9" w:rsidRPr="007C09D9">
        <w:rPr>
          <w:rFonts w:ascii="MillerDaily" w:hAnsi="MillerDaily"/>
        </w:rPr>
        <w:t xml:space="preserve">-Za caribou habitat </w:t>
      </w:r>
      <w:r w:rsidR="000916C9">
        <w:rPr>
          <w:rFonts w:ascii="MillerDaily" w:hAnsi="MillerDaily"/>
        </w:rPr>
        <w:t>ever since</w:t>
      </w:r>
      <w:r w:rsidR="000916C9" w:rsidRPr="007C09D9">
        <w:rPr>
          <w:rFonts w:ascii="MillerDaily" w:hAnsi="MillerDaily"/>
        </w:rPr>
        <w:t xml:space="preserve"> West Moberly’s cessation of hunting</w:t>
      </w:r>
      <w:r w:rsidR="000916C9">
        <w:rPr>
          <w:rStyle w:val="CommentReference"/>
        </w:rPr>
        <w:annotationRef/>
      </w:r>
      <w:r w:rsidRPr="007C09D9">
        <w:rPr>
          <w:rFonts w:ascii="MillerDaily" w:hAnsi="MillerDaily"/>
        </w:rPr>
        <w:t xml:space="preserve">. </w:t>
      </w:r>
      <w:r w:rsidR="007C7572" w:rsidRPr="007C09D9">
        <w:rPr>
          <w:rFonts w:ascii="MillerDaily" w:hAnsi="MillerDaily"/>
        </w:rPr>
        <w:t>The c</w:t>
      </w:r>
      <w:r w:rsidRPr="007C09D9">
        <w:rPr>
          <w:rFonts w:ascii="MillerDaily" w:hAnsi="MillerDaily"/>
        </w:rPr>
        <w:t xml:space="preserve">ontinued authorization of resource </w:t>
      </w:r>
      <w:r w:rsidR="007C7572" w:rsidRPr="007C09D9">
        <w:rPr>
          <w:rFonts w:ascii="MillerDaily" w:hAnsi="MillerDaily"/>
        </w:rPr>
        <w:t>extraction reduces the abundance of caribou and causes extirpation, infringing</w:t>
      </w:r>
      <w:r w:rsidR="00D7448E" w:rsidRPr="007C09D9">
        <w:rPr>
          <w:rFonts w:ascii="MillerDaily" w:hAnsi="MillerDaily"/>
          <w:noProof/>
        </w:rPr>
        <w:t xml:space="preserve"> upon </w:t>
      </w:r>
      <w:r w:rsidRPr="007C09D9">
        <w:rPr>
          <w:rFonts w:ascii="MillerDaily" w:hAnsi="MillerDaily"/>
        </w:rPr>
        <w:t xml:space="preserve">constitutionally protected Indigenous </w:t>
      </w:r>
      <w:r w:rsidR="00A854EE" w:rsidRPr="007C09D9">
        <w:rPr>
          <w:rFonts w:ascii="MillerDaily" w:hAnsi="MillerDaily"/>
        </w:rPr>
        <w:t>r</w:t>
      </w:r>
      <w:r w:rsidRPr="007C09D9">
        <w:rPr>
          <w:rFonts w:ascii="MillerDaily" w:hAnsi="MillerDaily"/>
        </w:rPr>
        <w:t xml:space="preserve">ights to sustain a culturally meaningful way of life </w:t>
      </w:r>
      <w:r w:rsidR="00DF2373" w:rsidRPr="007C09D9">
        <w:rPr>
          <w:rFonts w:ascii="MillerDaily" w:hAnsi="MillerDaily"/>
        </w:rPr>
        <w:fldChar w:fldCharType="begin"/>
      </w:r>
      <w:r w:rsidR="0024787D">
        <w:rPr>
          <w:rFonts w:ascii="MillerDaily" w:hAnsi="MillerDaily"/>
        </w:rPr>
        <w:instrText xml:space="preserve"> ADDIN ZOTERO_ITEM CSL_CITATION {"citationID":"am9vRxy2","properties":{"formattedCitation":"({\\i{}8})","plainCitation":"(8)","noteIndex":0},"citationItems":[{"id":1481,"uris":["http://zotero.org/users/6749014/items/K4MN8GEJ"],"itemData":{"id":1481,"type":"article-journal","container-title":"Environment, Development and Sustainability","DOI":"10.1007/s10668-011-9333-5","ISSN":"1387-585X, 1573-2975","issue":"4","journalAbbreviation":"Environ Dev Sustain","language":"en","page":"455-476","source":"DOI.org (Crossref)","title":"An environmental justice analysis of caribou recovery planning, protection of an Indigenous culture, and coal mining development in northeast British Columbia, Canada","volume":"14","author":[{"family":"Muir","given":"Bruce R."},{"family":"Booth","given":"Annie L."}],"issued":{"date-parts":[["2012",8]]}}}],"schema":"https://github.com/citation-style-language/schema/raw/master/csl-citation.json"} </w:instrText>
      </w:r>
      <w:r w:rsidR="00DF2373" w:rsidRPr="007C09D9">
        <w:rPr>
          <w:rFonts w:ascii="MillerDaily" w:hAnsi="MillerDaily"/>
        </w:rPr>
        <w:fldChar w:fldCharType="separate"/>
      </w:r>
      <w:r w:rsidR="0024787D" w:rsidRPr="0024787D">
        <w:rPr>
          <w:rFonts w:ascii="MillerDaily" w:hAnsi="MillerDaily"/>
        </w:rPr>
        <w:t>(</w:t>
      </w:r>
      <w:r w:rsidR="0024787D" w:rsidRPr="0024787D">
        <w:rPr>
          <w:rFonts w:ascii="MillerDaily" w:hAnsi="MillerDaily"/>
          <w:i/>
          <w:iCs/>
        </w:rPr>
        <w:t>8</w:t>
      </w:r>
      <w:r w:rsidR="0024787D" w:rsidRPr="0024787D">
        <w:rPr>
          <w:rFonts w:ascii="MillerDaily" w:hAnsi="MillerDaily"/>
        </w:rPr>
        <w:t>)</w:t>
      </w:r>
      <w:r w:rsidR="00DF2373" w:rsidRPr="007C09D9">
        <w:rPr>
          <w:rFonts w:ascii="MillerDaily" w:hAnsi="MillerDaily"/>
        </w:rPr>
        <w:fldChar w:fldCharType="end"/>
      </w:r>
      <w:r w:rsidRPr="007C09D9">
        <w:rPr>
          <w:rFonts w:ascii="MillerDaily" w:hAnsi="MillerDaily"/>
        </w:rPr>
        <w:t>.</w:t>
      </w:r>
    </w:p>
    <w:p w14:paraId="2D3C931E" w14:textId="10F370F0" w:rsidR="00086F5F" w:rsidRPr="007C09D9" w:rsidRDefault="00086F5F" w:rsidP="00086F5F">
      <w:pPr>
        <w:pStyle w:val="Paragraph"/>
        <w:rPr>
          <w:rFonts w:ascii="MillerDaily" w:hAnsi="MillerDaily"/>
          <w:color w:val="000000"/>
        </w:rPr>
      </w:pPr>
      <w:r w:rsidRPr="007C09D9">
        <w:rPr>
          <w:rFonts w:ascii="MillerDaily" w:hAnsi="MillerDaily"/>
          <w:color w:val="000000"/>
        </w:rPr>
        <w:t xml:space="preserve">Indigenous-led recovery efforts by West Moberly First Nations and </w:t>
      </w:r>
      <w:proofErr w:type="spellStart"/>
      <w:r w:rsidRPr="007C09D9">
        <w:rPr>
          <w:rFonts w:ascii="MillerDaily" w:hAnsi="MillerDaily"/>
          <w:color w:val="000000"/>
        </w:rPr>
        <w:t>Saulteau</w:t>
      </w:r>
      <w:proofErr w:type="spellEnd"/>
      <w:r w:rsidRPr="007C09D9">
        <w:rPr>
          <w:rFonts w:ascii="MillerDaily" w:hAnsi="MillerDaily"/>
          <w:color w:val="000000"/>
        </w:rPr>
        <w:t xml:space="preserve"> First Nations to recover the threatened </w:t>
      </w:r>
      <w:proofErr w:type="spellStart"/>
      <w:r w:rsidRPr="007C09D9">
        <w:rPr>
          <w:rFonts w:ascii="MillerDaily" w:hAnsi="MillerDaily"/>
          <w:color w:val="000000"/>
        </w:rPr>
        <w:t>Klinse</w:t>
      </w:r>
      <w:proofErr w:type="spellEnd"/>
      <w:r w:rsidRPr="007C09D9">
        <w:rPr>
          <w:rFonts w:ascii="MillerDaily" w:hAnsi="MillerDaily"/>
          <w:color w:val="000000"/>
        </w:rPr>
        <w:t xml:space="preserve">-Za caribou have more than tripled caribou abundance in eight years </w:t>
      </w:r>
      <w:r w:rsidR="00DF2373" w:rsidRPr="007C09D9">
        <w:rPr>
          <w:rFonts w:ascii="MillerDaily" w:hAnsi="MillerDaily"/>
          <w:color w:val="000000"/>
        </w:rPr>
        <w:fldChar w:fldCharType="begin"/>
      </w:r>
      <w:r w:rsidR="0024787D">
        <w:rPr>
          <w:rFonts w:ascii="MillerDaily" w:hAnsi="MillerDaily"/>
          <w:color w:val="000000"/>
        </w:rPr>
        <w:instrText xml:space="preserve"> ADDIN ZOTERO_ITEM CSL_CITATION {"citationID":"gCnOgGfs","properties":{"formattedCitation":"({\\i{}5})","plainCitation":"(5)","noteIndex":0},"citationItems":[{"id":41,"uris":["http://zotero.org/users/6749014/items/SXY5BASP"],"itemData":{"id":41,"type":"article-journal","container-title":"Ecological Applications","license":"CC0 1.0 Universal Public Domain Dedication","title":"Indigenous-led conservation: pathways to recovery for the nearly extirpated Klinse- Za mountain caribou","author":[{"family":"Lamb","given":"Clayton T."},{"family":"Willson","given":"Roland"},{"family":"Richter","given":"Carmen"},{"family":"Owens-Beek","given":"Naomi"},{"family":"Napoleon","given":"Julian"},{"family":"Muir","given":"Bruce"},{"family":"McNay","given":"Scott"},{"family":"Lavis","given":"Estelle"},{"family":"Hebblewhite","given":"Mark"},{"family":"Giguere","given":"Line"},{"family":"Dokkie","given":"Tamara"},{"family":"Boutin","given":"Stan"},{"family":"Ford","given":"Adam T."}],"issued":{"date-parts":[["2022"]]}}}],"schema":"https://github.com/citation-style-language/schema/raw/master/csl-citation.json"} </w:instrText>
      </w:r>
      <w:r w:rsidR="00DF2373" w:rsidRPr="007C09D9">
        <w:rPr>
          <w:rFonts w:ascii="MillerDaily" w:hAnsi="MillerDaily"/>
          <w:color w:val="000000"/>
        </w:rPr>
        <w:fldChar w:fldCharType="separate"/>
      </w:r>
      <w:r w:rsidR="0024787D" w:rsidRPr="0024787D">
        <w:rPr>
          <w:rFonts w:ascii="MillerDaily" w:hAnsi="MillerDaily"/>
          <w:color w:val="000000"/>
        </w:rPr>
        <w:t>(</w:t>
      </w:r>
      <w:r w:rsidR="0024787D" w:rsidRPr="0024787D">
        <w:rPr>
          <w:rFonts w:ascii="MillerDaily" w:hAnsi="MillerDaily"/>
          <w:i/>
          <w:iCs/>
          <w:color w:val="000000"/>
        </w:rPr>
        <w:t>5</w:t>
      </w:r>
      <w:r w:rsidR="0024787D" w:rsidRPr="0024787D">
        <w:rPr>
          <w:rFonts w:ascii="MillerDaily" w:hAnsi="MillerDaily"/>
          <w:color w:val="000000"/>
        </w:rPr>
        <w:t>)</w:t>
      </w:r>
      <w:r w:rsidR="00DF2373" w:rsidRPr="007C09D9">
        <w:rPr>
          <w:rFonts w:ascii="MillerDaily" w:hAnsi="MillerDaily"/>
          <w:color w:val="000000"/>
        </w:rPr>
        <w:fldChar w:fldCharType="end"/>
      </w:r>
      <w:r w:rsidRPr="007C09D9">
        <w:rPr>
          <w:rFonts w:ascii="MillerDaily" w:hAnsi="MillerDaily"/>
          <w:color w:val="000000"/>
        </w:rPr>
        <w:t>. Averting the looming extirpation of th</w:t>
      </w:r>
      <w:r w:rsidR="00544284" w:rsidRPr="007C09D9">
        <w:rPr>
          <w:rFonts w:ascii="MillerDaily" w:hAnsi="MillerDaily"/>
          <w:color w:val="000000"/>
        </w:rPr>
        <w:t>ese</w:t>
      </w:r>
      <w:r w:rsidRPr="007C09D9">
        <w:rPr>
          <w:rFonts w:ascii="MillerDaily" w:hAnsi="MillerDaily"/>
          <w:color w:val="000000"/>
        </w:rPr>
        <w:t xml:space="preserve"> caribou is an undeniable conservation success, yet their abundance </w:t>
      </w:r>
      <w:r w:rsidRPr="007C09D9">
        <w:rPr>
          <w:rFonts w:ascii="MillerDaily" w:hAnsi="MillerDaily"/>
        </w:rPr>
        <w:t>remains below</w:t>
      </w:r>
      <w:r w:rsidRPr="007C09D9">
        <w:rPr>
          <w:rFonts w:ascii="MillerDaily" w:hAnsi="MillerDaily"/>
          <w:color w:val="000000"/>
        </w:rPr>
        <w:t xml:space="preserve"> a level where First Nations </w:t>
      </w:r>
      <w:r w:rsidRPr="007C09D9">
        <w:rPr>
          <w:rFonts w:ascii="MillerDaily" w:hAnsi="MillerDaily"/>
        </w:rPr>
        <w:t>can</w:t>
      </w:r>
      <w:r w:rsidRPr="007C09D9">
        <w:rPr>
          <w:rFonts w:ascii="MillerDaily" w:hAnsi="MillerDaily"/>
          <w:color w:val="000000"/>
        </w:rPr>
        <w:t xml:space="preserve"> participate in a </w:t>
      </w:r>
      <w:proofErr w:type="gramStart"/>
      <w:r w:rsidRPr="007C09D9">
        <w:rPr>
          <w:rFonts w:ascii="MillerDaily" w:hAnsi="MillerDaily"/>
          <w:color w:val="000000"/>
        </w:rPr>
        <w:t>culturally</w:t>
      </w:r>
      <w:r w:rsidRPr="007C09D9">
        <w:rPr>
          <w:rFonts w:ascii="MillerDaily" w:hAnsi="MillerDaily"/>
        </w:rPr>
        <w:t>–</w:t>
      </w:r>
      <w:r w:rsidRPr="007C09D9">
        <w:rPr>
          <w:rFonts w:ascii="MillerDaily" w:hAnsi="MillerDaily"/>
          <w:color w:val="000000"/>
        </w:rPr>
        <w:t>meaningful</w:t>
      </w:r>
      <w:proofErr w:type="gramEnd"/>
      <w:r w:rsidRPr="007C09D9">
        <w:rPr>
          <w:rFonts w:ascii="MillerDaily" w:hAnsi="MillerDaily"/>
          <w:color w:val="000000"/>
        </w:rPr>
        <w:t xml:space="preserve"> harvest. </w:t>
      </w:r>
      <w:r w:rsidRPr="007C09D9">
        <w:rPr>
          <w:rFonts w:ascii="MillerDaily" w:hAnsi="MillerDaily"/>
        </w:rPr>
        <w:t xml:space="preserve">In 2022, there were 114 </w:t>
      </w:r>
      <w:proofErr w:type="spellStart"/>
      <w:r w:rsidRPr="007C09D9">
        <w:rPr>
          <w:rFonts w:ascii="MillerDaily" w:hAnsi="MillerDaily"/>
        </w:rPr>
        <w:t>Klinse</w:t>
      </w:r>
      <w:proofErr w:type="spellEnd"/>
      <w:r w:rsidRPr="007C09D9">
        <w:rPr>
          <w:rFonts w:ascii="MillerDaily" w:hAnsi="MillerDaily"/>
        </w:rPr>
        <w:t xml:space="preserve">-Za caribou – an abundance that met a recovery target of &gt;100 </w:t>
      </w:r>
      <w:r w:rsidRPr="007C09D9">
        <w:rPr>
          <w:rFonts w:ascii="MillerDaily" w:hAnsi="MillerDaily"/>
        </w:rPr>
        <w:lastRenderedPageBreak/>
        <w:t xml:space="preserve">set by the Canadian government under the MVP–based approach. However, 114 caribou would provide only ~3 caribou </w:t>
      </w:r>
      <w:r w:rsidR="00C23B4F" w:rsidRPr="007C09D9">
        <w:rPr>
          <w:rFonts w:ascii="MillerDaily" w:hAnsi="MillerDaily"/>
        </w:rPr>
        <w:t xml:space="preserve">annually </w:t>
      </w:r>
      <w:r w:rsidRPr="007C09D9">
        <w:rPr>
          <w:rFonts w:ascii="MillerDaily" w:hAnsi="MillerDaily"/>
        </w:rPr>
        <w:t>for a sustainable Indigenous harvest—not meeting historical levels of use by the community</w:t>
      </w:r>
      <w:r w:rsidR="00B75004" w:rsidRPr="007C09D9">
        <w:rPr>
          <w:rFonts w:ascii="MillerDaily" w:hAnsi="MillerDaily"/>
        </w:rPr>
        <w:t xml:space="preserve"> (See </w:t>
      </w:r>
      <w:r w:rsidR="00D44305" w:rsidRPr="007C09D9">
        <w:rPr>
          <w:rFonts w:ascii="MillerDaily" w:hAnsi="MillerDaily"/>
        </w:rPr>
        <w:t>Supplementary Material</w:t>
      </w:r>
      <w:r w:rsidR="00C94AEC">
        <w:rPr>
          <w:rFonts w:ascii="MillerDaily" w:hAnsi="MillerDaily"/>
        </w:rPr>
        <w:t>s</w:t>
      </w:r>
      <w:r w:rsidR="00B75004" w:rsidRPr="007C09D9">
        <w:rPr>
          <w:rFonts w:ascii="MillerDaily" w:hAnsi="MillerDaily"/>
        </w:rPr>
        <w:t xml:space="preserve"> for harvest calculation</w:t>
      </w:r>
      <w:r w:rsidR="00544284" w:rsidRPr="007C09D9">
        <w:rPr>
          <w:rFonts w:ascii="MillerDaily" w:hAnsi="MillerDaily"/>
        </w:rPr>
        <w:t>s</w:t>
      </w:r>
      <w:r w:rsidR="00B75004" w:rsidRPr="007C09D9">
        <w:rPr>
          <w:rFonts w:ascii="MillerDaily" w:hAnsi="MillerDaily"/>
        </w:rPr>
        <w:t>)</w:t>
      </w:r>
      <w:r w:rsidRPr="007C09D9">
        <w:rPr>
          <w:rFonts w:ascii="MillerDaily" w:hAnsi="MillerDaily"/>
        </w:rPr>
        <w:t>. A West Moberly Elders’ wish was to “</w:t>
      </w:r>
      <w:r w:rsidRPr="007C09D9">
        <w:rPr>
          <w:rFonts w:ascii="MillerDaily" w:hAnsi="MillerDaily"/>
          <w:i/>
        </w:rPr>
        <w:t>eat caribou before I die</w:t>
      </w:r>
      <w:r w:rsidRPr="007C09D9">
        <w:rPr>
          <w:rFonts w:ascii="MillerDaily" w:hAnsi="MillerDaily"/>
        </w:rPr>
        <w:t xml:space="preserve">”, which could be translated to a baseline cultural recovery target. If caribou are to be meaningfully harvested again there should be enough for each community member to have some significant level of </w:t>
      </w:r>
      <w:r w:rsidR="00B2773A" w:rsidRPr="007C09D9">
        <w:rPr>
          <w:rFonts w:ascii="MillerDaily" w:hAnsi="MillerDaily"/>
        </w:rPr>
        <w:t xml:space="preserve">cultural engagement and </w:t>
      </w:r>
      <w:r w:rsidRPr="007C09D9">
        <w:rPr>
          <w:rFonts w:ascii="MillerDaily" w:hAnsi="MillerDaily"/>
        </w:rPr>
        <w:t xml:space="preserve">food security met by caribou. For example, providing just one meal </w:t>
      </w:r>
      <w:r w:rsidR="00C94AEC">
        <w:rPr>
          <w:rFonts w:ascii="MillerDaily" w:hAnsi="MillerDaily"/>
        </w:rPr>
        <w:t xml:space="preserve">per year </w:t>
      </w:r>
      <w:r w:rsidRPr="007C09D9">
        <w:rPr>
          <w:rFonts w:ascii="MillerDaily" w:hAnsi="MillerDaily"/>
        </w:rPr>
        <w:t xml:space="preserve">for each of the 1600 West Moberly and </w:t>
      </w:r>
      <w:proofErr w:type="spellStart"/>
      <w:r w:rsidRPr="007C09D9">
        <w:rPr>
          <w:rFonts w:ascii="MillerDaily" w:hAnsi="MillerDaily"/>
        </w:rPr>
        <w:t>Saulteau</w:t>
      </w:r>
      <w:proofErr w:type="spellEnd"/>
      <w:r w:rsidRPr="007C09D9">
        <w:rPr>
          <w:rFonts w:ascii="MillerDaily" w:hAnsi="MillerDaily"/>
        </w:rPr>
        <w:t xml:space="preserve"> First Nations members would require approximately </w:t>
      </w:r>
      <w:r w:rsidR="00A34A9B" w:rsidRPr="007C09D9">
        <w:rPr>
          <w:rFonts w:ascii="MillerDaily" w:hAnsi="MillerDaily"/>
        </w:rPr>
        <w:t>6</w:t>
      </w:r>
      <w:r w:rsidRPr="007C09D9">
        <w:rPr>
          <w:rFonts w:ascii="MillerDaily" w:hAnsi="MillerDaily"/>
        </w:rPr>
        <w:t xml:space="preserve"> caribou, which could be </w:t>
      </w:r>
      <w:r w:rsidR="00544284" w:rsidRPr="007C09D9">
        <w:rPr>
          <w:rFonts w:ascii="MillerDaily" w:hAnsi="MillerDaily"/>
        </w:rPr>
        <w:t xml:space="preserve">annually </w:t>
      </w:r>
      <w:r w:rsidRPr="007C09D9">
        <w:rPr>
          <w:rFonts w:ascii="MillerDaily" w:hAnsi="MillerDaily"/>
        </w:rPr>
        <w:t xml:space="preserve">harvested from a population of about 200 caribou. Providing 15 meals </w:t>
      </w:r>
      <w:r w:rsidR="00C94AEC">
        <w:rPr>
          <w:rFonts w:ascii="MillerDaily" w:hAnsi="MillerDaily"/>
        </w:rPr>
        <w:t xml:space="preserve">per person per year </w:t>
      </w:r>
      <w:r w:rsidRPr="007C09D9">
        <w:rPr>
          <w:rFonts w:ascii="MillerDaily" w:hAnsi="MillerDaily"/>
        </w:rPr>
        <w:t>would require a population of about 3000 caribou—more reflective of the historic “</w:t>
      </w:r>
      <w:r w:rsidRPr="007C09D9">
        <w:rPr>
          <w:rFonts w:ascii="MillerDaily" w:hAnsi="MillerDaily"/>
          <w:i/>
        </w:rPr>
        <w:t>bugs on the landscape</w:t>
      </w:r>
      <w:r w:rsidRPr="007C09D9">
        <w:rPr>
          <w:rFonts w:ascii="MillerDaily" w:hAnsi="MillerDaily"/>
        </w:rPr>
        <w:t xml:space="preserve">” abundance. The discrepancy between the current 114 caribou and the potential </w:t>
      </w:r>
      <w:r w:rsidR="00B2773A" w:rsidRPr="007C09D9">
        <w:rPr>
          <w:rFonts w:ascii="MillerDaily" w:hAnsi="MillerDaily"/>
        </w:rPr>
        <w:t>for &gt;</w:t>
      </w:r>
      <w:r w:rsidRPr="007C09D9">
        <w:rPr>
          <w:rFonts w:ascii="MillerDaily" w:hAnsi="MillerDaily"/>
        </w:rPr>
        <w:t>3000 caribou is a measurable gap in Western and Indigenous perspectives on recovery and reconciliation.</w:t>
      </w:r>
    </w:p>
    <w:p w14:paraId="7D701C8D" w14:textId="77777777" w:rsidR="008F7486" w:rsidRPr="007C09D9" w:rsidRDefault="008F7486" w:rsidP="00086F5F">
      <w:pPr>
        <w:pStyle w:val="Paragraph"/>
        <w:rPr>
          <w:rFonts w:ascii="MillerDaily" w:hAnsi="MillerDaily"/>
        </w:rPr>
      </w:pPr>
    </w:p>
    <w:p w14:paraId="42260E42" w14:textId="4EF196F1" w:rsidR="008F7486" w:rsidRPr="004B156E" w:rsidRDefault="002A3132" w:rsidP="00086F5F">
      <w:pPr>
        <w:pStyle w:val="Paragraph"/>
        <w:rPr>
          <w:rFonts w:ascii="MillerDaily" w:hAnsi="MillerDaily"/>
          <w:b/>
          <w:bCs/>
          <w:iCs/>
        </w:rPr>
      </w:pPr>
      <w:r w:rsidRPr="004B156E">
        <w:rPr>
          <w:rFonts w:ascii="MillerDaily" w:hAnsi="MillerDaily"/>
          <w:b/>
          <w:bCs/>
          <w:iCs/>
        </w:rPr>
        <w:t>AMERICAN BISON</w:t>
      </w:r>
    </w:p>
    <w:p w14:paraId="07E4A418" w14:textId="66837703" w:rsidR="00086F5F" w:rsidRPr="007C09D9" w:rsidRDefault="00086F5F" w:rsidP="00086F5F">
      <w:pPr>
        <w:pStyle w:val="Paragraph"/>
        <w:rPr>
          <w:rFonts w:ascii="MillerDaily" w:hAnsi="MillerDaily"/>
        </w:rPr>
      </w:pPr>
      <w:r w:rsidRPr="007C09D9">
        <w:rPr>
          <w:rFonts w:ascii="MillerDaily" w:hAnsi="MillerDaily"/>
        </w:rPr>
        <w:t>Prior to colonization, American bison (</w:t>
      </w:r>
      <w:r w:rsidRPr="007C09D9">
        <w:rPr>
          <w:rFonts w:ascii="MillerDaily" w:hAnsi="MillerDaily"/>
          <w:i/>
        </w:rPr>
        <w:t>Bison bison</w:t>
      </w:r>
      <w:r w:rsidRPr="007C09D9">
        <w:rPr>
          <w:rFonts w:ascii="MillerDaily" w:hAnsi="MillerDaily"/>
        </w:rPr>
        <w:t xml:space="preserve">) numbered 30–60 million across North America </w:t>
      </w:r>
      <w:r w:rsidR="00DF2373" w:rsidRPr="007C09D9">
        <w:rPr>
          <w:rFonts w:ascii="MillerDaily" w:hAnsi="MillerDaily"/>
        </w:rPr>
        <w:fldChar w:fldCharType="begin"/>
      </w:r>
      <w:r w:rsidR="0024787D">
        <w:rPr>
          <w:rFonts w:ascii="MillerDaily" w:hAnsi="MillerDaily"/>
        </w:rPr>
        <w:instrText xml:space="preserve"> ADDIN ZOTERO_ITEM CSL_CITATION {"citationID":"av1WQCFP","properties":{"formattedCitation":"({\\i{}6})","plainCitation":"(6)","noteIndex":0},"citationItems":[{"id":1353,"uris":["http://zotero.org/users/6749014/items/JZM6GC9G"],"itemData":{"id":1353,"type":"article-journal","abstract":"Future climate projections of warming, drying, and increased weather variability indicate that conventional agricultural and production practices within the Northern Great Plains (NGP) will become less sustainable, both ecologically and economically. As a result, the livelihoods of people that rely on these lands will be adversely impacted. This is especially true for Native American communities, who were relegated to reservations where the land is often vast but marginal and non-tribal operators have an outsized role in food production. In addition, NGP lands are expected to warm and dry disproportionately relative to the rest of the United States. It is therefore critical to identify models of sustainable land management that can improve ecological function and socio-economic outcomes for NGP communities, all while increasing resilience to a rapidly changing climate. Efforts led by Native American Nations to restore North American Plains bison (Bison bison bison) to tribal lands can bring desired socio-ecological benefits to underserved communities while improving their capacity to influence the health of their lands, their people, and their livelihoods. Ecological sustainability will depend on the restoration of bison herds and bison’s ability to serve as ecosystem engineers of North America’s Plains. The historically broad distribution of bison suggests they can adapt to a variety of conditions, making them resilient to a wide range of management systems and climates. Here we review bison’s ecological, cultural, and economic value using four case studies from tribal communities within the NGP. We discuss the potential contributions of bison to food sovereignty, sustainable economies, and conservation of a working landscape with limited protections and significant risk of conversion. The ecological role of bison within this setting has potential due to cultural acceptance and the vast availability of suitable lands; however, it is critical to address tribal needs for funding support, enhanced community capacity, and solving complex landownership for these goals to be achieved.","container-title":"Frontiers in Ecology and Evolution","ISSN":"2296-701X","source":"Frontiers","title":"The Potential of Bison Restoration as an Ecological Approach to Future Tribal Food Sovereignty on the Northern Great Plains","URL":"https://www.frontiersin.org/article/10.3389/fevo.2022.826282","volume":"10","author":[{"family":"Shamon","given":"Hila"},{"family":"Cosby","given":"Olivia G."},{"family":"Andersen","given":"Chamois L."},{"family":"Augare","given":"Helen"},{"family":"BearCub Stiffarm","given":"Jonny"},{"family":"Bresnan","given":"Claire E."},{"family":"Brock","given":"Brent L."},{"family":"Carlson","given":"Ervin"},{"family":"Deichmann","given":"Jessica L."},{"family":"Epps","given":"Aaron"},{"family":"Guernsey","given":"Noelle"},{"family":"Hartway","given":"Cynthia"},{"family":"Jørgensen","given":"Dennis"},{"family":"Kipp","given":"Willow"},{"family":"Kinsey","given":"Daniel"},{"family":"Komatsu","given":"Kimberly J."},{"family":"Kunkel","given":"Kyran"},{"family":"Magnan","given":"Robert"},{"family":"Martin","given":"Jeff M."},{"family":"Maxwell","given":"Bruce D."},{"family":"McShea","given":"William J."},{"family":"Mormorunni","given":"Cristina"},{"family":"Olimb","given":"Sarah"},{"family":"Rattling Hawk","given":"Monica"},{"family":"Ready","given":"Richard"},{"family":"Smith","given":"Roxann"},{"family":"Songer","given":"Melissa"},{"family":"Speakthunder","given":"Bronc"},{"family":"Stafne","given":"Grant"},{"family":"Weatherwax","given":"Melissa"},{"family":"Akre","given":"Thomas S."}],"accessed":{"date-parts":[["2022",2,3]]},"issued":{"date-parts":[["2022"]]}}}],"schema":"https://github.com/citation-style-language/schema/raw/master/csl-citation.json"} </w:instrText>
      </w:r>
      <w:r w:rsidR="00DF2373" w:rsidRPr="007C09D9">
        <w:rPr>
          <w:rFonts w:ascii="MillerDaily" w:hAnsi="MillerDaily"/>
        </w:rPr>
        <w:fldChar w:fldCharType="separate"/>
      </w:r>
      <w:r w:rsidR="0024787D" w:rsidRPr="0024787D">
        <w:rPr>
          <w:rFonts w:ascii="MillerDaily" w:hAnsi="MillerDaily"/>
        </w:rPr>
        <w:t>(</w:t>
      </w:r>
      <w:r w:rsidR="0024787D" w:rsidRPr="0024787D">
        <w:rPr>
          <w:rFonts w:ascii="MillerDaily" w:hAnsi="MillerDaily"/>
          <w:i/>
          <w:iCs/>
        </w:rPr>
        <w:t>6</w:t>
      </w:r>
      <w:r w:rsidR="0024787D" w:rsidRPr="0024787D">
        <w:rPr>
          <w:rFonts w:ascii="MillerDaily" w:hAnsi="MillerDaily"/>
        </w:rPr>
        <w:t>)</w:t>
      </w:r>
      <w:r w:rsidR="00DF2373" w:rsidRPr="007C09D9">
        <w:rPr>
          <w:rFonts w:ascii="MillerDaily" w:hAnsi="MillerDaily"/>
        </w:rPr>
        <w:fldChar w:fldCharType="end"/>
      </w:r>
      <w:r w:rsidRPr="007C09D9">
        <w:rPr>
          <w:rFonts w:ascii="MillerDaily" w:hAnsi="MillerDaily"/>
        </w:rPr>
        <w:t xml:space="preserve">. Many Indigenous </w:t>
      </w:r>
      <w:r w:rsidR="007C6572" w:rsidRPr="007C09D9">
        <w:rPr>
          <w:rFonts w:ascii="MillerDaily" w:hAnsi="MillerDaily"/>
        </w:rPr>
        <w:t>p</w:t>
      </w:r>
      <w:r w:rsidRPr="007C09D9">
        <w:rPr>
          <w:rFonts w:ascii="MillerDaily" w:hAnsi="MillerDaily"/>
        </w:rPr>
        <w:t xml:space="preserve">eoples were deeply dependent upon </w:t>
      </w:r>
      <w:r w:rsidR="00E90AB2" w:rsidRPr="007C09D9">
        <w:rPr>
          <w:rFonts w:ascii="MillerDaily" w:hAnsi="MillerDaily"/>
        </w:rPr>
        <w:t xml:space="preserve">this </w:t>
      </w:r>
      <w:r w:rsidRPr="007C09D9">
        <w:rPr>
          <w:rFonts w:ascii="MillerDaily" w:hAnsi="MillerDaily"/>
        </w:rPr>
        <w:t xml:space="preserve">once-abundant </w:t>
      </w:r>
      <w:r w:rsidR="00E90AB2" w:rsidRPr="007C09D9">
        <w:rPr>
          <w:rFonts w:ascii="MillerDaily" w:hAnsi="MillerDaily"/>
        </w:rPr>
        <w:t>species</w:t>
      </w:r>
      <w:r w:rsidR="00CB2ED1" w:rsidRPr="007C09D9">
        <w:rPr>
          <w:rFonts w:ascii="MillerDaily" w:hAnsi="MillerDaily"/>
        </w:rPr>
        <w:t xml:space="preserve">, which </w:t>
      </w:r>
      <w:r w:rsidRPr="007C09D9">
        <w:rPr>
          <w:rFonts w:ascii="MillerDaily" w:hAnsi="MillerDaily"/>
        </w:rPr>
        <w:t>ranged from Alaska to Mexico (Figure 2). By the turn of the 20</w:t>
      </w:r>
      <w:r w:rsidRPr="007C09D9">
        <w:rPr>
          <w:rFonts w:ascii="MillerDaily" w:hAnsi="MillerDaily"/>
          <w:vertAlign w:val="superscript"/>
        </w:rPr>
        <w:t>th</w:t>
      </w:r>
      <w:r w:rsidRPr="007C09D9">
        <w:rPr>
          <w:rFonts w:ascii="MillerDaily" w:hAnsi="MillerDaily"/>
        </w:rPr>
        <w:t xml:space="preserve"> century, however, the great bison herds had been slaughtered down to only a few hundred animals, in part driven by explicit policies of cultural genocide. Such dramatic bison declines caused starvation, in-fighting, and erosion of Indigenous </w:t>
      </w:r>
      <w:r w:rsidR="00B2773A" w:rsidRPr="007C09D9">
        <w:rPr>
          <w:rFonts w:ascii="MillerDaily" w:hAnsi="MillerDaily"/>
        </w:rPr>
        <w:t>culture</w:t>
      </w:r>
      <w:r w:rsidRPr="007C09D9">
        <w:rPr>
          <w:rFonts w:ascii="MillerDaily" w:hAnsi="MillerDaily"/>
        </w:rPr>
        <w:t xml:space="preserve"> </w:t>
      </w:r>
      <w:r w:rsidR="00DF2373" w:rsidRPr="007C09D9">
        <w:rPr>
          <w:rFonts w:ascii="MillerDaily" w:hAnsi="MillerDaily"/>
        </w:rPr>
        <w:fldChar w:fldCharType="begin"/>
      </w:r>
      <w:r w:rsidR="0024787D">
        <w:rPr>
          <w:rFonts w:ascii="MillerDaily" w:hAnsi="MillerDaily"/>
        </w:rPr>
        <w:instrText xml:space="preserve"> ADDIN ZOTERO_ITEM CSL_CITATION {"citationID":"qFreULwN","properties":{"formattedCitation":"({\\i{}9})","plainCitation":"(9)","noteIndex":0},"citationItems":[{"id":4603,"uris":["http://zotero.org/users/6749014/items/PNLICG7D"],"itemData":{"id":4603,"type":"book","abstract":"Revealing how Canada's first Prime Minister used a policy of starvation against Indigenous people to clear the way for settlement, the multiple award-winning Clearing the Plains sparked widespread debate ...","source":"uofrpress.ca","title":"Clearing the plains: disease, politics of starvation, and the loss of indigenous life","URL":"https://uofrpress.ca/Books/C/Clearing-the-Plains","author":[{"family":"Daschuk","given":"James"}],"accessed":{"date-parts":[["2022",5,26]]},"issued":{"date-parts":[["2019"]]}}}],"schema":"https://github.com/citation-style-language/schema/raw/master/csl-citation.json"} </w:instrText>
      </w:r>
      <w:r w:rsidR="00DF2373" w:rsidRPr="007C09D9">
        <w:rPr>
          <w:rFonts w:ascii="MillerDaily" w:hAnsi="MillerDaily"/>
        </w:rPr>
        <w:fldChar w:fldCharType="separate"/>
      </w:r>
      <w:r w:rsidR="0024787D" w:rsidRPr="0024787D">
        <w:rPr>
          <w:rFonts w:ascii="MillerDaily" w:hAnsi="MillerDaily"/>
        </w:rPr>
        <w:t>(</w:t>
      </w:r>
      <w:r w:rsidR="0024787D" w:rsidRPr="0024787D">
        <w:rPr>
          <w:rFonts w:ascii="MillerDaily" w:hAnsi="MillerDaily"/>
          <w:i/>
          <w:iCs/>
        </w:rPr>
        <w:t>9</w:t>
      </w:r>
      <w:r w:rsidR="0024787D" w:rsidRPr="0024787D">
        <w:rPr>
          <w:rFonts w:ascii="MillerDaily" w:hAnsi="MillerDaily"/>
        </w:rPr>
        <w:t>)</w:t>
      </w:r>
      <w:r w:rsidR="00DF2373" w:rsidRPr="007C09D9">
        <w:rPr>
          <w:rFonts w:ascii="MillerDaily" w:hAnsi="MillerDaily"/>
        </w:rPr>
        <w:fldChar w:fldCharType="end"/>
      </w:r>
      <w:r w:rsidRPr="007C09D9">
        <w:rPr>
          <w:rFonts w:ascii="MillerDaily" w:hAnsi="MillerDaily"/>
        </w:rPr>
        <w:t>.</w:t>
      </w:r>
    </w:p>
    <w:p w14:paraId="6977D70D" w14:textId="2EA965C7" w:rsidR="00086F5F" w:rsidRPr="007C09D9" w:rsidRDefault="00086F5F" w:rsidP="00086F5F">
      <w:pPr>
        <w:pStyle w:val="Paragraph"/>
        <w:rPr>
          <w:rFonts w:ascii="MillerDaily" w:hAnsi="MillerDaily"/>
        </w:rPr>
      </w:pPr>
      <w:r w:rsidRPr="007C09D9">
        <w:rPr>
          <w:rFonts w:ascii="MillerDaily" w:hAnsi="MillerDaily"/>
        </w:rPr>
        <w:t>The northern subspecies of American bison, wood bison (</w:t>
      </w:r>
      <w:r w:rsidRPr="007C09D9">
        <w:rPr>
          <w:rFonts w:ascii="MillerDaily" w:hAnsi="MillerDaily"/>
          <w:i/>
        </w:rPr>
        <w:t xml:space="preserve">Bison </w:t>
      </w:r>
      <w:proofErr w:type="spellStart"/>
      <w:r w:rsidRPr="007C09D9">
        <w:rPr>
          <w:rFonts w:ascii="MillerDaily" w:hAnsi="MillerDaily"/>
          <w:i/>
        </w:rPr>
        <w:t>bison</w:t>
      </w:r>
      <w:proofErr w:type="spellEnd"/>
      <w:r w:rsidRPr="007C09D9">
        <w:rPr>
          <w:rFonts w:ascii="MillerDaily" w:hAnsi="MillerDaily"/>
          <w:i/>
        </w:rPr>
        <w:t xml:space="preserve"> </w:t>
      </w:r>
      <w:proofErr w:type="spellStart"/>
      <w:r w:rsidRPr="007C09D9">
        <w:rPr>
          <w:rFonts w:ascii="MillerDaily" w:hAnsi="MillerDaily"/>
          <w:i/>
        </w:rPr>
        <w:t>athabascae</w:t>
      </w:r>
      <w:proofErr w:type="spellEnd"/>
      <w:r w:rsidRPr="007C09D9">
        <w:rPr>
          <w:rFonts w:ascii="MillerDaily" w:hAnsi="MillerDaily"/>
        </w:rPr>
        <w:t xml:space="preserve">) were listed as endangered under the ESA in 1979 and classified as endangered by </w:t>
      </w:r>
      <w:r w:rsidR="00633454">
        <w:rPr>
          <w:rFonts w:ascii="MillerDaily" w:hAnsi="MillerDaily"/>
        </w:rPr>
        <w:t xml:space="preserve">the </w:t>
      </w:r>
      <w:r w:rsidR="00633454" w:rsidRPr="00633454">
        <w:rPr>
          <w:rFonts w:ascii="MillerDaily" w:hAnsi="MillerDaily"/>
        </w:rPr>
        <w:t xml:space="preserve">Committee on the Status of Endangered Wildlife in Canada </w:t>
      </w:r>
      <w:r w:rsidR="00633454">
        <w:rPr>
          <w:rFonts w:ascii="MillerDaily" w:hAnsi="MillerDaily"/>
        </w:rPr>
        <w:t>(</w:t>
      </w:r>
      <w:r w:rsidRPr="007C09D9">
        <w:rPr>
          <w:rFonts w:ascii="MillerDaily" w:hAnsi="MillerDaily"/>
        </w:rPr>
        <w:t>COSEWIC</w:t>
      </w:r>
      <w:r w:rsidR="00633454">
        <w:rPr>
          <w:rFonts w:ascii="MillerDaily" w:hAnsi="MillerDaily"/>
        </w:rPr>
        <w:t>)</w:t>
      </w:r>
      <w:r w:rsidRPr="007C09D9">
        <w:rPr>
          <w:rFonts w:ascii="MillerDaily" w:hAnsi="MillerDaily"/>
        </w:rPr>
        <w:t xml:space="preserve"> in 1978 (pre-dating SARA). Recovery actions included establishing new wood bison populations</w:t>
      </w:r>
      <w:r w:rsidR="00CB2ED1" w:rsidRPr="007C09D9">
        <w:rPr>
          <w:rFonts w:ascii="MillerDaily" w:hAnsi="MillerDaily"/>
        </w:rPr>
        <w:t>, leading</w:t>
      </w:r>
      <w:r w:rsidRPr="007C09D9">
        <w:rPr>
          <w:rFonts w:ascii="MillerDaily" w:hAnsi="MillerDaily"/>
        </w:rPr>
        <w:t xml:space="preserve"> </w:t>
      </w:r>
      <w:r w:rsidR="00CB2ED1" w:rsidRPr="007C09D9">
        <w:rPr>
          <w:rFonts w:ascii="MillerDaily" w:hAnsi="MillerDaily"/>
        </w:rPr>
        <w:t xml:space="preserve">to an increased </w:t>
      </w:r>
      <w:r w:rsidRPr="007C09D9">
        <w:rPr>
          <w:rFonts w:ascii="MillerDaily" w:hAnsi="MillerDaily"/>
        </w:rPr>
        <w:t xml:space="preserve">abundance </w:t>
      </w:r>
      <w:r w:rsidR="00CB2ED1" w:rsidRPr="007C09D9">
        <w:rPr>
          <w:rFonts w:ascii="MillerDaily" w:hAnsi="MillerDaily"/>
        </w:rPr>
        <w:t xml:space="preserve">of </w:t>
      </w:r>
      <w:r w:rsidRPr="007C09D9">
        <w:rPr>
          <w:rFonts w:ascii="MillerDaily" w:hAnsi="MillerDaily"/>
        </w:rPr>
        <w:t xml:space="preserve">nearly 10,000 </w:t>
      </w:r>
      <w:r w:rsidR="00CB2ED1" w:rsidRPr="007C09D9">
        <w:rPr>
          <w:rFonts w:ascii="MillerDaily" w:hAnsi="MillerDaily"/>
        </w:rPr>
        <w:t xml:space="preserve">individuals </w:t>
      </w:r>
      <w:r w:rsidR="00CF05ED" w:rsidRPr="007C09D9">
        <w:rPr>
          <w:rFonts w:ascii="MillerDaily" w:hAnsi="MillerDaily"/>
        </w:rPr>
        <w:t>within Canada by</w:t>
      </w:r>
      <w:r w:rsidRPr="007C09D9">
        <w:rPr>
          <w:rFonts w:ascii="MillerDaily" w:hAnsi="MillerDaily"/>
        </w:rPr>
        <w:t xml:space="preserve"> 2013. As a result, COSEWIC </w:t>
      </w:r>
      <w:proofErr w:type="spellStart"/>
      <w:r w:rsidRPr="007C09D9">
        <w:rPr>
          <w:rFonts w:ascii="MillerDaily" w:hAnsi="MillerDaily"/>
        </w:rPr>
        <w:t>downlisted</w:t>
      </w:r>
      <w:proofErr w:type="spellEnd"/>
      <w:r w:rsidRPr="007C09D9">
        <w:rPr>
          <w:rFonts w:ascii="MillerDaily" w:hAnsi="MillerDaily"/>
        </w:rPr>
        <w:t xml:space="preserve"> them to Threatened, with </w:t>
      </w:r>
      <w:r w:rsidRPr="007C09D9">
        <w:rPr>
          <w:rFonts w:ascii="MillerDaily" w:hAnsi="MillerDaily"/>
          <w:i/>
        </w:rPr>
        <w:t>at least</w:t>
      </w:r>
      <w:r w:rsidRPr="007C09D9">
        <w:rPr>
          <w:rFonts w:ascii="MillerDaily" w:hAnsi="MillerDaily"/>
        </w:rPr>
        <w:t xml:space="preserve"> 5 free-ranging populations of 1,000 bison as the MVP goal. Despite this example of MVP recovery, </w:t>
      </w:r>
      <w:r w:rsidR="003949F5">
        <w:rPr>
          <w:rFonts w:ascii="MillerDaily" w:hAnsi="MillerDaily"/>
        </w:rPr>
        <w:t xml:space="preserve">some </w:t>
      </w:r>
      <w:r w:rsidRPr="007C09D9">
        <w:rPr>
          <w:rFonts w:ascii="MillerDaily" w:hAnsi="MillerDaily"/>
        </w:rPr>
        <w:t xml:space="preserve">Indigenous </w:t>
      </w:r>
      <w:r w:rsidR="007C6572" w:rsidRPr="007C09D9">
        <w:rPr>
          <w:rFonts w:ascii="MillerDaily" w:hAnsi="MillerDaily"/>
        </w:rPr>
        <w:t>p</w:t>
      </w:r>
      <w:r w:rsidRPr="007C09D9">
        <w:rPr>
          <w:rFonts w:ascii="MillerDaily" w:hAnsi="MillerDaily"/>
        </w:rPr>
        <w:t xml:space="preserve">eoples are often still prevented from harvesting </w:t>
      </w:r>
      <w:r w:rsidR="0087394B" w:rsidRPr="007C09D9">
        <w:rPr>
          <w:rFonts w:ascii="MillerDaily" w:hAnsi="MillerDaily"/>
        </w:rPr>
        <w:t>bison</w:t>
      </w:r>
      <w:r w:rsidR="003949F5">
        <w:rPr>
          <w:rFonts w:ascii="MillerDaily" w:hAnsi="MillerDaily"/>
        </w:rPr>
        <w:t>.</w:t>
      </w:r>
      <w:r w:rsidRPr="007C09D9">
        <w:rPr>
          <w:rFonts w:ascii="MillerDaily" w:hAnsi="MillerDaily"/>
        </w:rPr>
        <w:t xml:space="preserve"> </w:t>
      </w:r>
      <w:r w:rsidR="00656274">
        <w:rPr>
          <w:rFonts w:ascii="MillerDaily" w:hAnsi="MillerDaily"/>
        </w:rPr>
        <w:t>F</w:t>
      </w:r>
      <w:r w:rsidRPr="007C09D9">
        <w:rPr>
          <w:rFonts w:ascii="MillerDaily" w:hAnsi="MillerDaily"/>
        </w:rPr>
        <w:t xml:space="preserve">or example, </w:t>
      </w:r>
      <w:r w:rsidR="00656274">
        <w:rPr>
          <w:rFonts w:ascii="MillerDaily" w:hAnsi="MillerDaily"/>
        </w:rPr>
        <w:t xml:space="preserve">although limited harvest does occur across the wood bison range, many Indigenous Peoples in northern </w:t>
      </w:r>
      <w:r w:rsidR="00656274" w:rsidRPr="00CB779B">
        <w:rPr>
          <w:rFonts w:ascii="MillerDaily" w:hAnsi="MillerDaily"/>
        </w:rPr>
        <w:t>Canada were excluded from hunting within</w:t>
      </w:r>
      <w:r w:rsidRPr="00CB779B">
        <w:rPr>
          <w:rFonts w:ascii="MillerDaily" w:hAnsi="MillerDaily"/>
        </w:rPr>
        <w:t xml:space="preserve"> Wood Buffalo National Park</w:t>
      </w:r>
      <w:r w:rsidR="00656274" w:rsidRPr="00CB779B">
        <w:rPr>
          <w:rFonts w:ascii="MillerDaily" w:hAnsi="MillerDaily"/>
        </w:rPr>
        <w:t xml:space="preserve"> despite the recovery of the population </w:t>
      </w:r>
      <w:r w:rsidR="00B05B9B" w:rsidRPr="00CB779B">
        <w:rPr>
          <w:rFonts w:ascii="MillerDaily" w:hAnsi="MillerDaily"/>
        </w:rPr>
        <w:t>to a level that could sustain a harvest</w:t>
      </w:r>
      <w:r w:rsidR="00656274" w:rsidRPr="00CB779B">
        <w:rPr>
          <w:rFonts w:ascii="MillerDaily" w:hAnsi="MillerDaily"/>
        </w:rPr>
        <w:t xml:space="preserve">. </w:t>
      </w:r>
      <w:r w:rsidR="00656274" w:rsidRPr="00CB779B">
        <w:rPr>
          <w:rFonts w:ascii="MillerDaily" w:hAnsi="MillerDaily"/>
        </w:rPr>
        <w:t xml:space="preserve">Similarly, </w:t>
      </w:r>
      <w:r w:rsidR="00D24228" w:rsidRPr="00CB779B">
        <w:rPr>
          <w:rFonts w:ascii="MillerDaily" w:hAnsi="MillerDaily"/>
          <w:szCs w:val="17"/>
        </w:rPr>
        <w:t xml:space="preserve">subsistence hunting rights </w:t>
      </w:r>
      <w:r w:rsidR="005D2757" w:rsidRPr="00CB779B">
        <w:rPr>
          <w:rFonts w:ascii="MillerDaily" w:hAnsi="MillerDaily"/>
          <w:szCs w:val="17"/>
        </w:rPr>
        <w:t xml:space="preserve">remain </w:t>
      </w:r>
      <w:r w:rsidR="00D24228" w:rsidRPr="00CB779B">
        <w:rPr>
          <w:rFonts w:ascii="MillerDaily" w:hAnsi="MillerDaily"/>
          <w:szCs w:val="17"/>
        </w:rPr>
        <w:t xml:space="preserve">curtailed in </w:t>
      </w:r>
      <w:r w:rsidR="00B05B9B" w:rsidRPr="00CB779B">
        <w:rPr>
          <w:rFonts w:ascii="MillerDaily" w:hAnsi="MillerDaily"/>
          <w:szCs w:val="17"/>
        </w:rPr>
        <w:t xml:space="preserve">the </w:t>
      </w:r>
      <w:proofErr w:type="spellStart"/>
      <w:r w:rsidR="00A20233" w:rsidRPr="004B156E">
        <w:rPr>
          <w:rFonts w:ascii="MillerDaily" w:hAnsi="MillerDaily"/>
          <w:szCs w:val="17"/>
        </w:rPr>
        <w:t>Aishihik</w:t>
      </w:r>
      <w:proofErr w:type="spellEnd"/>
      <w:r w:rsidR="00A20233" w:rsidRPr="004B156E">
        <w:rPr>
          <w:rFonts w:ascii="MillerDaily" w:hAnsi="MillerDaily"/>
          <w:szCs w:val="17"/>
        </w:rPr>
        <w:t xml:space="preserve"> wood bison herd where Indigenous Peoples of the Yukon are not permitted subsistence hunting rights due to these animals originating from a transplant</w:t>
      </w:r>
      <w:r w:rsidR="00B75004" w:rsidRPr="00CB779B">
        <w:rPr>
          <w:rFonts w:ascii="MillerDaily" w:hAnsi="MillerDaily"/>
        </w:rPr>
        <w:t>.</w:t>
      </w:r>
      <w:r w:rsidR="00B75004" w:rsidRPr="007C09D9">
        <w:rPr>
          <w:rFonts w:ascii="MillerDaily" w:hAnsi="MillerDaily"/>
        </w:rPr>
        <w:t xml:space="preserve"> </w:t>
      </w:r>
      <w:r w:rsidR="00D24228" w:rsidRPr="007C09D9">
        <w:rPr>
          <w:rFonts w:ascii="MillerDaily" w:hAnsi="MillerDaily"/>
        </w:rPr>
        <w:t>Thus, w</w:t>
      </w:r>
      <w:r w:rsidRPr="007C09D9">
        <w:rPr>
          <w:rFonts w:ascii="MillerDaily" w:hAnsi="MillerDaily"/>
        </w:rPr>
        <w:t xml:space="preserve">ood bison recovery highlights the continued mismatch between MVP recovery and </w:t>
      </w:r>
      <w:proofErr w:type="gramStart"/>
      <w:r w:rsidRPr="007C09D9">
        <w:rPr>
          <w:rFonts w:ascii="MillerDaily" w:hAnsi="MillerDaily"/>
        </w:rPr>
        <w:t>culturally–meaningful</w:t>
      </w:r>
      <w:proofErr w:type="gramEnd"/>
      <w:r w:rsidRPr="007C09D9">
        <w:rPr>
          <w:rFonts w:ascii="MillerDaily" w:hAnsi="MillerDaily"/>
        </w:rPr>
        <w:t xml:space="preserve"> recovery of wood bison.</w:t>
      </w:r>
    </w:p>
    <w:p w14:paraId="3581FF9D" w14:textId="65C7CB1C" w:rsidR="00086F5F" w:rsidRPr="007C09D9" w:rsidRDefault="00086F5F" w:rsidP="00086F5F">
      <w:pPr>
        <w:pStyle w:val="Paragraph"/>
        <w:rPr>
          <w:rFonts w:ascii="MillerDaily" w:hAnsi="MillerDaily"/>
        </w:rPr>
      </w:pPr>
      <w:r w:rsidRPr="007C09D9">
        <w:rPr>
          <w:rFonts w:ascii="MillerDaily" w:hAnsi="MillerDaily"/>
        </w:rPr>
        <w:t>The precipitous decline of the southern subspecies, plains bison (</w:t>
      </w:r>
      <w:r w:rsidRPr="007C09D9">
        <w:rPr>
          <w:rFonts w:ascii="MillerDaily" w:hAnsi="MillerDaily"/>
          <w:i/>
        </w:rPr>
        <w:t xml:space="preserve">Bison </w:t>
      </w:r>
      <w:proofErr w:type="spellStart"/>
      <w:r w:rsidRPr="007C09D9">
        <w:rPr>
          <w:rFonts w:ascii="MillerDaily" w:hAnsi="MillerDaily"/>
          <w:i/>
        </w:rPr>
        <w:t>bison</w:t>
      </w:r>
      <w:proofErr w:type="spellEnd"/>
      <w:r w:rsidRPr="007C09D9">
        <w:rPr>
          <w:rFonts w:ascii="MillerDaily" w:hAnsi="MillerDaily"/>
          <w:i/>
        </w:rPr>
        <w:t xml:space="preserve"> bison),</w:t>
      </w:r>
      <w:r w:rsidRPr="007C09D9">
        <w:rPr>
          <w:rFonts w:ascii="MillerDaily" w:hAnsi="MillerDaily"/>
        </w:rPr>
        <w:t xml:space="preserve"> occurred well before </w:t>
      </w:r>
      <w:r w:rsidR="00855D57">
        <w:rPr>
          <w:rFonts w:ascii="MillerDaily" w:hAnsi="MillerDaily"/>
        </w:rPr>
        <w:t xml:space="preserve">SARA of ESA came into effect (in </w:t>
      </w:r>
      <w:r w:rsidRPr="007C09D9">
        <w:rPr>
          <w:rFonts w:ascii="MillerDaily" w:hAnsi="MillerDaily"/>
        </w:rPr>
        <w:t>2002</w:t>
      </w:r>
      <w:r w:rsidR="00855D57">
        <w:rPr>
          <w:rFonts w:ascii="MillerDaily" w:hAnsi="MillerDaily"/>
        </w:rPr>
        <w:t xml:space="preserve"> and </w:t>
      </w:r>
      <w:r w:rsidRPr="007C09D9">
        <w:rPr>
          <w:rFonts w:ascii="MillerDaily" w:hAnsi="MillerDaily"/>
        </w:rPr>
        <w:t>1973</w:t>
      </w:r>
      <w:r w:rsidR="00855D57">
        <w:rPr>
          <w:rFonts w:ascii="MillerDaily" w:hAnsi="MillerDaily"/>
        </w:rPr>
        <w:t>, respectively</w:t>
      </w:r>
      <w:r w:rsidRPr="007C09D9">
        <w:rPr>
          <w:rFonts w:ascii="MillerDaily" w:hAnsi="MillerDaily"/>
        </w:rPr>
        <w:t xml:space="preserve">). Nevertheless, wild plains bison are still clearly endangered. Today, the species remains at &lt;1% of its historic abundance and occupies a dramatically reduced range (Figure 2). </w:t>
      </w:r>
      <w:commentRangeStart w:id="69"/>
      <w:commentRangeStart w:id="70"/>
      <w:r w:rsidRPr="007C09D9">
        <w:rPr>
          <w:rFonts w:ascii="MillerDaily" w:hAnsi="MillerDaily"/>
        </w:rPr>
        <w:t xml:space="preserve">Despite early recovery efforts, wild free-ranging plains bison populations represent only 10% of the current abundance of plains bison, the remaining 90% are privately owned </w:t>
      </w:r>
      <w:r w:rsidR="00DF2373" w:rsidRPr="007C09D9">
        <w:rPr>
          <w:rFonts w:ascii="MillerDaily" w:hAnsi="MillerDaily"/>
          <w:i/>
        </w:rPr>
        <w:fldChar w:fldCharType="begin"/>
      </w:r>
      <w:r w:rsidR="0024787D">
        <w:rPr>
          <w:rFonts w:ascii="MillerDaily" w:hAnsi="MillerDaily"/>
          <w:i/>
        </w:rPr>
        <w:instrText xml:space="preserve"> ADDIN ZOTERO_ITEM CSL_CITATION {"citationID":"dBPPzHqO","properties":{"formattedCitation":"({\\i{}6})","plainCitation":"(6)","noteIndex":0},"citationItems":[{"id":1353,"uris":["http://zotero.org/users/6749014/items/JZM6GC9G"],"itemData":{"id":1353,"type":"article-journal","abstract":"Future climate projections of warming, drying, and increased weather variability indicate that conventional agricultural and production practices within the Northern Great Plains (NGP) will become less sustainable, both ecologically and economically. As a result, the livelihoods of people that rely on these lands will be adversely impacted. This is especially true for Native American communities, who were relegated to reservations where the land is often vast but marginal and non-tribal operators have an outsized role in food production. In addition, NGP lands are expected to warm and dry disproportionately relative to the rest of the United States. It is therefore critical to identify models of sustainable land management that can improve ecological function and socio-economic outcomes for NGP communities, all while increasing resilience to a rapidly changing climate. Efforts led by Native American Nations to restore North American Plains bison (Bison bison bison) to tribal lands can bring desired socio-ecological benefits to underserved communities while improving their capacity to influence the health of their lands, their people, and their livelihoods. Ecological sustainability will depend on the restoration of bison herds and bison’s ability to serve as ecosystem engineers of North America’s Plains. The historically broad distribution of bison suggests they can adapt to a variety of conditions, making them resilient to a wide range of management systems and climates. Here we review bison’s ecological, cultural, and economic value using four case studies from tribal communities within the NGP. We discuss the potential contributions of bison to food sovereignty, sustainable economies, and conservation of a working landscape with limited protections and significant risk of conversion. The ecological role of bison within this setting has potential due to cultural acceptance and the vast availability of suitable lands; however, it is critical to address tribal needs for funding support, enhanced community capacity, and solving complex landownership for these goals to be achieved.","container-title":"Frontiers in Ecology and Evolution","ISSN":"2296-701X","source":"Frontiers","title":"The Potential of Bison Restoration as an Ecological Approach to Future Tribal Food Sovereignty on the Northern Great Plains","URL":"https://www.frontiersin.org/article/10.3389/fevo.2022.826282","volume":"10","author":[{"family":"Shamon","given":"Hila"},{"family":"Cosby","given":"Olivia G."},{"family":"Andersen","given":"Chamois L."},{"family":"Augare","given":"Helen"},{"family":"BearCub Stiffarm","given":"Jonny"},{"family":"Bresnan","given":"Claire E."},{"family":"Brock","given":"Brent L."},{"family":"Carlson","given":"Ervin"},{"family":"Deichmann","given":"Jessica L."},{"family":"Epps","given":"Aaron"},{"family":"Guernsey","given":"Noelle"},{"family":"Hartway","given":"Cynthia"},{"family":"Jørgensen","given":"Dennis"},{"family":"Kipp","given":"Willow"},{"family":"Kinsey","given":"Daniel"},{"family":"Komatsu","given":"Kimberly J."},{"family":"Kunkel","given":"Kyran"},{"family":"Magnan","given":"Robert"},{"family":"Martin","given":"Jeff M."},{"family":"Maxwell","given":"Bruce D."},{"family":"McShea","given":"William J."},{"family":"Mormorunni","given":"Cristina"},{"family":"Olimb","given":"Sarah"},{"family":"Rattling Hawk","given":"Monica"},{"family":"Ready","given":"Richard"},{"family":"Smith","given":"Roxann"},{"family":"Songer","given":"Melissa"},{"family":"Speakthunder","given":"Bronc"},{"family":"Stafne","given":"Grant"},{"family":"Weatherwax","given":"Melissa"},{"family":"Akre","given":"Thomas S."}],"accessed":{"date-parts":[["2022",2,3]]},"issued":{"date-parts":[["2022"]]}}}],"schema":"https://github.com/citation-style-language/schema/raw/master/csl-citation.json"} </w:instrText>
      </w:r>
      <w:r w:rsidR="00DF2373" w:rsidRPr="007C09D9">
        <w:rPr>
          <w:rFonts w:ascii="MillerDaily" w:hAnsi="MillerDaily"/>
          <w:i/>
        </w:rPr>
        <w:fldChar w:fldCharType="separate"/>
      </w:r>
      <w:r w:rsidR="0024787D" w:rsidRPr="0024787D">
        <w:rPr>
          <w:rFonts w:ascii="MillerDaily" w:hAnsi="MillerDaily"/>
        </w:rPr>
        <w:t>(</w:t>
      </w:r>
      <w:r w:rsidR="0024787D" w:rsidRPr="0024787D">
        <w:rPr>
          <w:rFonts w:ascii="MillerDaily" w:hAnsi="MillerDaily"/>
          <w:i/>
          <w:iCs/>
        </w:rPr>
        <w:t>6</w:t>
      </w:r>
      <w:r w:rsidR="0024787D" w:rsidRPr="0024787D">
        <w:rPr>
          <w:rFonts w:ascii="MillerDaily" w:hAnsi="MillerDaily"/>
        </w:rPr>
        <w:t>)</w:t>
      </w:r>
      <w:r w:rsidR="00DF2373" w:rsidRPr="007C09D9">
        <w:rPr>
          <w:rFonts w:ascii="MillerDaily" w:hAnsi="MillerDaily"/>
          <w:i/>
        </w:rPr>
        <w:fldChar w:fldCharType="end"/>
      </w:r>
      <w:r w:rsidRPr="007C09D9">
        <w:rPr>
          <w:rFonts w:ascii="MillerDaily" w:hAnsi="MillerDaily"/>
        </w:rPr>
        <w:t xml:space="preserve">. Yet, plains bison remain unlisted in either country despite clear </w:t>
      </w:r>
      <w:r w:rsidR="00B2773A" w:rsidRPr="007C09D9">
        <w:rPr>
          <w:rFonts w:ascii="MillerDaily" w:hAnsi="MillerDaily"/>
        </w:rPr>
        <w:t xml:space="preserve">scientific </w:t>
      </w:r>
      <w:r w:rsidRPr="007C09D9">
        <w:rPr>
          <w:rFonts w:ascii="MillerDaily" w:hAnsi="MillerDaily"/>
        </w:rPr>
        <w:t>recommendations to do so</w:t>
      </w:r>
      <w:r w:rsidR="00314EFE" w:rsidRPr="007C09D9">
        <w:rPr>
          <w:rFonts w:ascii="MillerDaily" w:hAnsi="MillerDaily"/>
        </w:rPr>
        <w:t xml:space="preserve"> </w:t>
      </w:r>
      <w:r w:rsidR="00314EFE" w:rsidRPr="007C09D9">
        <w:rPr>
          <w:rFonts w:ascii="MillerDaily" w:hAnsi="MillerDaily"/>
        </w:rPr>
        <w:fldChar w:fldCharType="begin"/>
      </w:r>
      <w:r w:rsidR="0024787D">
        <w:rPr>
          <w:rFonts w:ascii="MillerDaily" w:hAnsi="MillerDaily"/>
        </w:rPr>
        <w:instrText xml:space="preserve"> ADDIN ZOTERO_ITEM CSL_CITATION {"citationID":"lulJZua5","properties":{"formattedCitation":"({\\i{}10})","plainCitation":"(10)","noteIndex":0},"citationItems":[{"id":5283,"uris":["http://zotero.org/users/6749014/items/8YQ324B5"],"itemData":{"id":5283,"type":"article-journal","abstract":"Before European settlement the plains bison (Bison bison bison) numbered in the tens of millions across most of the temperate region of North America. Within the span of a few decades during the mid- to late-1800s its numbers were reduced by hunting and other factors to a few hundred. The plight of the plains bison led to one of the first major movements in North America to save an endangered species. A few individuals and the American Bison Society rescued the remaining animals. Attempts to hybridize cattle and bison when bison numbers were low resulted in extensive cattle gene introgression in bison. Today, though approximately 500,000 plains bison exist in North America, few are free of cattle gene introgression, 96% are subject to anthropogenic selection for commodity production, and only 4% are in herds managed primarily for conservation purposes. Small herd size, artificial selection, cattle-gene introgression, and other factors threaten the diversity and integrity of the bison genome. In addition, the bison is for all practical purposes ecologically extinct across its former range, with multiple consequences for grassland biodiversity. Urgent measures are needed to conserve the wild bison genome and to restore the ecological role of bison in grassland ecosystems. Socioeconomic trends in the Great Plains, combined with new information about bison conservation needs and new conservation initiatives by both the public and public sectors, have set the stage for significant progress in bison conservation over the next few years.","container-title":"Biological Conservation","DOI":"10.1016/j.biocon.2006.11.019","ISSN":"0006-3207","issue":"2","journalAbbreviation":"Biological Conservation","language":"en","page":"175-184","source":"ScienceDirect","title":"Second chance for the plains bison","volume":"136","author":[{"family":"Freese","given":"Curtis H."},{"family":"Aune","given":"Keith E."},{"family":"Boyd","given":"Delaney P."},{"family":"Derr","given":"James N."},{"family":"Forrest","given":"Steve C."},{"family":"Cormack Gates","given":"C."},{"family":"Gogan","given":"Peter J. P."},{"family":"Grassel","given":"Shaun M."},{"family":"Halbert","given":"Natalie D."},{"family":"Kunkel","given":"Kyran"},{"family":"Redford","given":"Kent H."}],"issued":{"date-parts":[["2007",4,1]]}}}],"schema":"https://github.com/citation-style-language/schema/raw/master/csl-citation.json"} </w:instrText>
      </w:r>
      <w:r w:rsidR="00314EFE" w:rsidRPr="007C09D9">
        <w:rPr>
          <w:rFonts w:ascii="MillerDaily" w:hAnsi="MillerDaily"/>
        </w:rPr>
        <w:fldChar w:fldCharType="separate"/>
      </w:r>
      <w:r w:rsidR="0024787D" w:rsidRPr="0024787D">
        <w:rPr>
          <w:rFonts w:ascii="MillerDaily" w:hAnsi="MillerDaily"/>
        </w:rPr>
        <w:t>(</w:t>
      </w:r>
      <w:r w:rsidR="0024787D" w:rsidRPr="0024787D">
        <w:rPr>
          <w:rFonts w:ascii="MillerDaily" w:hAnsi="MillerDaily"/>
          <w:i/>
          <w:iCs/>
        </w:rPr>
        <w:t>10</w:t>
      </w:r>
      <w:r w:rsidR="0024787D" w:rsidRPr="0024787D">
        <w:rPr>
          <w:rFonts w:ascii="MillerDaily" w:hAnsi="MillerDaily"/>
        </w:rPr>
        <w:t>)</w:t>
      </w:r>
      <w:r w:rsidR="00314EFE" w:rsidRPr="007C09D9">
        <w:rPr>
          <w:rFonts w:ascii="MillerDaily" w:hAnsi="MillerDaily"/>
        </w:rPr>
        <w:fldChar w:fldCharType="end"/>
      </w:r>
      <w:r w:rsidRPr="007C09D9">
        <w:rPr>
          <w:rFonts w:ascii="MillerDaily" w:hAnsi="MillerDaily"/>
        </w:rPr>
        <w:t xml:space="preserve">. </w:t>
      </w:r>
      <w:commentRangeEnd w:id="69"/>
      <w:r w:rsidR="0010073A">
        <w:rPr>
          <w:rStyle w:val="CommentReference"/>
          <w:rFonts w:ascii="Times New Roman" w:hAnsi="Times New Roman"/>
          <w:spacing w:val="0"/>
        </w:rPr>
        <w:commentReference w:id="69"/>
      </w:r>
      <w:commentRangeEnd w:id="70"/>
      <w:r w:rsidR="00D04B37">
        <w:rPr>
          <w:rStyle w:val="CommentReference"/>
          <w:rFonts w:ascii="Times New Roman" w:hAnsi="Times New Roman"/>
          <w:spacing w:val="0"/>
        </w:rPr>
        <w:commentReference w:id="70"/>
      </w:r>
    </w:p>
    <w:p w14:paraId="57380778" w14:textId="34A6BA79" w:rsidR="00086F5F" w:rsidRPr="007C09D9" w:rsidRDefault="00086F5F" w:rsidP="00086F5F">
      <w:pPr>
        <w:pStyle w:val="Paragraph"/>
        <w:rPr>
          <w:rFonts w:ascii="MillerDaily" w:hAnsi="MillerDaily"/>
        </w:rPr>
      </w:pPr>
      <w:r w:rsidRPr="007C09D9">
        <w:rPr>
          <w:rFonts w:ascii="MillerDaily" w:hAnsi="MillerDaily"/>
        </w:rPr>
        <w:t xml:space="preserve">Recently, an inspiring example of Indigenous leadership in plains bison restoration began unfolding. On September 23, 2014, thirteen First Nations and Native American tribes signed the first intertribal Treaty in 150 years—the Buffalo Treaty— focused on ecological and cultural recovery of plains bison </w:t>
      </w:r>
      <w:r w:rsidR="009D19C8" w:rsidRPr="007C09D9">
        <w:rPr>
          <w:rFonts w:ascii="MillerDaily" w:hAnsi="MillerDaily"/>
          <w:i/>
        </w:rPr>
        <w:fldChar w:fldCharType="begin"/>
      </w:r>
      <w:r w:rsidR="0024787D">
        <w:rPr>
          <w:rFonts w:ascii="MillerDaily" w:hAnsi="MillerDaily"/>
          <w:i/>
        </w:rPr>
        <w:instrText xml:space="preserve"> ADDIN ZOTERO_ITEM CSL_CITATION {"citationID":"gGviyEtu","properties":{"formattedCitation":"({\\i{}6})","plainCitation":"(6)","noteIndex":0},"citationItems":[{"id":1353,"uris":["http://zotero.org/users/6749014/items/JZM6GC9G"],"itemData":{"id":1353,"type":"article-journal","abstract":"Future climate projections of warming, drying, and increased weather variability indicate that conventional agricultural and production practices within the Northern Great Plains (NGP) will become less sustainable, both ecologically and economically. As a result, the livelihoods of people that rely on these lands will be adversely impacted. This is especially true for Native American communities, who were relegated to reservations where the land is often vast but marginal and non-tribal operators have an outsized role in food production. In addition, NGP lands are expected to warm and dry disproportionately relative to the rest of the United States. It is therefore critical to identify models of sustainable land management that can improve ecological function and socio-economic outcomes for NGP communities, all while increasing resilience to a rapidly changing climate. Efforts led by Native American Nations to restore North American Plains bison (Bison bison bison) to tribal lands can bring desired socio-ecological benefits to underserved communities while improving their capacity to influence the health of their lands, their people, and their livelihoods. Ecological sustainability will depend on the restoration of bison herds and bison’s ability to serve as ecosystem engineers of North America’s Plains. The historically broad distribution of bison suggests they can adapt to a variety of conditions, making them resilient to a wide range of management systems and climates. Here we review bison’s ecological, cultural, and economic value using four case studies from tribal communities within the NGP. We discuss the potential contributions of bison to food sovereignty, sustainable economies, and conservation of a working landscape with limited protections and significant risk of conversion. The ecological role of bison within this setting has potential due to cultural acceptance and the vast availability of suitable lands; however, it is critical to address tribal needs for funding support, enhanced community capacity, and solving complex landownership for these goals to be achieved.","container-title":"Frontiers in Ecology and Evolution","ISSN":"2296-701X","source":"Frontiers","title":"The Potential of Bison Restoration as an Ecological Approach to Future Tribal Food Sovereignty on the Northern Great Plains","URL":"https://www.frontiersin.org/article/10.3389/fevo.2022.826282","volume":"10","author":[{"family":"Shamon","given":"Hila"},{"family":"Cosby","given":"Olivia G."},{"family":"Andersen","given":"Chamois L."},{"family":"Augare","given":"Helen"},{"family":"BearCub Stiffarm","given":"Jonny"},{"family":"Bresnan","given":"Claire E."},{"family":"Brock","given":"Brent L."},{"family":"Carlson","given":"Ervin"},{"family":"Deichmann","given":"Jessica L."},{"family":"Epps","given":"Aaron"},{"family":"Guernsey","given":"Noelle"},{"family":"Hartway","given":"Cynthia"},{"family":"Jørgensen","given":"Dennis"},{"family":"Kipp","given":"Willow"},{"family":"Kinsey","given":"Daniel"},{"family":"Komatsu","given":"Kimberly J."},{"family":"Kunkel","given":"Kyran"},{"family":"Magnan","given":"Robert"},{"family":"Martin","given":"Jeff M."},{"family":"Maxwell","given":"Bruce D."},{"family":"McShea","given":"William J."},{"family":"Mormorunni","given":"Cristina"},{"family":"Olimb","given":"Sarah"},{"family":"Rattling Hawk","given":"Monica"},{"family":"Ready","given":"Richard"},{"family":"Smith","given":"Roxann"},{"family":"Songer","given":"Melissa"},{"family":"Speakthunder","given":"Bronc"},{"family":"Stafne","given":"Grant"},{"family":"Weatherwax","given":"Melissa"},{"family":"Akre","given":"Thomas S."}],"accessed":{"date-parts":[["2022",2,3]]},"issued":{"date-parts":[["2022"]]}}}],"schema":"https://github.com/citation-style-language/schema/raw/master/csl-citation.json"} </w:instrText>
      </w:r>
      <w:r w:rsidR="009D19C8" w:rsidRPr="007C09D9">
        <w:rPr>
          <w:rFonts w:ascii="MillerDaily" w:hAnsi="MillerDaily"/>
          <w:i/>
        </w:rPr>
        <w:fldChar w:fldCharType="separate"/>
      </w:r>
      <w:r w:rsidR="0024787D" w:rsidRPr="0024787D">
        <w:rPr>
          <w:rFonts w:ascii="MillerDaily" w:hAnsi="MillerDaily"/>
        </w:rPr>
        <w:t>(</w:t>
      </w:r>
      <w:r w:rsidR="0024787D" w:rsidRPr="0024787D">
        <w:rPr>
          <w:rFonts w:ascii="MillerDaily" w:hAnsi="MillerDaily"/>
          <w:i/>
          <w:iCs/>
        </w:rPr>
        <w:t>6</w:t>
      </w:r>
      <w:r w:rsidR="0024787D" w:rsidRPr="0024787D">
        <w:rPr>
          <w:rFonts w:ascii="MillerDaily" w:hAnsi="MillerDaily"/>
        </w:rPr>
        <w:t>)</w:t>
      </w:r>
      <w:r w:rsidR="009D19C8" w:rsidRPr="007C09D9">
        <w:rPr>
          <w:rFonts w:ascii="MillerDaily" w:hAnsi="MillerDaily"/>
          <w:i/>
        </w:rPr>
        <w:fldChar w:fldCharType="end"/>
      </w:r>
      <w:r w:rsidRPr="007C09D9">
        <w:rPr>
          <w:rFonts w:ascii="MillerDaily" w:hAnsi="MillerDaily"/>
        </w:rPr>
        <w:t xml:space="preserve">. Supported in part by the Buffalo Treaty, Banff National Park, Canada, initiated a plains bison restoration program in 2017. The long-term reintroduction goal in Banff is to include culturally meaningful co-management of bison harvest with Buffalo Treaty signatories. The contemporary successes of bison restoration have increased the likelihood of bison recovery under MVP criteria. But bison recovery will remain incomplete until peoples’ </w:t>
      </w:r>
      <w:r w:rsidR="00B2773A" w:rsidRPr="007C09D9">
        <w:rPr>
          <w:rFonts w:ascii="MillerDaily" w:hAnsi="MillerDaily"/>
        </w:rPr>
        <w:t xml:space="preserve">cultural </w:t>
      </w:r>
      <w:r w:rsidRPr="007C09D9">
        <w:rPr>
          <w:rFonts w:ascii="MillerDaily" w:hAnsi="MillerDaily"/>
        </w:rPr>
        <w:t xml:space="preserve">connection—including </w:t>
      </w:r>
      <w:r w:rsidR="00327D6D" w:rsidRPr="007C09D9">
        <w:rPr>
          <w:rFonts w:ascii="MillerDaily" w:hAnsi="MillerDaily"/>
        </w:rPr>
        <w:t xml:space="preserve">perhaps </w:t>
      </w:r>
      <w:r w:rsidR="00E90AB2" w:rsidRPr="007C09D9">
        <w:rPr>
          <w:rFonts w:ascii="MillerDaily" w:hAnsi="MillerDaily"/>
        </w:rPr>
        <w:t>a prominent</w:t>
      </w:r>
      <w:r w:rsidR="00327D6D" w:rsidRPr="007C09D9">
        <w:rPr>
          <w:rFonts w:ascii="MillerDaily" w:hAnsi="MillerDaily"/>
        </w:rPr>
        <w:t xml:space="preserve"> </w:t>
      </w:r>
      <w:r w:rsidRPr="007C09D9">
        <w:rPr>
          <w:rFonts w:ascii="MillerDaily" w:hAnsi="MillerDaily"/>
        </w:rPr>
        <w:t>role in diet—with bison is restored across broader landscapes.</w:t>
      </w:r>
    </w:p>
    <w:p w14:paraId="78FE90E0" w14:textId="77777777" w:rsidR="008F7486" w:rsidRPr="007C09D9" w:rsidRDefault="008F7486" w:rsidP="00086F5F">
      <w:pPr>
        <w:pStyle w:val="Paragraph"/>
        <w:rPr>
          <w:rFonts w:ascii="MillerDaily" w:hAnsi="MillerDaily"/>
          <w:color w:val="000000"/>
        </w:rPr>
      </w:pPr>
    </w:p>
    <w:p w14:paraId="746A22D5" w14:textId="4CE1A39E" w:rsidR="008F7486" w:rsidRDefault="00806D01" w:rsidP="004B156E">
      <w:pPr>
        <w:pStyle w:val="Paragraph"/>
        <w:ind w:firstLine="0"/>
        <w:rPr>
          <w:rFonts w:ascii="MillerDaily" w:hAnsi="MillerDaily"/>
          <w:color w:val="000000"/>
        </w:rPr>
      </w:pPr>
      <w:r w:rsidRPr="004B156E">
        <w:rPr>
          <w:rFonts w:ascii="MillerDaily" w:hAnsi="MillerDaily"/>
          <w:b/>
          <w:bCs/>
        </w:rPr>
        <w:t>PACIFIC SALMON</w:t>
      </w:r>
    </w:p>
    <w:p w14:paraId="1B8373D7" w14:textId="29F44A1C" w:rsidR="00086F5F" w:rsidRPr="007C09D9" w:rsidRDefault="00086F5F" w:rsidP="004B156E">
      <w:pPr>
        <w:pStyle w:val="Paragraph"/>
        <w:ind w:firstLine="0"/>
        <w:rPr>
          <w:rFonts w:ascii="MillerDaily" w:hAnsi="MillerDaily"/>
          <w:color w:val="000000"/>
        </w:rPr>
      </w:pPr>
      <w:r w:rsidRPr="007C09D9">
        <w:rPr>
          <w:rFonts w:ascii="MillerDaily" w:hAnsi="MillerDaily"/>
        </w:rPr>
        <w:t>M</w:t>
      </w:r>
      <w:r w:rsidRPr="007C09D9">
        <w:rPr>
          <w:rFonts w:ascii="MillerDaily" w:hAnsi="MillerDaily"/>
          <w:color w:val="000000"/>
        </w:rPr>
        <w:t xml:space="preserve">illions of salmon </w:t>
      </w:r>
      <w:r w:rsidRPr="007C09D9">
        <w:rPr>
          <w:rFonts w:ascii="MillerDaily" w:hAnsi="MillerDaily"/>
        </w:rPr>
        <w:t>(</w:t>
      </w:r>
      <w:r w:rsidRPr="007C09D9">
        <w:rPr>
          <w:rFonts w:ascii="MillerDaily" w:hAnsi="MillerDaily"/>
          <w:i/>
        </w:rPr>
        <w:t>Oncorhynchus</w:t>
      </w:r>
      <w:r w:rsidRPr="007C09D9">
        <w:rPr>
          <w:rFonts w:ascii="MillerDaily" w:hAnsi="MillerDaily"/>
        </w:rPr>
        <w:t xml:space="preserve"> spp.) annually </w:t>
      </w:r>
      <w:r w:rsidRPr="007C09D9">
        <w:rPr>
          <w:rFonts w:ascii="MillerDaily" w:hAnsi="MillerDaily"/>
          <w:color w:val="000000"/>
        </w:rPr>
        <w:t>return to rivers across western North America (Figure 2)</w:t>
      </w:r>
      <w:r w:rsidRPr="007C09D9">
        <w:rPr>
          <w:rFonts w:ascii="MillerDaily" w:hAnsi="MillerDaily"/>
        </w:rPr>
        <w:t>,</w:t>
      </w:r>
      <w:r w:rsidRPr="007C09D9">
        <w:rPr>
          <w:rFonts w:ascii="MillerDaily" w:hAnsi="MillerDaily"/>
          <w:color w:val="000000"/>
        </w:rPr>
        <w:t xml:space="preserve"> </w:t>
      </w:r>
      <w:r w:rsidRPr="007C09D9">
        <w:rPr>
          <w:rFonts w:ascii="MillerDaily" w:hAnsi="MillerDaily"/>
        </w:rPr>
        <w:t>providing</w:t>
      </w:r>
      <w:r w:rsidRPr="007C09D9">
        <w:rPr>
          <w:rFonts w:ascii="MillerDaily" w:hAnsi="MillerDaily"/>
          <w:color w:val="000000"/>
        </w:rPr>
        <w:t xml:space="preserve"> </w:t>
      </w:r>
      <w:r w:rsidRPr="007C09D9">
        <w:rPr>
          <w:rFonts w:ascii="MillerDaily" w:hAnsi="MillerDaily"/>
        </w:rPr>
        <w:t>sustenance</w:t>
      </w:r>
      <w:r w:rsidRPr="007C09D9">
        <w:rPr>
          <w:rFonts w:ascii="MillerDaily" w:hAnsi="MillerDaily"/>
          <w:color w:val="000000"/>
        </w:rPr>
        <w:t xml:space="preserve"> for people, wildlife, and </w:t>
      </w:r>
      <w:r w:rsidRPr="007C09D9">
        <w:rPr>
          <w:rFonts w:ascii="MillerDaily" w:hAnsi="MillerDaily"/>
        </w:rPr>
        <w:t>ecosystems</w:t>
      </w:r>
      <w:r w:rsidRPr="007C09D9">
        <w:rPr>
          <w:rFonts w:ascii="MillerDaily" w:hAnsi="MillerDaily"/>
          <w:color w:val="000000"/>
        </w:rPr>
        <w:t xml:space="preserve">. Indigenous </w:t>
      </w:r>
      <w:r w:rsidR="00720335" w:rsidRPr="007C09D9">
        <w:rPr>
          <w:rFonts w:ascii="MillerDaily" w:hAnsi="MillerDaily"/>
          <w:color w:val="000000"/>
        </w:rPr>
        <w:t>P</w:t>
      </w:r>
      <w:r w:rsidRPr="007C09D9">
        <w:rPr>
          <w:rFonts w:ascii="MillerDaily" w:hAnsi="MillerDaily"/>
          <w:color w:val="000000"/>
        </w:rPr>
        <w:t xml:space="preserve">eoples in the </w:t>
      </w:r>
      <w:r w:rsidRPr="007C09D9">
        <w:rPr>
          <w:rFonts w:ascii="MillerDaily" w:hAnsi="MillerDaily"/>
        </w:rPr>
        <w:t>P</w:t>
      </w:r>
      <w:r w:rsidRPr="007C09D9">
        <w:rPr>
          <w:rFonts w:ascii="MillerDaily" w:hAnsi="MillerDaily"/>
          <w:color w:val="000000"/>
        </w:rPr>
        <w:t xml:space="preserve">acific </w:t>
      </w:r>
      <w:r w:rsidRPr="007C09D9">
        <w:rPr>
          <w:rFonts w:ascii="MillerDaily" w:hAnsi="MillerDaily"/>
        </w:rPr>
        <w:t>N</w:t>
      </w:r>
      <w:r w:rsidRPr="007C09D9">
        <w:rPr>
          <w:rFonts w:ascii="MillerDaily" w:hAnsi="MillerDaily"/>
          <w:color w:val="000000"/>
        </w:rPr>
        <w:t>orthwest often refer to themselves as “salmon people</w:t>
      </w:r>
      <w:r w:rsidRPr="007C09D9">
        <w:rPr>
          <w:rFonts w:ascii="MillerDaily" w:hAnsi="MillerDaily"/>
        </w:rPr>
        <w:t>'', signifying</w:t>
      </w:r>
      <w:r w:rsidRPr="007C09D9">
        <w:rPr>
          <w:rFonts w:ascii="MillerDaily" w:hAnsi="MillerDaily"/>
          <w:color w:val="000000"/>
        </w:rPr>
        <w:t xml:space="preserve"> their deeply</w:t>
      </w:r>
      <w:r w:rsidRPr="007C09D9">
        <w:rPr>
          <w:rFonts w:ascii="MillerDaily" w:hAnsi="MillerDaily"/>
        </w:rPr>
        <w:t xml:space="preserve"> </w:t>
      </w:r>
      <w:r w:rsidRPr="007C09D9">
        <w:rPr>
          <w:rFonts w:ascii="MillerDaily" w:hAnsi="MillerDaily"/>
          <w:color w:val="000000"/>
        </w:rPr>
        <w:t xml:space="preserve">rooted cultural connections </w:t>
      </w:r>
      <w:r w:rsidRPr="007C09D9">
        <w:rPr>
          <w:rFonts w:ascii="MillerDaily" w:hAnsi="MillerDaily"/>
        </w:rPr>
        <w:t>with</w:t>
      </w:r>
      <w:r w:rsidRPr="007C09D9">
        <w:rPr>
          <w:rFonts w:ascii="MillerDaily" w:hAnsi="MillerDaily"/>
          <w:color w:val="000000"/>
        </w:rPr>
        <w:t xml:space="preserve"> salmon </w:t>
      </w:r>
      <w:r w:rsidR="009D19C8" w:rsidRPr="007C09D9">
        <w:rPr>
          <w:rFonts w:ascii="MillerDaily" w:hAnsi="MillerDaily"/>
          <w:color w:val="000000"/>
        </w:rPr>
        <w:fldChar w:fldCharType="begin"/>
      </w:r>
      <w:r w:rsidR="0024787D">
        <w:rPr>
          <w:rFonts w:ascii="MillerDaily" w:hAnsi="MillerDaily"/>
          <w:color w:val="000000"/>
        </w:rPr>
        <w:instrText xml:space="preserve"> ADDIN ZOTERO_ITEM CSL_CITATION {"citationID":"FrIzyTGi","properties":{"formattedCitation":"({\\i{}7})","plainCitation":"(7)","noteIndex":0},"citationItems":[{"id":694,"uris":["http://zotero.org/users/6749014/items/B8V3P2M5"],"itemData":{"id":694,"type":"article-journal","abstract":"Increasingly, fisheries researchers and managers seek or are compelled to “bridge” Indigenous knowledge systems with Western scientific approaches to understanding and governing fisheries. Here, we move beyond the all-too-common narrative about integrating or incorporating (too often used as euphemisms for assimilating) other knowledge systems into Western science, instead of building an ethic of knowledge coexistence and complementarity in knowledge generation using Two-Eyed Seeing as a guiding framework. Two-Eyed Seeing (Etuaptmumk in Mi’kmaw) embraces “learning to see from one eye with the strengths of Indigenous knowledges and ways of knowing, and from the other eye with the strengths of mainstream knowledges and ways of knowing, and to use both these eyes together, for the benefit of all,” as envisaged by Elder Dr. Albert Marshall. In this paper, we examine the notion of knowledge dichotomies and imperatives for knowledge coexistence and draw parallels between Two-Eyed Seeing and other analogous Indigenous frameworks from around the world. It is set apart from other Indigenous frameworks in its explicit action imperative—central to Two-Eyed Seeing is the notion that knowledge transforms the holder and that the holder bears a responsibility to act on that knowledge. We explore its operationalization through three Canadian aquatic and fisheries case-studies that co-develop questions, document and mobilize knowledge, and co-produce insights and decisions. We argue that Two-Eyed Seeing provides a pathway to a plural coexistence, where time-tested Indigenous knowledge systems can be paired with, not subsumed by, Western scientific insights for an equitable and sustainable future.","container-title":"Fish and Fisheries","DOI":"10.1111/faf.12516","ISSN":"1467-2960, 1467-2979","issue":"2","journalAbbreviation":"Fish Fish","language":"en","page":"243-261","source":"DOI.org (Crossref)","title":"“Two‐Eyed Seeing”: An Indigenous framework to transform fisheries research and management","title-short":"“Two‐Eyed Seeing”","volume":"22","author":[{"family":"Reid","given":"Andrea J."},{"family":"Eckert","given":"Lauren E."},{"family":"Lane","given":"John‐Francis"},{"family":"Young","given":"Nathan"},{"family":"Hinch","given":"Scott G."},{"family":"Darimont","given":"Chris T."},{"family":"Cooke","given":"Steven J."},{"family":"Ban","given":"Natalie C."},{"family":"Marshall","given":"Albert"}],"issued":{"date-parts":[["2021",3]]}}}],"schema":"https://github.com/citation-style-language/schema/raw/master/csl-citation.json"} </w:instrText>
      </w:r>
      <w:r w:rsidR="009D19C8" w:rsidRPr="007C09D9">
        <w:rPr>
          <w:rFonts w:ascii="MillerDaily" w:hAnsi="MillerDaily"/>
          <w:color w:val="000000"/>
        </w:rPr>
        <w:fldChar w:fldCharType="separate"/>
      </w:r>
      <w:r w:rsidR="0024787D" w:rsidRPr="0024787D">
        <w:rPr>
          <w:rFonts w:ascii="MillerDaily" w:hAnsi="MillerDaily"/>
          <w:color w:val="000000"/>
        </w:rPr>
        <w:t>(</w:t>
      </w:r>
      <w:r w:rsidR="0024787D" w:rsidRPr="0024787D">
        <w:rPr>
          <w:rFonts w:ascii="MillerDaily" w:hAnsi="MillerDaily"/>
          <w:i/>
          <w:iCs/>
          <w:color w:val="000000"/>
        </w:rPr>
        <w:t>7</w:t>
      </w:r>
      <w:r w:rsidR="0024787D" w:rsidRPr="0024787D">
        <w:rPr>
          <w:rFonts w:ascii="MillerDaily" w:hAnsi="MillerDaily"/>
          <w:color w:val="000000"/>
        </w:rPr>
        <w:t>)</w:t>
      </w:r>
      <w:r w:rsidR="009D19C8" w:rsidRPr="007C09D9">
        <w:rPr>
          <w:rFonts w:ascii="MillerDaily" w:hAnsi="MillerDaily"/>
          <w:color w:val="000000"/>
        </w:rPr>
        <w:fldChar w:fldCharType="end"/>
      </w:r>
      <w:r w:rsidRPr="007C09D9">
        <w:rPr>
          <w:rFonts w:ascii="MillerDaily" w:hAnsi="MillerDaily"/>
          <w:color w:val="000000"/>
        </w:rPr>
        <w:t>.</w:t>
      </w:r>
    </w:p>
    <w:p w14:paraId="1CFFD281" w14:textId="08E45A7D" w:rsidR="00086F5F" w:rsidRPr="007C09D9" w:rsidRDefault="00086F5F" w:rsidP="00086F5F">
      <w:pPr>
        <w:pStyle w:val="Paragraph"/>
        <w:rPr>
          <w:rFonts w:ascii="MillerDaily" w:hAnsi="MillerDaily"/>
        </w:rPr>
      </w:pPr>
      <w:r w:rsidRPr="007C09D9">
        <w:rPr>
          <w:rFonts w:ascii="MillerDaily" w:hAnsi="MillerDaily"/>
        </w:rPr>
        <w:t>T</w:t>
      </w:r>
      <w:r w:rsidRPr="007C09D9">
        <w:rPr>
          <w:rFonts w:ascii="MillerDaily" w:hAnsi="MillerDaily"/>
          <w:color w:val="000000"/>
        </w:rPr>
        <w:t xml:space="preserve">he distribution and abundance of salmon </w:t>
      </w:r>
      <w:r w:rsidRPr="007C09D9">
        <w:rPr>
          <w:rFonts w:ascii="MillerDaily" w:hAnsi="MillerDaily"/>
        </w:rPr>
        <w:t>have</w:t>
      </w:r>
      <w:r w:rsidRPr="007C09D9">
        <w:rPr>
          <w:rFonts w:ascii="MillerDaily" w:hAnsi="MillerDaily"/>
          <w:color w:val="000000"/>
        </w:rPr>
        <w:t xml:space="preserve"> decreased over the last century through the effects of human activities </w:t>
      </w:r>
      <w:r w:rsidRPr="007C09D9">
        <w:rPr>
          <w:rFonts w:ascii="MillerDaily" w:hAnsi="MillerDaily"/>
        </w:rPr>
        <w:t>(</w:t>
      </w:r>
      <w:r w:rsidRPr="007C09D9">
        <w:rPr>
          <w:rFonts w:ascii="MillerDaily" w:hAnsi="MillerDaily"/>
          <w:color w:val="000000"/>
        </w:rPr>
        <w:t xml:space="preserve">Figure 2). In the Columbia Basin, USA, salmon abundance has </w:t>
      </w:r>
      <w:r w:rsidRPr="007C09D9">
        <w:rPr>
          <w:rFonts w:ascii="MillerDaily" w:hAnsi="MillerDaily"/>
        </w:rPr>
        <w:t>declined</w:t>
      </w:r>
      <w:r w:rsidRPr="007C09D9">
        <w:rPr>
          <w:rFonts w:ascii="MillerDaily" w:hAnsi="MillerDaily"/>
          <w:color w:val="000000"/>
        </w:rPr>
        <w:t xml:space="preserve"> </w:t>
      </w:r>
      <w:r w:rsidRPr="007C09D9">
        <w:rPr>
          <w:rFonts w:ascii="MillerDaily" w:hAnsi="MillerDaily"/>
        </w:rPr>
        <w:t>by ~75%; an e</w:t>
      </w:r>
      <w:r w:rsidRPr="007C09D9">
        <w:rPr>
          <w:rFonts w:ascii="MillerDaily" w:hAnsi="MillerDaily"/>
          <w:color w:val="000000"/>
        </w:rPr>
        <w:t>stimated 7.5</w:t>
      </w:r>
      <w:r w:rsidRPr="007C09D9">
        <w:rPr>
          <w:rFonts w:ascii="MillerDaily" w:hAnsi="MillerDaily"/>
        </w:rPr>
        <w:t>–</w:t>
      </w:r>
      <w:r w:rsidRPr="007C09D9">
        <w:rPr>
          <w:rFonts w:ascii="MillerDaily" w:hAnsi="MillerDaily"/>
          <w:color w:val="000000"/>
        </w:rPr>
        <w:t>16 million salmon returned annually to the Colum</w:t>
      </w:r>
      <w:r w:rsidRPr="007C09D9">
        <w:rPr>
          <w:rFonts w:ascii="MillerDaily" w:hAnsi="MillerDaily"/>
        </w:rPr>
        <w:t xml:space="preserve">bia </w:t>
      </w:r>
      <w:r w:rsidRPr="007C09D9">
        <w:rPr>
          <w:rFonts w:ascii="MillerDaily" w:hAnsi="MillerDaily"/>
          <w:color w:val="000000"/>
        </w:rPr>
        <w:t>prior to the 20</w:t>
      </w:r>
      <w:r w:rsidRPr="007C09D9">
        <w:rPr>
          <w:rFonts w:ascii="MillerDaily" w:hAnsi="MillerDaily"/>
          <w:color w:val="000000"/>
          <w:vertAlign w:val="superscript"/>
        </w:rPr>
        <w:t>th</w:t>
      </w:r>
      <w:r w:rsidRPr="007C09D9">
        <w:rPr>
          <w:rFonts w:ascii="MillerDaily" w:hAnsi="MillerDaily"/>
          <w:color w:val="000000"/>
        </w:rPr>
        <w:t xml:space="preserve"> century, and now </w:t>
      </w:r>
      <w:r w:rsidRPr="007C09D9">
        <w:rPr>
          <w:rFonts w:ascii="MillerDaily" w:hAnsi="MillerDaily"/>
        </w:rPr>
        <w:t xml:space="preserve">only </w:t>
      </w:r>
      <w:r w:rsidRPr="007C09D9">
        <w:rPr>
          <w:rFonts w:ascii="MillerDaily" w:hAnsi="MillerDaily"/>
          <w:color w:val="000000"/>
        </w:rPr>
        <w:t>1</w:t>
      </w:r>
      <w:r w:rsidRPr="007C09D9">
        <w:rPr>
          <w:rFonts w:ascii="MillerDaily" w:hAnsi="MillerDaily"/>
        </w:rPr>
        <w:t>–</w:t>
      </w:r>
      <w:r w:rsidRPr="007C09D9">
        <w:rPr>
          <w:rFonts w:ascii="MillerDaily" w:hAnsi="MillerDaily"/>
          <w:color w:val="000000"/>
        </w:rPr>
        <w:t>4 million return (Figure 2</w:t>
      </w:r>
      <w:r w:rsidR="009D19C8" w:rsidRPr="007C09D9">
        <w:rPr>
          <w:rFonts w:ascii="MillerDaily" w:hAnsi="MillerDaily"/>
        </w:rPr>
        <w:t xml:space="preserve">) </w:t>
      </w:r>
      <w:r w:rsidR="009D19C8" w:rsidRPr="007C09D9">
        <w:rPr>
          <w:rFonts w:ascii="MillerDaily" w:hAnsi="MillerDaily"/>
        </w:rPr>
        <w:fldChar w:fldCharType="begin"/>
      </w:r>
      <w:r w:rsidR="0024787D">
        <w:rPr>
          <w:rFonts w:ascii="MillerDaily" w:hAnsi="MillerDaily"/>
        </w:rPr>
        <w:instrText xml:space="preserve"> ADDIN ZOTERO_ITEM CSL_CITATION {"citationID":"M3522lMX","properties":{"formattedCitation":"({\\i{}11})","plainCitation":"(11)","noteIndex":0},"citationItems":[{"id":4614,"uris":["http://zotero.org/users/6749014/items/J5PLZCMT"],"itemData":{"id":4614,"type":"report","event-place":"Oregon, USA","number":"M/A-21","page":"16","publisher":"Oregon State University","publisher-place":"Oregon, USA","title":"Salmon Abundance and Diversity in Oregon Are We Making Progress?","author":[{"family":"Smith","given":"Courtland L."}],"issued":{"date-parts":[["2014"]]}}}],"schema":"https://github.com/citation-style-language/schema/raw/master/csl-citation.json"} </w:instrText>
      </w:r>
      <w:r w:rsidR="009D19C8" w:rsidRPr="007C09D9">
        <w:rPr>
          <w:rFonts w:ascii="MillerDaily" w:hAnsi="MillerDaily"/>
        </w:rPr>
        <w:fldChar w:fldCharType="separate"/>
      </w:r>
      <w:r w:rsidR="0024787D" w:rsidRPr="0024787D">
        <w:rPr>
          <w:rFonts w:ascii="MillerDaily" w:hAnsi="MillerDaily"/>
        </w:rPr>
        <w:t>(</w:t>
      </w:r>
      <w:r w:rsidR="0024787D" w:rsidRPr="0024787D">
        <w:rPr>
          <w:rFonts w:ascii="MillerDaily" w:hAnsi="MillerDaily"/>
          <w:i/>
          <w:iCs/>
        </w:rPr>
        <w:t>11</w:t>
      </w:r>
      <w:r w:rsidR="0024787D" w:rsidRPr="0024787D">
        <w:rPr>
          <w:rFonts w:ascii="MillerDaily" w:hAnsi="MillerDaily"/>
        </w:rPr>
        <w:t>)</w:t>
      </w:r>
      <w:r w:rsidR="009D19C8" w:rsidRPr="007C09D9">
        <w:rPr>
          <w:rFonts w:ascii="MillerDaily" w:hAnsi="MillerDaily"/>
        </w:rPr>
        <w:fldChar w:fldCharType="end"/>
      </w:r>
      <w:r w:rsidRPr="007C09D9">
        <w:rPr>
          <w:rFonts w:ascii="MillerDaily" w:hAnsi="MillerDaily"/>
          <w:color w:val="000000"/>
        </w:rPr>
        <w:t xml:space="preserve">. </w:t>
      </w:r>
      <w:r w:rsidRPr="007C09D9">
        <w:rPr>
          <w:rFonts w:ascii="MillerDaily" w:hAnsi="MillerDaily"/>
        </w:rPr>
        <w:t xml:space="preserve">The most commercially–valuable </w:t>
      </w:r>
      <w:r w:rsidRPr="007C09D9">
        <w:rPr>
          <w:rFonts w:ascii="MillerDaily" w:hAnsi="MillerDaily"/>
          <w:color w:val="000000"/>
        </w:rPr>
        <w:t>and culturally</w:t>
      </w:r>
      <w:r w:rsidRPr="007C09D9">
        <w:rPr>
          <w:rFonts w:ascii="MillerDaily" w:hAnsi="MillerDaily"/>
        </w:rPr>
        <w:t>–important s</w:t>
      </w:r>
      <w:r w:rsidRPr="007C09D9">
        <w:rPr>
          <w:rFonts w:ascii="MillerDaily" w:hAnsi="MillerDaily"/>
          <w:color w:val="000000"/>
        </w:rPr>
        <w:t xml:space="preserve">almon species in Canada, </w:t>
      </w:r>
      <w:r w:rsidRPr="007C09D9">
        <w:rPr>
          <w:rFonts w:ascii="MillerDaily" w:hAnsi="MillerDaily"/>
        </w:rPr>
        <w:t>s</w:t>
      </w:r>
      <w:r w:rsidRPr="007C09D9">
        <w:rPr>
          <w:rFonts w:ascii="MillerDaily" w:hAnsi="MillerDaily"/>
          <w:color w:val="000000"/>
        </w:rPr>
        <w:t>ockeye (</w:t>
      </w:r>
      <w:r w:rsidRPr="007C09D9">
        <w:rPr>
          <w:rFonts w:ascii="MillerDaily" w:hAnsi="MillerDaily"/>
          <w:i/>
        </w:rPr>
        <w:t>O. nerka</w:t>
      </w:r>
      <w:r w:rsidRPr="007C09D9">
        <w:rPr>
          <w:rFonts w:ascii="MillerDaily" w:hAnsi="MillerDaily"/>
        </w:rPr>
        <w:t xml:space="preserve">), </w:t>
      </w:r>
      <w:r w:rsidRPr="007C09D9">
        <w:rPr>
          <w:rFonts w:ascii="MillerDaily" w:hAnsi="MillerDaily"/>
        </w:rPr>
        <w:t xml:space="preserve">declined in wild abundance by </w:t>
      </w:r>
      <w:r w:rsidR="00BF3501">
        <w:rPr>
          <w:rFonts w:ascii="MillerDaily" w:hAnsi="MillerDaily"/>
        </w:rPr>
        <w:t>69</w:t>
      </w:r>
      <w:r w:rsidRPr="007C09D9">
        <w:rPr>
          <w:rFonts w:ascii="MillerDaily" w:hAnsi="MillerDaily"/>
        </w:rPr>
        <w:t>% over the last century in the country’s second-largest salmon watershed</w:t>
      </w:r>
      <w:r w:rsidR="002164E6">
        <w:rPr>
          <w:rFonts w:ascii="MillerDaily" w:hAnsi="MillerDaily"/>
        </w:rPr>
        <w:t>, the Skeena River</w:t>
      </w:r>
      <w:r w:rsidR="009D19C8" w:rsidRPr="007C09D9">
        <w:rPr>
          <w:rFonts w:ascii="MillerDaily" w:hAnsi="MillerDaily"/>
        </w:rPr>
        <w:t xml:space="preserve"> </w:t>
      </w:r>
      <w:r w:rsidR="00CF05ED" w:rsidRPr="007C09D9">
        <w:rPr>
          <w:rFonts w:ascii="MillerDaily" w:hAnsi="MillerDaily"/>
        </w:rPr>
        <w:t xml:space="preserve"> </w:t>
      </w:r>
      <w:r w:rsidR="00CF05ED" w:rsidRPr="007C09D9">
        <w:rPr>
          <w:rFonts w:ascii="MillerDaily" w:hAnsi="MillerDaily"/>
        </w:rPr>
        <w:fldChar w:fldCharType="begin"/>
      </w:r>
      <w:r w:rsidR="0024787D">
        <w:rPr>
          <w:rFonts w:ascii="MillerDaily" w:hAnsi="MillerDaily"/>
        </w:rPr>
        <w:instrText xml:space="preserve"> ADDIN ZOTERO_ITEM CSL_CITATION {"citationID":"8AeLnqLH","properties":{"formattedCitation":"({\\i{}12})","plainCitation":"(12)","noteIndex":0},"citationItems":[{"id":4857,"uris":["http://zotero.org/users/6749014/items/Y5BWY5DC"],"itemData":{"id":4857,"type":"article-journal","container-title":"Journal of Applied Ecology","DOI":"10.1111/1365-2664.13835","ISSN":"0021-8901, 1365-2664","issue":"7","journalAbbreviation":"J Appl Ecol","language":"en","page":"1477-1486","source":"DOI.org (Crossref)","title":"Portfolio simplification arising from a century of change in salmon population diversity and artificial production","volume":"58","author":[{"family":"Price","given":"Michael H. H."},{"family":"Moore","given":"Jonathan W."},{"family":"Connors","given":"Brendan M."},{"family":"Wilson","given":"Kyle L."},{"family":"Reynolds","given":"John D."}],"issued":{"date-parts":[["2021",7]]}}}],"schema":"https://github.com/citation-style-language/schema/raw/master/csl-citation.json"} </w:instrText>
      </w:r>
      <w:r w:rsidR="00CF05ED" w:rsidRPr="007C09D9">
        <w:rPr>
          <w:rFonts w:ascii="MillerDaily" w:hAnsi="MillerDaily"/>
        </w:rPr>
        <w:fldChar w:fldCharType="separate"/>
      </w:r>
      <w:r w:rsidR="0024787D" w:rsidRPr="0024787D">
        <w:rPr>
          <w:rFonts w:ascii="MillerDaily" w:hAnsi="MillerDaily"/>
        </w:rPr>
        <w:t>(</w:t>
      </w:r>
      <w:r w:rsidR="0024787D" w:rsidRPr="0024787D">
        <w:rPr>
          <w:rFonts w:ascii="MillerDaily" w:hAnsi="MillerDaily"/>
          <w:i/>
          <w:iCs/>
        </w:rPr>
        <w:t>12</w:t>
      </w:r>
      <w:r w:rsidR="0024787D" w:rsidRPr="0024787D">
        <w:rPr>
          <w:rFonts w:ascii="MillerDaily" w:hAnsi="MillerDaily"/>
        </w:rPr>
        <w:t>)</w:t>
      </w:r>
      <w:r w:rsidR="00CF05ED" w:rsidRPr="007C09D9">
        <w:rPr>
          <w:rFonts w:ascii="MillerDaily" w:hAnsi="MillerDaily"/>
        </w:rPr>
        <w:fldChar w:fldCharType="end"/>
      </w:r>
      <w:r w:rsidRPr="007C09D9">
        <w:rPr>
          <w:rFonts w:ascii="MillerDaily" w:hAnsi="MillerDaily"/>
        </w:rPr>
        <w:t>. S</w:t>
      </w:r>
      <w:r w:rsidRPr="007C09D9">
        <w:rPr>
          <w:rFonts w:ascii="MillerDaily" w:hAnsi="MillerDaily"/>
          <w:color w:val="000000"/>
        </w:rPr>
        <w:t xml:space="preserve">almon harvests by Indigenous communities </w:t>
      </w:r>
      <w:r w:rsidRPr="007C09D9">
        <w:rPr>
          <w:rFonts w:ascii="MillerDaily" w:hAnsi="MillerDaily"/>
        </w:rPr>
        <w:t>in</w:t>
      </w:r>
      <w:r w:rsidRPr="007C09D9">
        <w:rPr>
          <w:rFonts w:ascii="MillerDaily" w:hAnsi="MillerDaily"/>
          <w:color w:val="000000"/>
        </w:rPr>
        <w:t xml:space="preserve"> Canada have declined by over 80% in the last 50</w:t>
      </w:r>
      <w:r w:rsidRPr="007C09D9">
        <w:rPr>
          <w:rFonts w:ascii="MillerDaily" w:hAnsi="MillerDaily"/>
        </w:rPr>
        <w:t>–</w:t>
      </w:r>
      <w:r w:rsidRPr="007C09D9">
        <w:rPr>
          <w:rFonts w:ascii="MillerDaily" w:hAnsi="MillerDaily"/>
          <w:color w:val="000000"/>
        </w:rPr>
        <w:t>70 years</w:t>
      </w:r>
      <w:r w:rsidR="009D19C8" w:rsidRPr="007C09D9">
        <w:rPr>
          <w:rFonts w:ascii="MillerDaily" w:hAnsi="MillerDaily"/>
          <w:i/>
          <w:color w:val="000000"/>
        </w:rPr>
        <w:t xml:space="preserve"> </w:t>
      </w:r>
      <w:r w:rsidR="009D19C8" w:rsidRPr="007C09D9">
        <w:rPr>
          <w:rFonts w:ascii="MillerDaily" w:hAnsi="MillerDaily"/>
          <w:i/>
          <w:color w:val="000000"/>
        </w:rPr>
        <w:fldChar w:fldCharType="begin"/>
      </w:r>
      <w:r w:rsidR="0024787D">
        <w:rPr>
          <w:rFonts w:ascii="MillerDaily" w:hAnsi="MillerDaily"/>
          <w:i/>
          <w:color w:val="000000"/>
        </w:rPr>
        <w:instrText xml:space="preserve"> ADDIN ZOTERO_ITEM CSL_CITATION {"citationID":"MBbqEJLI","properties":{"formattedCitation":"({\\i{}7})","plainCitation":"(7)","noteIndex":0},"citationItems":[{"id":694,"uris":["http://zotero.org/users/6749014/items/B8V3P2M5"],"itemData":{"id":694,"type":"article-journal","abstract":"Increasingly, fisheries researchers and managers seek or are compelled to “bridge” Indigenous knowledge systems with Western scientific approaches to understanding and governing fisheries. Here, we move beyond the all-too-common narrative about integrating or incorporating (too often used as euphemisms for assimilating) other knowledge systems into Western science, instead of building an ethic of knowledge coexistence and complementarity in knowledge generation using Two-Eyed Seeing as a guiding framework. Two-Eyed Seeing (Etuaptmumk in Mi’kmaw) embraces “learning to see from one eye with the strengths of Indigenous knowledges and ways of knowing, and from the other eye with the strengths of mainstream knowledges and ways of knowing, and to use both these eyes together, for the benefit of all,” as envisaged by Elder Dr. Albert Marshall. In this paper, we examine the notion of knowledge dichotomies and imperatives for knowledge coexistence and draw parallels between Two-Eyed Seeing and other analogous Indigenous frameworks from around the world. It is set apart from other Indigenous frameworks in its explicit action imperative—central to Two-Eyed Seeing is the notion that knowledge transforms the holder and that the holder bears a responsibility to act on that knowledge. We explore its operationalization through three Canadian aquatic and fisheries case-studies that co-develop questions, document and mobilize knowledge, and co-produce insights and decisions. We argue that Two-Eyed Seeing provides a pathway to a plural coexistence, where time-tested Indigenous knowledge systems can be paired with, not subsumed by, Western scientific insights for an equitable and sustainable future.","container-title":"Fish and Fisheries","DOI":"10.1111/faf.12516","ISSN":"1467-2960, 1467-2979","issue":"2","journalAbbreviation":"Fish Fish","language":"en","page":"243-261","source":"DOI.org (Crossref)","title":"“Two‐Eyed Seeing”: An Indigenous framework to transform fisheries research and management","title-short":"“Two‐Eyed Seeing”","volume":"22","author":[{"family":"Reid","given":"Andrea J."},{"family":"Eckert","given":"Lauren E."},{"family":"Lane","given":"John‐Francis"},{"family":"Young","given":"Nathan"},{"family":"Hinch","given":"Scott G."},{"family":"Darimont","given":"Chris T."},{"family":"Cooke","given":"Steven J."},{"family":"Ban","given":"Natalie C."},{"family":"Marshall","given":"Albert"}],"issued":{"date-parts":[["2021",3]]}}}],"schema":"https://github.com/citation-style-language/schema/raw/master/csl-citation.json"} </w:instrText>
      </w:r>
      <w:r w:rsidR="009D19C8" w:rsidRPr="007C09D9">
        <w:rPr>
          <w:rFonts w:ascii="MillerDaily" w:hAnsi="MillerDaily"/>
          <w:i/>
          <w:color w:val="000000"/>
        </w:rPr>
        <w:fldChar w:fldCharType="separate"/>
      </w:r>
      <w:r w:rsidR="0024787D" w:rsidRPr="0024787D">
        <w:rPr>
          <w:rFonts w:ascii="MillerDaily" w:hAnsi="MillerDaily"/>
          <w:color w:val="000000"/>
        </w:rPr>
        <w:t>(</w:t>
      </w:r>
      <w:r w:rsidR="0024787D" w:rsidRPr="0024787D">
        <w:rPr>
          <w:rFonts w:ascii="MillerDaily" w:hAnsi="MillerDaily"/>
          <w:i/>
          <w:iCs/>
          <w:color w:val="000000"/>
        </w:rPr>
        <w:t>7</w:t>
      </w:r>
      <w:r w:rsidR="0024787D" w:rsidRPr="0024787D">
        <w:rPr>
          <w:rFonts w:ascii="MillerDaily" w:hAnsi="MillerDaily"/>
          <w:color w:val="000000"/>
        </w:rPr>
        <w:t>)</w:t>
      </w:r>
      <w:r w:rsidR="009D19C8" w:rsidRPr="007C09D9">
        <w:rPr>
          <w:rFonts w:ascii="MillerDaily" w:hAnsi="MillerDaily"/>
          <w:i/>
          <w:color w:val="000000"/>
        </w:rPr>
        <w:fldChar w:fldCharType="end"/>
      </w:r>
      <w:r w:rsidRPr="007C09D9">
        <w:rPr>
          <w:rFonts w:ascii="MillerDaily" w:hAnsi="MillerDaily"/>
        </w:rPr>
        <w:t xml:space="preserve">, with some First Nations having </w:t>
      </w:r>
      <w:r w:rsidR="00327D6D" w:rsidRPr="007C09D9">
        <w:rPr>
          <w:rFonts w:ascii="MillerDaily" w:hAnsi="MillerDaily"/>
        </w:rPr>
        <w:t>self-</w:t>
      </w:r>
      <w:r w:rsidRPr="007C09D9">
        <w:rPr>
          <w:rFonts w:ascii="MillerDaily" w:hAnsi="MillerDaily"/>
        </w:rPr>
        <w:t xml:space="preserve">imposed harvest bans </w:t>
      </w:r>
      <w:r w:rsidR="002258B7" w:rsidRPr="007C09D9">
        <w:rPr>
          <w:rFonts w:ascii="MillerDaily" w:hAnsi="MillerDaily"/>
        </w:rPr>
        <w:fldChar w:fldCharType="begin"/>
      </w:r>
      <w:r w:rsidR="0024787D">
        <w:rPr>
          <w:rFonts w:ascii="MillerDaily" w:hAnsi="MillerDaily"/>
        </w:rPr>
        <w:instrText xml:space="preserve"> ADDIN ZOTERO_ITEM CSL_CITATION {"citationID":"EOh8zQ7z","properties":{"formattedCitation":"({\\i{}12})","plainCitation":"(12)","noteIndex":0},"citationItems":[{"id":4857,"uris":["http://zotero.org/users/6749014/items/Y5BWY5DC"],"itemData":{"id":4857,"type":"article-journal","container-title":"Journal of Applied Ecology","DOI":"10.1111/1365-2664.13835","ISSN":"0021-8901, 1365-2664","issue":"7","journalAbbreviation":"J Appl Ecol","language":"en","page":"1477-1486","source":"DOI.org (Crossref)","title":"Portfolio simplification arising from a century of change in salmon population diversity and artificial production","volume":"58","author":[{"family":"Price","given":"Michael H. H."},{"family":"Moore","given":"Jonathan W."},{"family":"Connors","given":"Brendan M."},{"family":"Wilson","given":"Kyle L."},{"family":"Reynolds","given":"John D."}],"issued":{"date-parts":[["2021",7]]}}}],"schema":"https://github.com/citation-style-language/schema/raw/master/csl-citation.json"} </w:instrText>
      </w:r>
      <w:r w:rsidR="002258B7" w:rsidRPr="007C09D9">
        <w:rPr>
          <w:rFonts w:ascii="MillerDaily" w:hAnsi="MillerDaily"/>
        </w:rPr>
        <w:fldChar w:fldCharType="separate"/>
      </w:r>
      <w:r w:rsidR="0024787D" w:rsidRPr="0024787D">
        <w:rPr>
          <w:rFonts w:ascii="MillerDaily" w:hAnsi="MillerDaily"/>
        </w:rPr>
        <w:t>(</w:t>
      </w:r>
      <w:r w:rsidR="0024787D" w:rsidRPr="0024787D">
        <w:rPr>
          <w:rFonts w:ascii="MillerDaily" w:hAnsi="MillerDaily"/>
          <w:i/>
          <w:iCs/>
        </w:rPr>
        <w:t>12</w:t>
      </w:r>
      <w:r w:rsidR="0024787D" w:rsidRPr="0024787D">
        <w:rPr>
          <w:rFonts w:ascii="MillerDaily" w:hAnsi="MillerDaily"/>
        </w:rPr>
        <w:t>)</w:t>
      </w:r>
      <w:r w:rsidR="002258B7" w:rsidRPr="007C09D9">
        <w:rPr>
          <w:rFonts w:ascii="MillerDaily" w:hAnsi="MillerDaily"/>
        </w:rPr>
        <w:fldChar w:fldCharType="end"/>
      </w:r>
      <w:r w:rsidRPr="007C09D9">
        <w:rPr>
          <w:rFonts w:ascii="MillerDaily" w:hAnsi="MillerDaily"/>
        </w:rPr>
        <w:t xml:space="preserve">. </w:t>
      </w:r>
    </w:p>
    <w:p w14:paraId="1D3B58B6" w14:textId="5315CE60" w:rsidR="00086F5F" w:rsidRPr="007C09D9" w:rsidRDefault="00086F5F" w:rsidP="00086F5F">
      <w:pPr>
        <w:pStyle w:val="Paragraph"/>
        <w:rPr>
          <w:rFonts w:ascii="MillerDaily" w:hAnsi="MillerDaily"/>
        </w:rPr>
      </w:pPr>
      <w:r w:rsidRPr="007C09D9">
        <w:rPr>
          <w:rFonts w:ascii="MillerDaily" w:hAnsi="MillerDaily"/>
        </w:rPr>
        <w:t xml:space="preserve">Salmon recovery is demonstrably underserved by </w:t>
      </w:r>
      <w:r w:rsidR="00327D6D" w:rsidRPr="007C09D9">
        <w:rPr>
          <w:rFonts w:ascii="MillerDaily" w:hAnsi="MillerDaily"/>
        </w:rPr>
        <w:t xml:space="preserve">existing </w:t>
      </w:r>
      <w:r w:rsidRPr="007C09D9">
        <w:rPr>
          <w:rFonts w:ascii="MillerDaily" w:hAnsi="MillerDaily"/>
        </w:rPr>
        <w:t xml:space="preserve">endangered species legislation. No salmon population has been listed in Canada under SARA and while </w:t>
      </w:r>
      <w:r w:rsidR="001B3B6F" w:rsidRPr="007C09D9">
        <w:rPr>
          <w:rFonts w:ascii="MillerDaily" w:hAnsi="MillerDaily"/>
        </w:rPr>
        <w:t xml:space="preserve">many </w:t>
      </w:r>
      <w:r w:rsidRPr="007C09D9">
        <w:rPr>
          <w:rFonts w:ascii="MillerDaily" w:hAnsi="MillerDaily"/>
        </w:rPr>
        <w:t xml:space="preserve">have </w:t>
      </w:r>
      <w:r w:rsidR="00F46F88" w:rsidRPr="007C09D9">
        <w:rPr>
          <w:rFonts w:ascii="MillerDaily" w:hAnsi="MillerDaily"/>
        </w:rPr>
        <w:t xml:space="preserve">been listed </w:t>
      </w:r>
      <w:r w:rsidRPr="007C09D9">
        <w:rPr>
          <w:rFonts w:ascii="MillerDaily" w:hAnsi="MillerDaily"/>
        </w:rPr>
        <w:t>in the USA</w:t>
      </w:r>
      <w:r w:rsidR="00973EA2" w:rsidRPr="007C09D9">
        <w:rPr>
          <w:rFonts w:ascii="MillerDaily" w:hAnsi="MillerDaily"/>
        </w:rPr>
        <w:t xml:space="preserve"> under the ESA</w:t>
      </w:r>
      <w:r w:rsidRPr="007C09D9">
        <w:rPr>
          <w:rFonts w:ascii="MillerDaily" w:hAnsi="MillerDaily"/>
        </w:rPr>
        <w:t xml:space="preserve">, abundance remains a fraction of historic levels. Given the lack of formal protection, several Indigenous-led recovery plans for salmon have recently been developed. For example, after having endured ~60 years of diminished sockeye salmon returns, the Wet’suwet’en Nation </w:t>
      </w:r>
      <w:r w:rsidR="00D7448E" w:rsidRPr="007C09D9">
        <w:rPr>
          <w:rFonts w:ascii="MillerDaily" w:hAnsi="MillerDaily"/>
        </w:rPr>
        <w:t xml:space="preserve">on the west coast of Canada </w:t>
      </w:r>
      <w:r w:rsidRPr="007C09D9">
        <w:rPr>
          <w:rFonts w:ascii="MillerDaily" w:hAnsi="MillerDaily"/>
        </w:rPr>
        <w:t>have implemented a rebuilding plan with an abundance target set to provide for community and ecosystem needs. However, ongoing commercial fisheries and industrial development projects undermine salmon recovery efforts</w:t>
      </w:r>
      <w:r w:rsidR="00327D6D" w:rsidRPr="007C09D9">
        <w:rPr>
          <w:rFonts w:ascii="MillerDaily" w:hAnsi="MillerDaily"/>
        </w:rPr>
        <w:t>. T</w:t>
      </w:r>
      <w:r w:rsidRPr="007C09D9">
        <w:rPr>
          <w:rFonts w:ascii="MillerDaily" w:hAnsi="MillerDaily"/>
        </w:rPr>
        <w:t xml:space="preserve">hus, there remains a need for increased recognition of Indigenous </w:t>
      </w:r>
      <w:r w:rsidR="00F46F88" w:rsidRPr="007C09D9">
        <w:rPr>
          <w:rFonts w:ascii="MillerDaily" w:hAnsi="MillerDaily"/>
        </w:rPr>
        <w:t>r</w:t>
      </w:r>
      <w:r w:rsidRPr="007C09D9">
        <w:rPr>
          <w:rFonts w:ascii="MillerDaily" w:hAnsi="MillerDaily"/>
        </w:rPr>
        <w:t>ights that support protection of diminished populations beyond endangered species legislation.</w:t>
      </w:r>
    </w:p>
    <w:p w14:paraId="0EAA68F9" w14:textId="77777777" w:rsidR="00F1393E" w:rsidRDefault="00F1393E" w:rsidP="00F1393E">
      <w:pPr>
        <w:pStyle w:val="Paragraph"/>
        <w:ind w:firstLine="0"/>
        <w:rPr>
          <w:rFonts w:ascii="MillerDaily" w:hAnsi="MillerDaily"/>
          <w:i/>
        </w:rPr>
      </w:pPr>
    </w:p>
    <w:p w14:paraId="08C6FA4A" w14:textId="14C33568" w:rsidR="00086F5F" w:rsidRPr="004B156E" w:rsidRDefault="0035057A" w:rsidP="004B156E">
      <w:pPr>
        <w:pStyle w:val="Paragraph"/>
        <w:ind w:firstLine="0"/>
        <w:rPr>
          <w:rFonts w:ascii="MillerDaily" w:hAnsi="MillerDaily"/>
          <w:b/>
          <w:bCs/>
          <w:iCs/>
        </w:rPr>
      </w:pPr>
      <w:r w:rsidRPr="004B156E">
        <w:rPr>
          <w:rFonts w:ascii="MillerDaily" w:hAnsi="MillerDaily"/>
          <w:b/>
          <w:bCs/>
          <w:iCs/>
        </w:rPr>
        <w:t>INDIGENOUS RIGHTS</w:t>
      </w:r>
    </w:p>
    <w:p w14:paraId="547C96E3" w14:textId="2F9061B5" w:rsidR="00086F5F" w:rsidRPr="00527F88" w:rsidRDefault="00086F5F" w:rsidP="00527F88">
      <w:pPr>
        <w:rPr>
          <w:sz w:val="17"/>
          <w:szCs w:val="17"/>
          <w:rPrChange w:id="71" w:author="Clayton Lamb" w:date="2023-04-22T08:10:00Z">
            <w:rPr>
              <w:rFonts w:ascii="MillerDaily" w:hAnsi="MillerDaily"/>
            </w:rPr>
          </w:rPrChange>
        </w:rPr>
        <w:pPrChange w:id="72" w:author="Clayton Lamb" w:date="2023-04-22T08:16:00Z">
          <w:pPr>
            <w:pStyle w:val="Paragraph"/>
            <w:ind w:firstLine="0"/>
          </w:pPr>
        </w:pPrChange>
      </w:pPr>
      <w:commentRangeStart w:id="73"/>
      <w:commentRangeStart w:id="74"/>
      <w:r w:rsidRPr="00527F88">
        <w:rPr>
          <w:rFonts w:ascii="MillerDaily" w:hAnsi="MillerDaily"/>
          <w:sz w:val="17"/>
          <w:szCs w:val="17"/>
          <w:rPrChange w:id="75" w:author="Clayton Lamb" w:date="2023-04-22T08:10:00Z">
            <w:rPr>
              <w:rFonts w:ascii="MillerDaily" w:hAnsi="MillerDaily"/>
            </w:rPr>
          </w:rPrChange>
        </w:rPr>
        <w:t>W</w:t>
      </w:r>
      <w:commentRangeEnd w:id="73"/>
      <w:r w:rsidR="00125533" w:rsidRPr="00527F88">
        <w:rPr>
          <w:rStyle w:val="CommentReference"/>
          <w:sz w:val="17"/>
          <w:szCs w:val="17"/>
          <w:rPrChange w:id="76" w:author="Clayton Lamb" w:date="2023-04-22T08:10:00Z">
            <w:rPr>
              <w:rStyle w:val="CommentReference"/>
              <w:rFonts w:ascii="Times New Roman" w:hAnsi="Times New Roman"/>
              <w:spacing w:val="0"/>
            </w:rPr>
          </w:rPrChange>
        </w:rPr>
        <w:commentReference w:id="73"/>
      </w:r>
      <w:commentRangeEnd w:id="74"/>
      <w:r w:rsidR="00D04B37" w:rsidRPr="00527F88">
        <w:rPr>
          <w:rStyle w:val="CommentReference"/>
          <w:sz w:val="17"/>
          <w:szCs w:val="17"/>
          <w:rPrChange w:id="77" w:author="Clayton Lamb" w:date="2023-04-22T08:10:00Z">
            <w:rPr>
              <w:rStyle w:val="CommentReference"/>
              <w:rFonts w:ascii="Times New Roman" w:hAnsi="Times New Roman"/>
              <w:spacing w:val="0"/>
            </w:rPr>
          </w:rPrChange>
        </w:rPr>
        <w:commentReference w:id="74"/>
      </w:r>
      <w:commentRangeStart w:id="78"/>
      <w:commentRangeStart w:id="79"/>
      <w:r w:rsidRPr="00527F88">
        <w:rPr>
          <w:rFonts w:ascii="MillerDaily" w:hAnsi="MillerDaily"/>
          <w:sz w:val="17"/>
          <w:szCs w:val="17"/>
          <w:rPrChange w:id="80" w:author="Clayton Lamb" w:date="2023-04-22T08:10:00Z">
            <w:rPr>
              <w:rFonts w:ascii="MillerDaily" w:hAnsi="MillerDaily"/>
            </w:rPr>
          </w:rPrChange>
        </w:rPr>
        <w:t>h</w:t>
      </w:r>
      <w:commentRangeEnd w:id="78"/>
      <w:r w:rsidR="00946EB2" w:rsidRPr="00527F88">
        <w:rPr>
          <w:rStyle w:val="CommentReference"/>
          <w:sz w:val="17"/>
          <w:szCs w:val="17"/>
          <w:rPrChange w:id="81" w:author="Clayton Lamb" w:date="2023-04-22T08:10:00Z">
            <w:rPr>
              <w:rStyle w:val="CommentReference"/>
              <w:rFonts w:ascii="Times New Roman" w:hAnsi="Times New Roman"/>
              <w:spacing w:val="0"/>
            </w:rPr>
          </w:rPrChange>
        </w:rPr>
        <w:commentReference w:id="78"/>
      </w:r>
      <w:commentRangeEnd w:id="79"/>
      <w:r w:rsidR="00D04B37" w:rsidRPr="00527F88">
        <w:rPr>
          <w:rStyle w:val="CommentReference"/>
          <w:sz w:val="17"/>
          <w:szCs w:val="17"/>
          <w:rPrChange w:id="82" w:author="Clayton Lamb" w:date="2023-04-22T08:10:00Z">
            <w:rPr>
              <w:rStyle w:val="CommentReference"/>
              <w:rFonts w:ascii="Times New Roman" w:hAnsi="Times New Roman"/>
              <w:spacing w:val="0"/>
            </w:rPr>
          </w:rPrChange>
        </w:rPr>
        <w:commentReference w:id="79"/>
      </w:r>
      <w:r w:rsidRPr="00527F88">
        <w:rPr>
          <w:rFonts w:ascii="MillerDaily" w:hAnsi="MillerDaily"/>
          <w:sz w:val="17"/>
          <w:szCs w:val="17"/>
          <w:rPrChange w:id="83" w:author="Clayton Lamb" w:date="2023-04-22T08:10:00Z">
            <w:rPr>
              <w:rFonts w:ascii="MillerDaily" w:hAnsi="MillerDaily"/>
            </w:rPr>
          </w:rPrChange>
        </w:rPr>
        <w:t xml:space="preserve">ile international agreements and national laws compel governments to recover endangered species, </w:t>
      </w:r>
      <w:r w:rsidR="0055520A" w:rsidRPr="00527F88">
        <w:rPr>
          <w:rFonts w:ascii="MillerDaily" w:hAnsi="MillerDaily"/>
          <w:sz w:val="17"/>
          <w:szCs w:val="17"/>
          <w:rPrChange w:id="84" w:author="Clayton Lamb" w:date="2023-04-22T08:10:00Z">
            <w:rPr>
              <w:rFonts w:ascii="MillerDaily" w:hAnsi="MillerDaily"/>
            </w:rPr>
          </w:rPrChange>
        </w:rPr>
        <w:t xml:space="preserve">colonial </w:t>
      </w:r>
      <w:r w:rsidRPr="00527F88">
        <w:rPr>
          <w:rFonts w:ascii="MillerDaily" w:hAnsi="MillerDaily"/>
          <w:sz w:val="17"/>
          <w:szCs w:val="17"/>
          <w:rPrChange w:id="85" w:author="Clayton Lamb" w:date="2023-04-22T08:10:00Z">
            <w:rPr>
              <w:rFonts w:ascii="MillerDaily" w:hAnsi="MillerDaily"/>
            </w:rPr>
          </w:rPrChange>
        </w:rPr>
        <w:t xml:space="preserve">governments </w:t>
      </w:r>
      <w:r w:rsidR="00D7448E" w:rsidRPr="00527F88">
        <w:rPr>
          <w:rFonts w:ascii="MillerDaily" w:hAnsi="MillerDaily"/>
          <w:color w:val="000000"/>
          <w:sz w:val="17"/>
          <w:szCs w:val="17"/>
          <w:rPrChange w:id="86" w:author="Clayton Lamb" w:date="2023-04-22T08:10:00Z">
            <w:rPr>
              <w:rFonts w:ascii="MillerDaily" w:hAnsi="MillerDaily"/>
              <w:color w:val="000000"/>
            </w:rPr>
          </w:rPrChange>
        </w:rPr>
        <w:t>are</w:t>
      </w:r>
      <w:r w:rsidR="00C350CE" w:rsidRPr="00527F88">
        <w:rPr>
          <w:rFonts w:ascii="MillerDaily" w:hAnsi="MillerDaily"/>
          <w:color w:val="000000"/>
          <w:sz w:val="17"/>
          <w:szCs w:val="17"/>
          <w:rPrChange w:id="87" w:author="Clayton Lamb" w:date="2023-04-22T08:10:00Z">
            <w:rPr>
              <w:rFonts w:ascii="MillerDaily" w:hAnsi="MillerDaily"/>
              <w:color w:val="000000"/>
            </w:rPr>
          </w:rPrChange>
        </w:rPr>
        <w:t xml:space="preserve"> also obligated to honor the </w:t>
      </w:r>
      <w:r w:rsidR="00327D6D" w:rsidRPr="00527F88">
        <w:rPr>
          <w:rFonts w:ascii="MillerDaily" w:hAnsi="MillerDaily"/>
          <w:color w:val="000000"/>
          <w:sz w:val="17"/>
          <w:szCs w:val="17"/>
          <w:rPrChange w:id="88" w:author="Clayton Lamb" w:date="2023-04-22T08:10:00Z">
            <w:rPr>
              <w:rFonts w:ascii="MillerDaily" w:hAnsi="MillerDaily"/>
              <w:color w:val="000000"/>
            </w:rPr>
          </w:rPrChange>
        </w:rPr>
        <w:t xml:space="preserve">legal treaty and </w:t>
      </w:r>
      <w:r w:rsidR="00C350CE" w:rsidRPr="00527F88">
        <w:rPr>
          <w:rFonts w:ascii="MillerDaily" w:hAnsi="MillerDaily"/>
          <w:color w:val="000000"/>
          <w:sz w:val="17"/>
          <w:szCs w:val="17"/>
          <w:rPrChange w:id="89" w:author="Clayton Lamb" w:date="2023-04-22T08:10:00Z">
            <w:rPr>
              <w:rFonts w:ascii="MillerDaily" w:hAnsi="MillerDaily"/>
              <w:color w:val="000000"/>
            </w:rPr>
          </w:rPrChange>
        </w:rPr>
        <w:t xml:space="preserve">constitutional rights of Indigenous </w:t>
      </w:r>
      <w:r w:rsidR="007C6572" w:rsidRPr="00527F88">
        <w:rPr>
          <w:rFonts w:ascii="MillerDaily" w:hAnsi="MillerDaily"/>
          <w:color w:val="000000"/>
          <w:sz w:val="17"/>
          <w:szCs w:val="17"/>
          <w:rPrChange w:id="90" w:author="Clayton Lamb" w:date="2023-04-22T08:10:00Z">
            <w:rPr>
              <w:rFonts w:ascii="MillerDaily" w:hAnsi="MillerDaily"/>
              <w:color w:val="000000"/>
            </w:rPr>
          </w:rPrChange>
        </w:rPr>
        <w:t>p</w:t>
      </w:r>
      <w:r w:rsidR="00C350CE" w:rsidRPr="00527F88">
        <w:rPr>
          <w:rFonts w:ascii="MillerDaily" w:hAnsi="MillerDaily"/>
          <w:color w:val="000000"/>
          <w:sz w:val="17"/>
          <w:szCs w:val="17"/>
          <w:rPrChange w:id="91" w:author="Clayton Lamb" w:date="2023-04-22T08:10:00Z">
            <w:rPr>
              <w:rFonts w:ascii="MillerDaily" w:hAnsi="MillerDaily"/>
              <w:color w:val="000000"/>
            </w:rPr>
          </w:rPrChange>
        </w:rPr>
        <w:t>eople</w:t>
      </w:r>
      <w:r w:rsidR="00A854EE" w:rsidRPr="00527F88">
        <w:rPr>
          <w:rFonts w:ascii="MillerDaily" w:hAnsi="MillerDaily"/>
          <w:color w:val="000000"/>
          <w:sz w:val="17"/>
          <w:szCs w:val="17"/>
          <w:rPrChange w:id="92" w:author="Clayton Lamb" w:date="2023-04-22T08:10:00Z">
            <w:rPr>
              <w:rFonts w:ascii="MillerDaily" w:hAnsi="MillerDaily"/>
              <w:color w:val="000000"/>
            </w:rPr>
          </w:rPrChange>
        </w:rPr>
        <w:t>s</w:t>
      </w:r>
      <w:r w:rsidR="00C350CE" w:rsidRPr="00527F88">
        <w:rPr>
          <w:rFonts w:ascii="MillerDaily" w:hAnsi="MillerDaily"/>
          <w:color w:val="000000"/>
          <w:sz w:val="17"/>
          <w:szCs w:val="17"/>
          <w:rPrChange w:id="93" w:author="Clayton Lamb" w:date="2023-04-22T08:10:00Z">
            <w:rPr>
              <w:rFonts w:ascii="MillerDaily" w:hAnsi="MillerDaily"/>
              <w:color w:val="000000"/>
            </w:rPr>
          </w:rPrChange>
        </w:rPr>
        <w:t xml:space="preserve">, including rights to </w:t>
      </w:r>
      <w:r w:rsidR="00575757" w:rsidRPr="00527F88">
        <w:rPr>
          <w:rFonts w:ascii="MillerDaily" w:hAnsi="MillerDaily"/>
          <w:color w:val="000000"/>
          <w:sz w:val="17"/>
          <w:szCs w:val="17"/>
          <w:rPrChange w:id="94" w:author="Clayton Lamb" w:date="2023-04-22T08:10:00Z">
            <w:rPr>
              <w:rFonts w:ascii="MillerDaily" w:hAnsi="MillerDaily"/>
              <w:color w:val="000000"/>
            </w:rPr>
          </w:rPrChange>
        </w:rPr>
        <w:t xml:space="preserve">fish, </w:t>
      </w:r>
      <w:r w:rsidR="00C350CE" w:rsidRPr="00527F88">
        <w:rPr>
          <w:rFonts w:ascii="MillerDaily" w:hAnsi="MillerDaily"/>
          <w:color w:val="000000"/>
          <w:sz w:val="17"/>
          <w:szCs w:val="17"/>
          <w:rPrChange w:id="95" w:author="Clayton Lamb" w:date="2023-04-22T08:10:00Z">
            <w:rPr>
              <w:rFonts w:ascii="MillerDaily" w:hAnsi="MillerDaily"/>
              <w:color w:val="000000"/>
            </w:rPr>
          </w:rPrChange>
        </w:rPr>
        <w:t xml:space="preserve">hunt, </w:t>
      </w:r>
      <w:r w:rsidR="00575757" w:rsidRPr="00527F88">
        <w:rPr>
          <w:rFonts w:ascii="MillerDaily" w:hAnsi="MillerDaily"/>
          <w:color w:val="000000"/>
          <w:sz w:val="17"/>
          <w:szCs w:val="17"/>
          <w:rPrChange w:id="96" w:author="Clayton Lamb" w:date="2023-04-22T08:10:00Z">
            <w:rPr>
              <w:rFonts w:ascii="MillerDaily" w:hAnsi="MillerDaily"/>
              <w:color w:val="000000"/>
            </w:rPr>
          </w:rPrChange>
        </w:rPr>
        <w:t xml:space="preserve">and </w:t>
      </w:r>
      <w:r w:rsidR="00C350CE" w:rsidRPr="00527F88">
        <w:rPr>
          <w:rFonts w:ascii="MillerDaily" w:hAnsi="MillerDaily"/>
          <w:color w:val="000000"/>
          <w:sz w:val="17"/>
          <w:szCs w:val="17"/>
          <w:rPrChange w:id="97" w:author="Clayton Lamb" w:date="2023-04-22T08:10:00Z">
            <w:rPr>
              <w:rFonts w:ascii="MillerDaily" w:hAnsi="MillerDaily"/>
              <w:color w:val="000000"/>
            </w:rPr>
          </w:rPrChange>
        </w:rPr>
        <w:t>trap</w:t>
      </w:r>
      <w:r w:rsidRPr="00527F88">
        <w:rPr>
          <w:rFonts w:ascii="MillerDaily" w:hAnsi="MillerDaily"/>
          <w:sz w:val="17"/>
          <w:szCs w:val="17"/>
          <w:rPrChange w:id="98" w:author="Clayton Lamb" w:date="2023-04-22T08:10:00Z">
            <w:rPr>
              <w:rFonts w:ascii="MillerDaily" w:hAnsi="MillerDaily"/>
            </w:rPr>
          </w:rPrChange>
        </w:rPr>
        <w:t xml:space="preserve">. </w:t>
      </w:r>
      <w:ins w:id="99" w:author="Clayton Lamb" w:date="2023-04-22T08:16:00Z">
        <w:r w:rsidR="00527F88">
          <w:rPr>
            <w:sz w:val="17"/>
            <w:szCs w:val="17"/>
          </w:rPr>
          <w:t xml:space="preserve"> </w:t>
        </w:r>
      </w:ins>
      <w:r w:rsidRPr="00527F88">
        <w:rPr>
          <w:rFonts w:ascii="MillerDaily" w:hAnsi="MillerDaily"/>
          <w:sz w:val="17"/>
          <w:szCs w:val="17"/>
          <w:rPrChange w:id="100" w:author="Clayton Lamb" w:date="2023-04-22T08:10:00Z">
            <w:rPr>
              <w:rFonts w:ascii="MillerDaily" w:hAnsi="MillerDaily"/>
            </w:rPr>
          </w:rPrChange>
        </w:rPr>
        <w:t xml:space="preserve">In some cases, </w:t>
      </w:r>
      <w:proofErr w:type="gramStart"/>
      <w:r w:rsidRPr="00527F88">
        <w:rPr>
          <w:rFonts w:ascii="MillerDaily" w:hAnsi="MillerDaily"/>
          <w:sz w:val="17"/>
          <w:szCs w:val="17"/>
          <w:rPrChange w:id="101" w:author="Clayton Lamb" w:date="2023-04-22T08:10:00Z">
            <w:rPr>
              <w:rFonts w:ascii="MillerDaily" w:hAnsi="MillerDaily"/>
            </w:rPr>
          </w:rPrChange>
        </w:rPr>
        <w:t>culturally–important</w:t>
      </w:r>
      <w:proofErr w:type="gramEnd"/>
      <w:r w:rsidRPr="00527F88">
        <w:rPr>
          <w:rFonts w:ascii="MillerDaily" w:hAnsi="MillerDaily"/>
          <w:sz w:val="17"/>
          <w:szCs w:val="17"/>
          <w:rPrChange w:id="102" w:author="Clayton Lamb" w:date="2023-04-22T08:10:00Z">
            <w:rPr>
              <w:rFonts w:ascii="MillerDaily" w:hAnsi="MillerDaily"/>
            </w:rPr>
          </w:rPrChange>
        </w:rPr>
        <w:t xml:space="preserve"> species are at the center of the interaction between Indigenous and non-Indigenous governments. For example, during negotiations of Treaty No. 8 in 1899, Canada promised Indigenous </w:t>
      </w:r>
      <w:r w:rsidR="007C6572" w:rsidRPr="00527F88">
        <w:rPr>
          <w:rFonts w:ascii="MillerDaily" w:hAnsi="MillerDaily"/>
          <w:sz w:val="17"/>
          <w:szCs w:val="17"/>
          <w:rPrChange w:id="103" w:author="Clayton Lamb" w:date="2023-04-22T08:10:00Z">
            <w:rPr>
              <w:rFonts w:ascii="MillerDaily" w:hAnsi="MillerDaily"/>
            </w:rPr>
          </w:rPrChange>
        </w:rPr>
        <w:t>P</w:t>
      </w:r>
      <w:r w:rsidRPr="00527F88">
        <w:rPr>
          <w:rFonts w:ascii="MillerDaily" w:hAnsi="MillerDaily"/>
          <w:sz w:val="17"/>
          <w:szCs w:val="17"/>
          <w:rPrChange w:id="104" w:author="Clayton Lamb" w:date="2023-04-22T08:10:00Z">
            <w:rPr>
              <w:rFonts w:ascii="MillerDaily" w:hAnsi="MillerDaily"/>
            </w:rPr>
          </w:rPrChange>
        </w:rPr>
        <w:t>eoples in Treaty 8, which encompasses nearly 10% of Canada, that they “</w:t>
      </w:r>
      <w:r w:rsidRPr="00527F88">
        <w:rPr>
          <w:rFonts w:ascii="MillerDaily" w:hAnsi="MillerDaily"/>
          <w:i/>
          <w:sz w:val="17"/>
          <w:szCs w:val="17"/>
          <w:rPrChange w:id="105" w:author="Clayton Lamb" w:date="2023-04-22T08:10:00Z">
            <w:rPr>
              <w:rFonts w:ascii="MillerDaily" w:hAnsi="MillerDaily"/>
              <w:i/>
            </w:rPr>
          </w:rPrChange>
        </w:rPr>
        <w:t>would be as free to hunt and fish after treaty as they would if they never entered into it</w:t>
      </w:r>
      <w:r w:rsidRPr="00527F88">
        <w:rPr>
          <w:rFonts w:ascii="MillerDaily" w:hAnsi="MillerDaily"/>
          <w:sz w:val="17"/>
          <w:szCs w:val="17"/>
          <w:rPrChange w:id="106" w:author="Clayton Lamb" w:date="2023-04-22T08:10:00Z">
            <w:rPr>
              <w:rFonts w:ascii="MillerDaily" w:hAnsi="MillerDaily"/>
            </w:rPr>
          </w:rPrChange>
        </w:rPr>
        <w:t xml:space="preserve">” </w:t>
      </w:r>
      <w:r w:rsidR="002258B7" w:rsidRPr="00527F88">
        <w:rPr>
          <w:rFonts w:ascii="MillerDaily" w:hAnsi="MillerDaily"/>
          <w:sz w:val="17"/>
          <w:szCs w:val="17"/>
          <w:rPrChange w:id="107" w:author="Clayton Lamb" w:date="2023-04-22T08:10:00Z">
            <w:rPr>
              <w:rFonts w:ascii="MillerDaily" w:hAnsi="MillerDaily"/>
            </w:rPr>
          </w:rPrChange>
        </w:rPr>
        <w:fldChar w:fldCharType="begin"/>
      </w:r>
      <w:r w:rsidR="0024787D">
        <w:rPr>
          <w:rFonts w:ascii="MillerDaily" w:hAnsi="MillerDaily"/>
          <w:sz w:val="17"/>
          <w:szCs w:val="17"/>
        </w:rPr>
        <w:instrText xml:space="preserve"> ADDIN ZOTERO_ITEM CSL_CITATION {"citationID":"8AtNonzE","properties":{"formattedCitation":"({\\i{}13})","plainCitation":"(13)","noteIndex":0},"citationItems":[{"id":35,"uris":["http://zotero.org/users/6749014/items/BSFGSV7Z"],"itemData":{"id":35,"type":"report","genre":"agreement","language":"eng","note":"Last Modified: 2013-08-30","title":"Report of the Commissioners for Treaty No. 8.","title-short":"Treaty Texts","URL":"https://www.rcaanc-cirnac.gc.ca/eng/1100100028813/1581293624572","author":[{"literal":"Government of Canada"}],"accessed":{"date-parts":[["2022",4,7]]},"issued":{"date-parts":[["1899"]]}}}],"schema":"https://github.com/citation-style-language/schema/raw/master/csl-citation.json"} </w:instrText>
      </w:r>
      <w:r w:rsidR="002258B7" w:rsidRPr="00527F88">
        <w:rPr>
          <w:rFonts w:ascii="MillerDaily" w:hAnsi="MillerDaily"/>
          <w:sz w:val="17"/>
          <w:szCs w:val="17"/>
          <w:rPrChange w:id="108" w:author="Clayton Lamb" w:date="2023-04-22T08:10:00Z">
            <w:rPr>
              <w:rFonts w:ascii="MillerDaily" w:hAnsi="MillerDaily"/>
            </w:rPr>
          </w:rPrChange>
        </w:rPr>
        <w:fldChar w:fldCharType="separate"/>
      </w:r>
      <w:r w:rsidR="0024787D" w:rsidRPr="0024787D">
        <w:rPr>
          <w:rFonts w:ascii="MillerDaily" w:hAnsi="MillerDaily"/>
          <w:sz w:val="17"/>
        </w:rPr>
        <w:t>(</w:t>
      </w:r>
      <w:r w:rsidR="0024787D" w:rsidRPr="0024787D">
        <w:rPr>
          <w:rFonts w:ascii="MillerDaily" w:hAnsi="MillerDaily"/>
          <w:i/>
          <w:iCs/>
          <w:sz w:val="17"/>
        </w:rPr>
        <w:t>13</w:t>
      </w:r>
      <w:r w:rsidR="0024787D" w:rsidRPr="0024787D">
        <w:rPr>
          <w:rFonts w:ascii="MillerDaily" w:hAnsi="MillerDaily"/>
          <w:sz w:val="17"/>
        </w:rPr>
        <w:t>)</w:t>
      </w:r>
      <w:r w:rsidR="002258B7" w:rsidRPr="00527F88">
        <w:rPr>
          <w:rFonts w:ascii="MillerDaily" w:hAnsi="MillerDaily"/>
          <w:sz w:val="17"/>
          <w:szCs w:val="17"/>
          <w:rPrChange w:id="109" w:author="Clayton Lamb" w:date="2023-04-22T08:10:00Z">
            <w:rPr>
              <w:rFonts w:ascii="MillerDaily" w:hAnsi="MillerDaily"/>
            </w:rPr>
          </w:rPrChange>
        </w:rPr>
        <w:fldChar w:fldCharType="end"/>
      </w:r>
      <w:r w:rsidRPr="00527F88">
        <w:rPr>
          <w:rFonts w:ascii="MillerDaily" w:hAnsi="MillerDaily"/>
          <w:sz w:val="17"/>
          <w:szCs w:val="17"/>
          <w:rPrChange w:id="110" w:author="Clayton Lamb" w:date="2023-04-22T08:10:00Z">
            <w:rPr>
              <w:rFonts w:ascii="MillerDaily" w:hAnsi="MillerDaily"/>
            </w:rPr>
          </w:rPrChange>
        </w:rPr>
        <w:t xml:space="preserve">. A century and a half of colonization on these lands have significantly impeded Treaty 8 First Nations’ ability to hunt and fish as they once did </w:t>
      </w:r>
      <w:r w:rsidR="002258B7" w:rsidRPr="00527F88">
        <w:rPr>
          <w:rFonts w:ascii="MillerDaily" w:hAnsi="MillerDaily"/>
          <w:sz w:val="17"/>
          <w:szCs w:val="17"/>
          <w:rPrChange w:id="111" w:author="Clayton Lamb" w:date="2023-04-22T08:10:00Z">
            <w:rPr>
              <w:rFonts w:ascii="MillerDaily" w:hAnsi="MillerDaily"/>
            </w:rPr>
          </w:rPrChange>
        </w:rPr>
        <w:fldChar w:fldCharType="begin"/>
      </w:r>
      <w:r w:rsidR="0024787D">
        <w:rPr>
          <w:rFonts w:ascii="MillerDaily" w:hAnsi="MillerDaily"/>
          <w:sz w:val="17"/>
          <w:szCs w:val="17"/>
        </w:rPr>
        <w:instrText xml:space="preserve"> ADDIN ZOTERO_ITEM CSL_CITATION {"citationID":"uXyho3G7","properties":{"formattedCitation":"({\\i{}8})","plainCitation":"(8)","noteIndex":0},"citationItems":[{"id":1481,"uris":["http://zotero.org/users/6749014/items/K4MN8GEJ"],"itemData":{"id":1481,"type":"article-journal","container-title":"Environment, Development and Sustainability","DOI":"10.1007/s10668-011-9333-5","ISSN":"1387-585X, 1573-2975","issue":"4","journalAbbreviation":"Environ Dev Sustain","language":"en","page":"455-476","source":"DOI.org (Crossref)","title":"An environmental justice analysis of caribou recovery planning, protection of an Indigenous culture, and coal mining development in northeast British Columbia, Canada","volume":"14","author":[{"family":"Muir","given":"Bruce R."},{"family":"Booth","given":"Annie L."}],"issued":{"date-parts":[["2012",8]]}}}],"schema":"https://github.com/citation-style-language/schema/raw/master/csl-citation.json"} </w:instrText>
      </w:r>
      <w:r w:rsidR="002258B7" w:rsidRPr="00527F88">
        <w:rPr>
          <w:rFonts w:ascii="MillerDaily" w:hAnsi="MillerDaily"/>
          <w:sz w:val="17"/>
          <w:szCs w:val="17"/>
          <w:rPrChange w:id="112" w:author="Clayton Lamb" w:date="2023-04-22T08:10:00Z">
            <w:rPr>
              <w:rFonts w:ascii="MillerDaily" w:hAnsi="MillerDaily"/>
            </w:rPr>
          </w:rPrChange>
        </w:rPr>
        <w:fldChar w:fldCharType="separate"/>
      </w:r>
      <w:r w:rsidR="0024787D" w:rsidRPr="0024787D">
        <w:rPr>
          <w:rFonts w:ascii="MillerDaily" w:hAnsi="MillerDaily"/>
          <w:sz w:val="17"/>
        </w:rPr>
        <w:t>(</w:t>
      </w:r>
      <w:r w:rsidR="0024787D" w:rsidRPr="0024787D">
        <w:rPr>
          <w:rFonts w:ascii="MillerDaily" w:hAnsi="MillerDaily"/>
          <w:i/>
          <w:iCs/>
          <w:sz w:val="17"/>
        </w:rPr>
        <w:t>8</w:t>
      </w:r>
      <w:r w:rsidR="0024787D" w:rsidRPr="0024787D">
        <w:rPr>
          <w:rFonts w:ascii="MillerDaily" w:hAnsi="MillerDaily"/>
          <w:sz w:val="17"/>
        </w:rPr>
        <w:t>)</w:t>
      </w:r>
      <w:r w:rsidR="002258B7" w:rsidRPr="00527F88">
        <w:rPr>
          <w:rFonts w:ascii="MillerDaily" w:hAnsi="MillerDaily"/>
          <w:sz w:val="17"/>
          <w:szCs w:val="17"/>
          <w:rPrChange w:id="113" w:author="Clayton Lamb" w:date="2023-04-22T08:10:00Z">
            <w:rPr>
              <w:rFonts w:ascii="MillerDaily" w:hAnsi="MillerDaily"/>
            </w:rPr>
          </w:rPrChange>
        </w:rPr>
        <w:fldChar w:fldCharType="end"/>
      </w:r>
      <w:r w:rsidRPr="00527F88">
        <w:rPr>
          <w:rFonts w:ascii="MillerDaily" w:hAnsi="MillerDaily"/>
          <w:sz w:val="17"/>
          <w:szCs w:val="17"/>
          <w:rPrChange w:id="114" w:author="Clayton Lamb" w:date="2023-04-22T08:10:00Z">
            <w:rPr>
              <w:rFonts w:ascii="MillerDaily" w:hAnsi="MillerDaily"/>
            </w:rPr>
          </w:rPrChange>
        </w:rPr>
        <w:t>. Treaty infringement was recently affirmed in the 2021 Blueberry River First Nations (</w:t>
      </w:r>
      <w:proofErr w:type="spellStart"/>
      <w:r w:rsidRPr="00527F88">
        <w:rPr>
          <w:rFonts w:ascii="MillerDaily" w:hAnsi="MillerDaily"/>
          <w:sz w:val="17"/>
          <w:szCs w:val="17"/>
          <w:rPrChange w:id="115" w:author="Clayton Lamb" w:date="2023-04-22T08:10:00Z">
            <w:rPr>
              <w:rFonts w:ascii="MillerDaily" w:hAnsi="MillerDaily"/>
            </w:rPr>
          </w:rPrChange>
        </w:rPr>
        <w:t>Yahey</w:t>
      </w:r>
      <w:proofErr w:type="spellEnd"/>
      <w:r w:rsidRPr="00527F88">
        <w:rPr>
          <w:rFonts w:ascii="MillerDaily" w:hAnsi="MillerDaily"/>
          <w:sz w:val="17"/>
          <w:szCs w:val="17"/>
          <w:rPrChange w:id="116" w:author="Clayton Lamb" w:date="2023-04-22T08:10:00Z">
            <w:rPr>
              <w:rFonts w:ascii="MillerDaily" w:hAnsi="MillerDaily"/>
            </w:rPr>
          </w:rPrChange>
        </w:rPr>
        <w:t xml:space="preserve">) </w:t>
      </w:r>
      <w:r w:rsidRPr="00527F88">
        <w:rPr>
          <w:rFonts w:ascii="MillerDaily" w:hAnsi="MillerDaily"/>
          <w:b/>
          <w:sz w:val="17"/>
          <w:szCs w:val="17"/>
          <w:rPrChange w:id="117" w:author="Clayton Lamb" w:date="2023-04-22T08:10:00Z">
            <w:rPr>
              <w:rFonts w:ascii="MillerDaily" w:hAnsi="MillerDaily"/>
              <w:b/>
            </w:rPr>
          </w:rPrChange>
        </w:rPr>
        <w:t>v</w:t>
      </w:r>
      <w:r w:rsidRPr="00527F88">
        <w:rPr>
          <w:rFonts w:ascii="MillerDaily" w:hAnsi="MillerDaily"/>
          <w:sz w:val="17"/>
          <w:szCs w:val="17"/>
          <w:rPrChange w:id="118" w:author="Clayton Lamb" w:date="2023-04-22T08:10:00Z">
            <w:rPr>
              <w:rFonts w:ascii="MillerDaily" w:hAnsi="MillerDaily"/>
            </w:rPr>
          </w:rPrChange>
        </w:rPr>
        <w:t>. Province of British Columbia,</w:t>
      </w:r>
      <w:r w:rsidRPr="00527F88">
        <w:rPr>
          <w:rFonts w:ascii="MillerDaily" w:hAnsi="MillerDaily"/>
          <w:sz w:val="17"/>
          <w:szCs w:val="17"/>
          <w:rPrChange w:id="119" w:author="Clayton Lamb" w:date="2023-04-22T08:10:00Z">
            <w:rPr>
              <w:rFonts w:ascii="MillerDaily" w:hAnsi="MillerDaily"/>
              <w:sz w:val="16"/>
              <w:szCs w:val="16"/>
            </w:rPr>
          </w:rPrChange>
        </w:rPr>
        <w:t xml:space="preserve"> </w:t>
      </w:r>
      <w:r w:rsidRPr="00527F88">
        <w:rPr>
          <w:rFonts w:ascii="MillerDaily" w:hAnsi="MillerDaily"/>
          <w:sz w:val="17"/>
          <w:szCs w:val="17"/>
          <w:rPrChange w:id="120" w:author="Clayton Lamb" w:date="2023-04-22T08:10:00Z">
            <w:rPr>
              <w:rFonts w:ascii="MillerDaily" w:hAnsi="MillerDaily"/>
            </w:rPr>
          </w:rPrChange>
        </w:rPr>
        <w:t>which concluded that the</w:t>
      </w:r>
      <w:r w:rsidR="00BD2ADB" w:rsidRPr="00527F88">
        <w:rPr>
          <w:rFonts w:ascii="MillerDaily" w:hAnsi="MillerDaily"/>
          <w:sz w:val="17"/>
          <w:szCs w:val="17"/>
          <w:rPrChange w:id="121" w:author="Clayton Lamb" w:date="2023-04-22T08:10:00Z">
            <w:rPr>
              <w:rFonts w:ascii="MillerDaily" w:hAnsi="MillerDaily"/>
            </w:rPr>
          </w:rPrChange>
        </w:rPr>
        <w:t xml:space="preserve"> </w:t>
      </w:r>
      <w:proofErr w:type="gramStart"/>
      <w:r w:rsidRPr="00527F88">
        <w:rPr>
          <w:rFonts w:ascii="MillerDaily" w:hAnsi="MillerDaily"/>
          <w:sz w:val="17"/>
          <w:szCs w:val="17"/>
          <w:rPrChange w:id="122" w:author="Clayton Lamb" w:date="2023-04-22T08:10:00Z">
            <w:rPr>
              <w:rFonts w:ascii="MillerDaily" w:hAnsi="MillerDaily"/>
            </w:rPr>
          </w:rPrChange>
        </w:rPr>
        <w:t>Province</w:t>
      </w:r>
      <w:proofErr w:type="gramEnd"/>
      <w:r w:rsidRPr="00527F88">
        <w:rPr>
          <w:rFonts w:ascii="MillerDaily" w:hAnsi="MillerDaily"/>
          <w:sz w:val="17"/>
          <w:szCs w:val="17"/>
          <w:rPrChange w:id="123" w:author="Clayton Lamb" w:date="2023-04-22T08:10:00Z">
            <w:rPr>
              <w:rFonts w:ascii="MillerDaily" w:hAnsi="MillerDaily"/>
            </w:rPr>
          </w:rPrChange>
        </w:rPr>
        <w:t xml:space="preserve"> had breached Treaty No. 8 by authorizing rampant resource development, leading to cumulative impacts, affecting culturally–important species such as caribou and moose.</w:t>
      </w:r>
    </w:p>
    <w:p w14:paraId="41EAF1DB" w14:textId="17215322" w:rsidR="005F32FE" w:rsidRDefault="005F32FE" w:rsidP="006A6B06">
      <w:pPr>
        <w:pStyle w:val="Paragraph"/>
        <w:rPr>
          <w:ins w:id="124" w:author="Clayton Lamb" w:date="2023-04-22T10:58:00Z"/>
          <w:rFonts w:ascii="MillerDaily" w:hAnsi="MillerDaily"/>
          <w:color w:val="000000"/>
        </w:rPr>
      </w:pPr>
      <w:ins w:id="125" w:author="Clayton Lamb" w:date="2023-04-22T10:57:00Z">
        <w:r>
          <w:rPr>
            <w:rFonts w:ascii="MillerDaily" w:hAnsi="MillerDaily"/>
            <w:color w:val="000000"/>
          </w:rPr>
          <w:t xml:space="preserve">We see </w:t>
        </w:r>
      </w:ins>
      <w:ins w:id="126" w:author="Clayton Lamb" w:date="2023-04-22T11:18:00Z">
        <w:r w:rsidR="000B1FE7">
          <w:rPr>
            <w:rFonts w:ascii="MillerDaily" w:hAnsi="MillerDaily"/>
            <w:color w:val="000000"/>
          </w:rPr>
          <w:t>m</w:t>
        </w:r>
      </w:ins>
      <w:ins w:id="127" w:author="Clayton Lamb" w:date="2023-04-22T11:17:00Z">
        <w:r w:rsidR="000B1FE7">
          <w:rPr>
            <w:rFonts w:ascii="MillerDaily" w:hAnsi="MillerDaily"/>
            <w:color w:val="000000"/>
          </w:rPr>
          <w:t>ultiple</w:t>
        </w:r>
      </w:ins>
      <w:ins w:id="128" w:author="Clayton Lamb" w:date="2023-04-22T10:57:00Z">
        <w:r>
          <w:rPr>
            <w:rFonts w:ascii="MillerDaily" w:hAnsi="MillerDaily"/>
            <w:color w:val="000000"/>
          </w:rPr>
          <w:t xml:space="preserve"> paths forward that could support i</w:t>
        </w:r>
      </w:ins>
      <w:del w:id="129" w:author="Clayton Lamb" w:date="2023-04-22T10:57:00Z">
        <w:r w:rsidR="00086F5F" w:rsidRPr="007C09D9" w:rsidDel="005F32FE">
          <w:rPr>
            <w:rFonts w:ascii="MillerDaily" w:hAnsi="MillerDaily"/>
            <w:color w:val="000000"/>
          </w:rPr>
          <w:delText>I</w:delText>
        </w:r>
      </w:del>
      <w:r w:rsidR="00086F5F" w:rsidRPr="007C09D9">
        <w:rPr>
          <w:rFonts w:ascii="MillerDaily" w:hAnsi="MillerDaily"/>
          <w:color w:val="000000"/>
        </w:rPr>
        <w:t xml:space="preserve">ncreased recognition of legal obligations to Indigenous </w:t>
      </w:r>
      <w:r w:rsidR="007C6572" w:rsidRPr="004B156E">
        <w:rPr>
          <w:rFonts w:ascii="MillerDaily" w:hAnsi="MillerDaily"/>
          <w:color w:val="000000"/>
        </w:rPr>
        <w:t>p</w:t>
      </w:r>
      <w:r w:rsidR="00086F5F" w:rsidRPr="007C09D9">
        <w:rPr>
          <w:rFonts w:ascii="MillerDaily" w:hAnsi="MillerDaily"/>
          <w:color w:val="000000"/>
        </w:rPr>
        <w:t>eople</w:t>
      </w:r>
      <w:r w:rsidR="00A854EE" w:rsidRPr="007C09D9">
        <w:rPr>
          <w:rFonts w:ascii="MillerDaily" w:hAnsi="MillerDaily"/>
          <w:color w:val="000000"/>
        </w:rPr>
        <w:t>s</w:t>
      </w:r>
      <w:r w:rsidR="00086F5F" w:rsidRPr="007C09D9">
        <w:rPr>
          <w:rFonts w:ascii="MillerDaily" w:hAnsi="MillerDaily"/>
          <w:color w:val="000000"/>
        </w:rPr>
        <w:t xml:space="preserve"> </w:t>
      </w:r>
      <w:del w:id="130" w:author="Clayton Lamb" w:date="2023-04-22T11:17:00Z">
        <w:r w:rsidR="00086F5F" w:rsidRPr="007C09D9" w:rsidDel="000B1FE7">
          <w:rPr>
            <w:rFonts w:ascii="MillerDaily" w:hAnsi="MillerDaily"/>
            <w:color w:val="000000"/>
          </w:rPr>
          <w:delText xml:space="preserve">may </w:delText>
        </w:r>
      </w:del>
      <w:del w:id="131" w:author="Clayton Lamb" w:date="2023-04-22T10:58:00Z">
        <w:r w:rsidR="00086F5F" w:rsidRPr="007C09D9" w:rsidDel="005F32FE">
          <w:rPr>
            <w:rFonts w:ascii="MillerDaily" w:hAnsi="MillerDaily"/>
            <w:color w:val="000000"/>
          </w:rPr>
          <w:delText xml:space="preserve">provide </w:delText>
        </w:r>
        <w:r w:rsidR="00CF05ED" w:rsidRPr="007C09D9" w:rsidDel="005F32FE">
          <w:rPr>
            <w:rFonts w:ascii="MillerDaily" w:hAnsi="MillerDaily"/>
            <w:color w:val="000000"/>
          </w:rPr>
          <w:delText xml:space="preserve">a </w:delText>
        </w:r>
        <w:r w:rsidR="00086F5F" w:rsidRPr="007C09D9" w:rsidDel="005F32FE">
          <w:rPr>
            <w:rFonts w:ascii="MillerDaily" w:hAnsi="MillerDaily"/>
            <w:color w:val="000000"/>
          </w:rPr>
          <w:delText xml:space="preserve">path to </w:delText>
        </w:r>
      </w:del>
      <w:ins w:id="132" w:author="Clayton Lamb" w:date="2023-04-22T10:58:00Z">
        <w:r>
          <w:rPr>
            <w:rFonts w:ascii="MillerDaily" w:hAnsi="MillerDaily"/>
            <w:color w:val="000000"/>
          </w:rPr>
          <w:t xml:space="preserve">and </w:t>
        </w:r>
      </w:ins>
      <w:r w:rsidR="00086F5F" w:rsidRPr="007C09D9">
        <w:rPr>
          <w:rFonts w:ascii="MillerDaily" w:hAnsi="MillerDaily"/>
          <w:color w:val="000000"/>
        </w:rPr>
        <w:t>recov</w:t>
      </w:r>
      <w:ins w:id="133" w:author="Clayton Lamb" w:date="2023-04-22T10:58:00Z">
        <w:r>
          <w:rPr>
            <w:rFonts w:ascii="MillerDaily" w:hAnsi="MillerDaily"/>
            <w:color w:val="000000"/>
          </w:rPr>
          <w:t>er</w:t>
        </w:r>
      </w:ins>
      <w:del w:id="134" w:author="Clayton Lamb" w:date="2023-04-22T10:58:00Z">
        <w:r w:rsidR="00086F5F" w:rsidRPr="007C09D9" w:rsidDel="005F32FE">
          <w:rPr>
            <w:rFonts w:ascii="MillerDaily" w:hAnsi="MillerDaily"/>
            <w:color w:val="000000"/>
          </w:rPr>
          <w:delText>ering</w:delText>
        </w:r>
      </w:del>
      <w:r w:rsidR="00086F5F" w:rsidRPr="007C09D9">
        <w:rPr>
          <w:rFonts w:ascii="MillerDaily" w:hAnsi="MillerDaily"/>
          <w:color w:val="000000"/>
        </w:rPr>
        <w:t xml:space="preserve"> species </w:t>
      </w:r>
      <w:ins w:id="135" w:author="Clayton Lamb" w:date="2023-04-22T10:58:00Z">
        <w:r>
          <w:rPr>
            <w:rFonts w:ascii="MillerDaily" w:hAnsi="MillerDaily"/>
            <w:color w:val="000000"/>
          </w:rPr>
          <w:t xml:space="preserve">to </w:t>
        </w:r>
      </w:ins>
      <w:del w:id="136" w:author="Clayton Lamb" w:date="2023-04-22T10:58:00Z">
        <w:r w:rsidR="00086F5F" w:rsidRPr="007C09D9" w:rsidDel="005F32FE">
          <w:rPr>
            <w:rFonts w:ascii="MillerDaily" w:hAnsi="MillerDaily"/>
            <w:color w:val="000000"/>
          </w:rPr>
          <w:delText>abundance to</w:delText>
        </w:r>
        <w:r w:rsidR="00BD2ADB" w:rsidRPr="007C09D9" w:rsidDel="005F32FE">
          <w:rPr>
            <w:rFonts w:ascii="MillerDaily" w:hAnsi="MillerDaily"/>
            <w:color w:val="000000"/>
          </w:rPr>
          <w:delText xml:space="preserve"> </w:delText>
        </w:r>
      </w:del>
      <w:proofErr w:type="gramStart"/>
      <w:r w:rsidR="00086F5F" w:rsidRPr="007C09D9">
        <w:rPr>
          <w:rFonts w:ascii="MillerDaily" w:hAnsi="MillerDaily"/>
          <w:color w:val="000000"/>
        </w:rPr>
        <w:t>culturally</w:t>
      </w:r>
      <w:r w:rsidR="00086F5F" w:rsidRPr="007C09D9">
        <w:rPr>
          <w:rFonts w:ascii="MillerDaily" w:hAnsi="MillerDaily"/>
        </w:rPr>
        <w:t>–</w:t>
      </w:r>
      <w:r w:rsidR="00086F5F" w:rsidRPr="007C09D9">
        <w:rPr>
          <w:rFonts w:ascii="MillerDaily" w:hAnsi="MillerDaily"/>
          <w:color w:val="000000"/>
        </w:rPr>
        <w:t>meaningful</w:t>
      </w:r>
      <w:proofErr w:type="gramEnd"/>
      <w:r w:rsidR="00086F5F" w:rsidRPr="007C09D9">
        <w:rPr>
          <w:rFonts w:ascii="MillerDaily" w:hAnsi="MillerDaily"/>
          <w:color w:val="000000"/>
        </w:rPr>
        <w:t xml:space="preserve"> </w:t>
      </w:r>
      <w:ins w:id="137" w:author="Clayton Lamb" w:date="2023-04-22T10:58:00Z">
        <w:r>
          <w:rPr>
            <w:rFonts w:ascii="MillerDaily" w:hAnsi="MillerDaily"/>
            <w:color w:val="000000"/>
          </w:rPr>
          <w:t>abundances</w:t>
        </w:r>
      </w:ins>
      <w:del w:id="138" w:author="Clayton Lamb" w:date="2023-04-22T10:58:00Z">
        <w:r w:rsidR="00086F5F" w:rsidRPr="007C09D9" w:rsidDel="005F32FE">
          <w:rPr>
            <w:rFonts w:ascii="MillerDaily" w:hAnsi="MillerDaily"/>
            <w:color w:val="000000"/>
          </w:rPr>
          <w:delText>levels</w:delText>
        </w:r>
      </w:del>
      <w:r w:rsidR="00086F5F" w:rsidRPr="007C09D9">
        <w:rPr>
          <w:rFonts w:ascii="MillerDaily" w:hAnsi="MillerDaily"/>
          <w:color w:val="000000"/>
        </w:rPr>
        <w:t xml:space="preserve">. </w:t>
      </w:r>
    </w:p>
    <w:p w14:paraId="321B1642" w14:textId="3EC00714" w:rsidR="00DD359A" w:rsidRDefault="005F32FE" w:rsidP="00DD359A">
      <w:pPr>
        <w:pStyle w:val="Paragraph"/>
        <w:rPr>
          <w:ins w:id="139" w:author="Clayton Lamb" w:date="2023-04-22T11:12:00Z"/>
          <w:rFonts w:ascii="MillerDaily" w:hAnsi="MillerDaily"/>
          <w:color w:val="000000"/>
        </w:rPr>
      </w:pPr>
      <w:ins w:id="140" w:author="Clayton Lamb" w:date="2023-04-22T10:58:00Z">
        <w:r>
          <w:rPr>
            <w:rFonts w:ascii="MillerDaily" w:hAnsi="MillerDaily"/>
            <w:color w:val="000000"/>
          </w:rPr>
          <w:lastRenderedPageBreak/>
          <w:t>A first path includes</w:t>
        </w:r>
      </w:ins>
      <w:ins w:id="141" w:author="Clayton Lamb" w:date="2023-04-22T10:59:00Z">
        <w:r>
          <w:rPr>
            <w:rFonts w:ascii="MillerDaily" w:hAnsi="MillerDaily"/>
            <w:color w:val="000000"/>
          </w:rPr>
          <w:t xml:space="preserve"> </w:t>
        </w:r>
      </w:ins>
      <w:ins w:id="142" w:author="Clayton Lamb" w:date="2023-04-22T11:01:00Z">
        <w:r>
          <w:rPr>
            <w:rFonts w:ascii="MillerDaily" w:hAnsi="MillerDaily"/>
            <w:color w:val="000000"/>
          </w:rPr>
          <w:t>defining more ambitious recovery targets</w:t>
        </w:r>
        <w:r>
          <w:rPr>
            <w:rFonts w:ascii="MillerDaily" w:hAnsi="MillerDaily"/>
            <w:color w:val="000000"/>
          </w:rPr>
          <w:t xml:space="preserve"> while still </w:t>
        </w:r>
      </w:ins>
      <w:ins w:id="143" w:author="Clayton Lamb" w:date="2023-04-22T10:59:00Z">
        <w:r>
          <w:rPr>
            <w:rFonts w:ascii="MillerDaily" w:hAnsi="MillerDaily"/>
            <w:color w:val="000000"/>
          </w:rPr>
          <w:t xml:space="preserve">working within the confines of endangered </w:t>
        </w:r>
      </w:ins>
      <w:ins w:id="144" w:author="Clayton Lamb" w:date="2023-04-22T11:00:00Z">
        <w:r>
          <w:rPr>
            <w:rFonts w:ascii="MillerDaily" w:hAnsi="MillerDaily"/>
            <w:color w:val="000000"/>
          </w:rPr>
          <w:t xml:space="preserve">species laws. </w:t>
        </w:r>
      </w:ins>
      <w:r w:rsidR="00086F5F" w:rsidRPr="007C09D9">
        <w:rPr>
          <w:rFonts w:ascii="MillerDaily" w:hAnsi="MillerDaily"/>
        </w:rPr>
        <w:t>R</w:t>
      </w:r>
      <w:r w:rsidR="00086F5F" w:rsidRPr="007C09D9">
        <w:rPr>
          <w:rFonts w:ascii="MillerDaily" w:hAnsi="MillerDaily"/>
          <w:color w:val="000000"/>
        </w:rPr>
        <w:t>ecovery plans for</w:t>
      </w:r>
      <w:r w:rsidR="00086F5F" w:rsidRPr="007C09D9">
        <w:rPr>
          <w:rFonts w:ascii="MillerDaily" w:hAnsi="MillerDaily"/>
        </w:rPr>
        <w:t xml:space="preserve"> </w:t>
      </w:r>
      <w:proofErr w:type="gramStart"/>
      <w:r w:rsidR="00086F5F" w:rsidRPr="007C09D9">
        <w:rPr>
          <w:rFonts w:ascii="MillerDaily" w:hAnsi="MillerDaily"/>
          <w:color w:val="000000"/>
        </w:rPr>
        <w:t>cultural</w:t>
      </w:r>
      <w:r w:rsidR="00086F5F" w:rsidRPr="007C09D9">
        <w:rPr>
          <w:rFonts w:ascii="MillerDaily" w:hAnsi="MillerDaily"/>
        </w:rPr>
        <w:t>ly–important</w:t>
      </w:r>
      <w:proofErr w:type="gramEnd"/>
      <w:r w:rsidR="00086F5F" w:rsidRPr="007C09D9">
        <w:rPr>
          <w:rFonts w:ascii="MillerDaily" w:hAnsi="MillerDaily"/>
          <w:color w:val="000000"/>
        </w:rPr>
        <w:t xml:space="preserve"> species </w:t>
      </w:r>
      <w:r w:rsidR="00327D6D" w:rsidRPr="007C09D9">
        <w:rPr>
          <w:rFonts w:ascii="MillerDaily" w:hAnsi="MillerDaily"/>
          <w:color w:val="000000"/>
        </w:rPr>
        <w:t>could pro</w:t>
      </w:r>
      <w:r w:rsidR="00086F5F" w:rsidRPr="007C09D9">
        <w:rPr>
          <w:rFonts w:ascii="MillerDaily" w:hAnsi="MillerDaily"/>
        </w:rPr>
        <w:t>pose</w:t>
      </w:r>
      <w:r w:rsidR="00086F5F" w:rsidRPr="007C09D9">
        <w:rPr>
          <w:rFonts w:ascii="MillerDaily" w:hAnsi="MillerDaily"/>
          <w:color w:val="000000"/>
        </w:rPr>
        <w:t xml:space="preserve"> MVP targets as </w:t>
      </w:r>
      <w:ins w:id="145" w:author="Clayton Lamb" w:date="2023-04-22T11:01:00Z">
        <w:r>
          <w:rPr>
            <w:rFonts w:ascii="MillerDaily" w:hAnsi="MillerDaily"/>
            <w:color w:val="000000"/>
          </w:rPr>
          <w:t>only a</w:t>
        </w:r>
      </w:ins>
      <w:del w:id="146" w:author="Clayton Lamb" w:date="2023-04-22T11:01:00Z">
        <w:r w:rsidR="00973EA2" w:rsidRPr="007C09D9" w:rsidDel="005F32FE">
          <w:rPr>
            <w:rFonts w:ascii="MillerDaily" w:hAnsi="MillerDaily"/>
            <w:color w:val="000000"/>
          </w:rPr>
          <w:delText>a</w:delText>
        </w:r>
      </w:del>
      <w:r w:rsidR="00973EA2" w:rsidRPr="007C09D9">
        <w:rPr>
          <w:rFonts w:ascii="MillerDaily" w:hAnsi="MillerDaily"/>
          <w:color w:val="000000"/>
        </w:rPr>
        <w:t xml:space="preserve"> preliminary</w:t>
      </w:r>
      <w:r w:rsidR="00BD2ADB" w:rsidRPr="007C09D9">
        <w:rPr>
          <w:rFonts w:ascii="MillerDaily" w:hAnsi="MillerDaily"/>
          <w:color w:val="000000"/>
        </w:rPr>
        <w:t xml:space="preserve"> </w:t>
      </w:r>
      <w:r w:rsidR="00086F5F" w:rsidRPr="007C09D9">
        <w:rPr>
          <w:rFonts w:ascii="MillerDaily" w:hAnsi="MillerDaily"/>
          <w:color w:val="000000"/>
        </w:rPr>
        <w:t xml:space="preserve">step </w:t>
      </w:r>
      <w:r w:rsidR="00973EA2" w:rsidRPr="007C09D9">
        <w:rPr>
          <w:rFonts w:ascii="MillerDaily" w:hAnsi="MillerDaily"/>
          <w:color w:val="000000"/>
        </w:rPr>
        <w:t xml:space="preserve">towards full </w:t>
      </w:r>
      <w:r w:rsidR="00086F5F" w:rsidRPr="007C09D9">
        <w:rPr>
          <w:rFonts w:ascii="MillerDaily" w:hAnsi="MillerDaily"/>
          <w:color w:val="000000"/>
        </w:rPr>
        <w:t>re</w:t>
      </w:r>
      <w:r w:rsidR="00086F5F" w:rsidRPr="007C09D9">
        <w:rPr>
          <w:rFonts w:ascii="MillerDaily" w:hAnsi="MillerDaily"/>
        </w:rPr>
        <w:t>covery</w:t>
      </w:r>
      <w:r w:rsidR="00086F5F" w:rsidRPr="007C09D9">
        <w:rPr>
          <w:rFonts w:ascii="MillerDaily" w:hAnsi="MillerDaily"/>
          <w:color w:val="000000"/>
        </w:rPr>
        <w:t xml:space="preserve">. </w:t>
      </w:r>
      <w:r w:rsidR="00086F5F" w:rsidRPr="007C09D9">
        <w:rPr>
          <w:rFonts w:ascii="MillerDaily" w:hAnsi="MillerDaily"/>
        </w:rPr>
        <w:t xml:space="preserve">For species above a MVP, recovery status could be assessed against a new global standard, the International Union for Conservation of Nature (IUCN) Green </w:t>
      </w:r>
      <w:r w:rsidR="00352400">
        <w:rPr>
          <w:rFonts w:ascii="MillerDaily" w:hAnsi="MillerDaily"/>
        </w:rPr>
        <w:t>L</w:t>
      </w:r>
      <w:r w:rsidR="00086F5F" w:rsidRPr="007C09D9">
        <w:rPr>
          <w:rFonts w:ascii="MillerDaily" w:hAnsi="MillerDaily"/>
        </w:rPr>
        <w:t>ist of species</w:t>
      </w:r>
      <w:r w:rsidR="00352400">
        <w:rPr>
          <w:rFonts w:ascii="MillerDaily" w:hAnsi="MillerDaily"/>
        </w:rPr>
        <w:t xml:space="preserve"> that assesses the degree a species has recovered, complimenting the Red List that has been measuring </w:t>
      </w:r>
      <w:r w:rsidR="005C2204">
        <w:rPr>
          <w:rFonts w:ascii="MillerDaily" w:hAnsi="MillerDaily"/>
        </w:rPr>
        <w:t>species’</w:t>
      </w:r>
      <w:r w:rsidR="00352400">
        <w:rPr>
          <w:rFonts w:ascii="MillerDaily" w:hAnsi="MillerDaily"/>
        </w:rPr>
        <w:t xml:space="preserve"> risk of extinction since 1964</w:t>
      </w:r>
      <w:r w:rsidR="00327D6D" w:rsidRPr="007C09D9">
        <w:rPr>
          <w:rFonts w:ascii="MillerDaily" w:hAnsi="MillerDaily"/>
        </w:rPr>
        <w:t xml:space="preserve">. </w:t>
      </w:r>
      <w:r w:rsidR="005C2204">
        <w:rPr>
          <w:rFonts w:ascii="MillerDaily" w:hAnsi="MillerDaily"/>
        </w:rPr>
        <w:t>The Green List sets out ambitious recovery</w:t>
      </w:r>
      <w:commentRangeStart w:id="147"/>
      <w:commentRangeStart w:id="148"/>
      <w:commentRangeStart w:id="149"/>
      <w:r w:rsidR="005C2204">
        <w:rPr>
          <w:rFonts w:ascii="MillerDaily" w:hAnsi="MillerDaily"/>
        </w:rPr>
        <w:t xml:space="preserve"> targets—such as</w:t>
      </w:r>
      <w:r w:rsidR="00086F5F" w:rsidRPr="007C09D9">
        <w:rPr>
          <w:rFonts w:ascii="MillerDaily" w:hAnsi="MillerDaily"/>
        </w:rPr>
        <w:t xml:space="preserve"> `full recovery`</w:t>
      </w:r>
      <w:r w:rsidR="005C2204">
        <w:rPr>
          <w:rFonts w:ascii="MillerDaily" w:hAnsi="MillerDaily"/>
        </w:rPr>
        <w:t>,</w:t>
      </w:r>
      <w:r w:rsidR="00086F5F" w:rsidRPr="007C09D9">
        <w:rPr>
          <w:rFonts w:ascii="MillerDaily" w:hAnsi="MillerDaily"/>
        </w:rPr>
        <w:t xml:space="preserve"> defined by restoring historic abundance, distribution, and ecological function</w:t>
      </w:r>
      <w:r w:rsidR="005C2204">
        <w:rPr>
          <w:rFonts w:ascii="MillerDaily" w:hAnsi="MillerDaily"/>
        </w:rPr>
        <w:t xml:space="preserve">—and measures species’ progress towards these targets </w:t>
      </w:r>
      <w:r w:rsidR="002258B7" w:rsidRPr="007C09D9">
        <w:rPr>
          <w:rFonts w:ascii="MillerDaily" w:hAnsi="MillerDaily"/>
        </w:rPr>
        <w:fldChar w:fldCharType="begin"/>
      </w:r>
      <w:r w:rsidR="0024787D">
        <w:rPr>
          <w:rFonts w:ascii="MillerDaily" w:hAnsi="MillerDaily"/>
        </w:rPr>
        <w:instrText xml:space="preserve"> ADDIN ZOTERO_ITEM CSL_CITATION {"citationID":"akbw38WN","properties":{"formattedCitation":"({\\i{}14})","plainCitation":"(14)","noteIndex":0},"citationItems":[{"id":4827,"uris":["http://zotero.org/users/6749014/items/V67X8J7C"],"itemData":{"id":4827,"type":"article-journal","container-title":"Conservation Biology","DOI":"10.1111/cobi.13756","ISSN":"0888-8892, 1523-1739","issue":"6","journalAbbreviation":"Conservation Biology","language":"en","page":"1833-1849","source":"DOI.org (Crossref)","title":"Testing a global standard for quantifying species recovery and assessing conservation impact","volume":"35","author":[{"family":"Grace","given":"Molly K."},{"family":"Akçakaya","given":"H. Resit"},{"family":"Bennett","given":"Elizabeth L."},{"family":"Brooks","given":"Thomas M."},{"family":"Heath","given":"Anna"},{"family":"Hedges","given":"Simon"},{"family":"Hilton‐Taylor","given":"Craig"},{"family":"Hoffmann","given":"Michael"},{"family":"Hochkirch","given":"Axel"},{"family":"Jenkins","given":"Richard"},{"family":"Keith","given":"David A."},{"family":"Long","given":"Barney"},{"family":"Mallon","given":"David P."},{"family":"Meijaard","given":"Erik"},{"family":"Milner‐Gulland","given":"E.J."},{"family":"Rodriguez","given":"Jon Paul"},{"family":"Stephenson","given":"P.J."},{"family":"Stuart","given":"Simon N."},{"family":"Young","given":"Richard P."},{"family":"Acebes","given":"Pablo"},{"family":"Alfaro‐Shigueto","given":"Joanna"},{"family":"Alvarez‐Clare","given":"Silvia"},{"family":"Andriantsimanarilafy","given":"Raphali Rodlis"},{"family":"Arbetman","given":"Marina"},{"family":"Azat","given":"Claudio"},{"family":"Bacchetta","given":"Gianluigi"},{"family":"Badola","given":"Ruchi"},{"family":"Barcelos","given":"Luís M.D."},{"family":"Barreiros","given":"Joao Pedro"},{"family":"Basak","given":"Sayanti"},{"family":"Berger","given":"Danielle J."},{"family":"Bhattacharyya","given":"Sabuj"},{"family":"Bino","given":"Gilad"},{"family":"Borges","given":"Paulo A.V."},{"family":"Boughton","given":"Raoul K."},{"family":"Brockmann","given":"H. Jane"},{"family":"Buckley","given":"Hannah L."},{"family":"Burfield","given":"Ian J."},{"family":"Burton","given":"James"},{"family":"Camacho‐Badani","given":"Teresa"},{"family":"Cano‐Alonso","given":"Luis Santiago"},{"family":"Carmichael","given":"Ruth H."},{"family":"Carrero","given":"Christina"},{"family":"Carroll","given":"John P."},{"family":"Catsadorakis","given":"Giorgos"},{"family":"Chapple","given":"David G."},{"family":"Chapron","given":"Guillaume"},{"family":"Chowdhury","given":"Gawsia Wahidunnessa"},{"family":"Claassens","given":"Louw"},{"family":"Cogoni","given":"Donatella"},{"family":"Constantine","given":"Rochelle"},{"family":"Craig","given":"Christie Anne"},{"family":"Cunningham","given":"Andrew A."},{"family":"Dahal","given":"Nishma"},{"family":"Daltry","given":"Jennifer C."},{"family":"Das","given":"Goura Chandra"},{"family":"Dasgupta","given":"Niladri"},{"family":"Davey","given":"Alexandra"},{"family":"Davies","given":"Katharine"},{"family":"Develey","given":"Pedro"},{"family":"Elangovan","given":"Vanitha"},{"family":"Fairclough","given":"David"},{"family":"Febbraro","given":"Mirko Di"},{"family":"Fenu","given":"Giuseppe"},{"family":"Fernandes","given":"Fernando Moreira"},{"family":"Fernandez","given":"Eduardo Pinheiro"},{"family":"Finucci","given":"Brittany"},{"family":"Földesi","given":"Rita"},{"family":"Foley","given":"Catherine M."},{"family":"Ford","given":"Matthew"},{"family":"Forstner","given":"Michael R.J."},{"family":"García","given":"Néstor"},{"family":"Garcia‐Sandoval","given":"Ricardo"},{"family":"Gardner","given":"Penny C."},{"family":"Garibay‐Orijel","given":"Roberto"},{"family":"Gatan‐Balbas","given":"Marites"},{"family":"Gauto","given":"Irene"},{"family":"Ghazi","given":"Mirza Ghazanfar Ullah"},{"family":"Godfrey","given":"Stephanie S."},{"family":"Gollock","given":"Matthew"},{"family":"González","given":"Benito A."},{"family":"Grant","given":"Tandora D."},{"family":"Gray","given":"Thomas"},{"family":"Gregory","given":"Andrew J."},{"family":"Grunsven","given":"Roy H.A.","non-dropping-particle":"van"},{"family":"Gryzenhout","given":"Marieka"},{"family":"Guernsey","given":"Noelle C."},{"family":"Gupta","given":"Garima"},{"family":"Hagen","given":"Christina"},{"family":"Hagen","given":"Christian A."},{"family":"Hall","given":"Madison B."},{"family":"Hallerman","given":"Eric"},{"family":"Hare","given":"Kelly"},{"family":"Hart","given":"Tom"},{"family":"Hartdegen","given":"Ruston"},{"family":"Harvey‐Brown","given":"Yvette"},{"family":"Hatfield","given":"Richard"},{"family":"Hawke","given":"Tahneal"},{"family":"Hermes","given":"Claudia"},{"family":"Hitchmough","given":"Rod"},{"family":"Hoffmann","given":"Pablo Melo"},{"family":"Howarth","given":"Charlie"},{"family":"Hudson","given":"Michael A."},{"family":"Hussain","given":"Syed Ainul"},{"family":"Huveneers","given":"Charlie"},{"family":"Jacques","given":"Hélène"},{"family":"Jorgensen","given":"Dennis"},{"family":"Katdare","given":"Suyash"},{"family":"Katsis","given":"Lydia K.D."},{"family":"Kaul","given":"Rahul"},{"family":"Kaunda‐Arara","given":"Boaz"},{"family":"Keith‐Diagne","given":"Lucy"},{"family":"Kraus","given":"Daniel T."},{"family":"Lima","given":"Thales Moreira","non-dropping-particle":"de"},{"family":"Lindeman","given":"Ken"},{"family":"Linsky","given":"Jean"},{"family":"Louis","given":"Edward"},{"family":"Loy","given":"Anna"},{"family":"Lughadha","given":"Eimear Nic"},{"family":"Mangel","given":"Jeffrey C."},{"family":"Marinari","given":"Paul E."},{"family":"Martin","given":"Gabriel M."},{"family":"Martinelli","given":"Gustavo"},{"family":"McGowan","given":"Philip J.K."},{"family":"McInnes","given":"Alistair"},{"family":"Teles Barbosa Mendes","given":"Eduardo"},{"family":"Millard","given":"Michael J."},{"family":"Mirande","given":"Claire"},{"family":"Money","given":"Daniel"},{"family":"Monks","given":"Joanne M."},{"family":"Morales","given":"Carolina Laura"},{"family":"Mumu","given":"Nazia Naoreen"},{"family":"Negrao","given":"Raquel"},{"family":"Nguyen","given":"Anh Ha"},{"family":"Niloy","given":"Md. Nazmul Hasan"},{"family":"Norbury","given":"Grant Leslie"},{"family":"Nordmeyer","given":"Cale"},{"family":"Norris","given":"Darren"},{"family":"O'Brien","given":"Mark"},{"family":"Oda","given":"Gabriela Akemi"},{"family":"Orsenigo","given":"Simone"},{"family":"Outerbridge","given":"Mark Evan"},{"family":"Pasachnik","given":"Stesha"},{"family":"Pérez‐Jiménez","given":"Juan Carlos"},{"family":"Pike","given":"Charlotte"},{"family":"Pilkington","given":"Fred"},{"family":"Plumb","given":"Glenn"},{"family":"Portela","given":"Rita de Cassia Quitete"},{"family":"Prohaska","given":"Ana"},{"family":"Quintana","given":"Manuel G."},{"family":"Rakotondrasoa","given":"Eddie Fanantenana"},{"family":"Ranglack","given":"Dustin H."},{"family":"Rankou","given":"Hassan"},{"family":"Rawat","given":"Ajay Prakash"},{"family":"Reardon","given":"James Thomas"},{"family":"Rheingantz","given":"Marcelo Lopes"},{"family":"Richter","given":"Stephen C."},{"family":"Rivers","given":"Malin C."},{"family":"Rogers","given":"Luke Rollie"},{"family":"Rosa","given":"Patrícia","non-dropping-particle":"da"},{"family":"Rose","given":"Paul"},{"family":"Royer","given":"Emily"},{"family":"Ryan","given":"Catherine"},{"family":"Mitcheson","given":"Yvonne J. Sadovy","non-dropping-particle":"de"},{"family":"Salmon","given":"Lily"},{"family":"Salvador","given":"Carlos Henrique"},{"family":"Samways","given":"Michael J."},{"family":"Sanjuan","given":"Tatiana"},{"family":"Souza dos Santos","given":"Amanda"},{"family":"Sasaki","given":"Hiroshi"},{"family":"Schutz","given":"Emmanuel"},{"family":"Scott","given":"Heather Ann"},{"family":"Scott","given":"Robert Michael"},{"family":"Serena","given":"Fabrizio"},{"family":"Sharma","given":"Surya P."},{"family":"Shuey","given":"John A."},{"family":"Silva","given":"Carlos Julio Polo"},{"family":"Simaika","given":"John P."},{"family":"Smith","given":"David R."},{"family":"Spaet","given":"Julia L.Y."},{"family":"Sultana","given":"Shanjida"},{"family":"Talukdar","given":"Bibhab Kumar"},{"family":"Tatayah","given":"Vikash"},{"family":"Thomas","given":"Philip"},{"family":"Tringali","given":"Angela"},{"family":"Trinh‐Dinh","given":"Hoang"},{"family":"Tuboi","given":"Chongpi"},{"family":"Usmani","given":"Aftab Alam"},{"family":"Vasco‐Palacios","given":"Aída M."},{"family":"Vié","given":"Jean‐Christophe"},{"family":"Virens","given":"Evelyn"},{"family":"Walker","given":"Alan"},{"family":"Wallace","given":"Bryan"},{"family":"Waller","given":"Lauren J."},{"family":"Wang","given":"Hongfeng"},{"family":"Wearn","given":"Oliver R."},{"family":"Weerd","given":"Merlijn","non-dropping-particle":"van"},{"family":"Weigmann","given":"Simon"},{"family":"Willcox","given":"Daniel"},{"family":"Woinarski","given":"John"},{"family":"Yong","given":"Jean W.H."},{"family":"Young","given":"Stuart"}],"issued":{"date-parts":[["2021",12]]}}}],"schema":"https://github.com/citation-style-language/schema/raw/master/csl-citation.json"} </w:instrText>
      </w:r>
      <w:r w:rsidR="002258B7" w:rsidRPr="007C09D9">
        <w:rPr>
          <w:rFonts w:ascii="MillerDaily" w:hAnsi="MillerDaily"/>
        </w:rPr>
        <w:fldChar w:fldCharType="separate"/>
      </w:r>
      <w:r w:rsidR="0024787D" w:rsidRPr="0024787D">
        <w:rPr>
          <w:rFonts w:ascii="MillerDaily" w:hAnsi="MillerDaily"/>
        </w:rPr>
        <w:t>(</w:t>
      </w:r>
      <w:r w:rsidR="0024787D" w:rsidRPr="0024787D">
        <w:rPr>
          <w:rFonts w:ascii="MillerDaily" w:hAnsi="MillerDaily"/>
          <w:i/>
          <w:iCs/>
        </w:rPr>
        <w:t>14</w:t>
      </w:r>
      <w:r w:rsidR="0024787D" w:rsidRPr="0024787D">
        <w:rPr>
          <w:rFonts w:ascii="MillerDaily" w:hAnsi="MillerDaily"/>
        </w:rPr>
        <w:t>)</w:t>
      </w:r>
      <w:r w:rsidR="002258B7" w:rsidRPr="007C09D9">
        <w:rPr>
          <w:rFonts w:ascii="MillerDaily" w:hAnsi="MillerDaily"/>
        </w:rPr>
        <w:fldChar w:fldCharType="end"/>
      </w:r>
      <w:r w:rsidR="00086F5F" w:rsidRPr="007C09D9">
        <w:rPr>
          <w:rFonts w:ascii="MillerDaily" w:hAnsi="MillerDaily"/>
        </w:rPr>
        <w:t>. We recommend `full recovery`</w:t>
      </w:r>
      <w:r w:rsidR="00086F5F" w:rsidRPr="007C09D9">
        <w:rPr>
          <w:rFonts w:ascii="MillerDaily" w:hAnsi="MillerDaily"/>
          <w:color w:val="000000"/>
        </w:rPr>
        <w:t xml:space="preserve"> </w:t>
      </w:r>
      <w:r w:rsidR="00F46F88" w:rsidRPr="007C09D9">
        <w:rPr>
          <w:rFonts w:ascii="MillerDaily" w:hAnsi="MillerDaily"/>
          <w:color w:val="000000"/>
        </w:rPr>
        <w:t xml:space="preserve">also </w:t>
      </w:r>
      <w:r w:rsidR="00086F5F" w:rsidRPr="007C09D9">
        <w:rPr>
          <w:rFonts w:ascii="MillerDaily" w:hAnsi="MillerDaily"/>
        </w:rPr>
        <w:t>include</w:t>
      </w:r>
      <w:r w:rsidR="00086F5F" w:rsidRPr="007C09D9">
        <w:rPr>
          <w:rFonts w:ascii="MillerDaily" w:hAnsi="MillerDaily"/>
          <w:color w:val="000000"/>
        </w:rPr>
        <w:t xml:space="preserve"> abundance targets that </w:t>
      </w:r>
      <w:r w:rsidR="00086F5F" w:rsidRPr="007C09D9">
        <w:rPr>
          <w:rFonts w:ascii="MillerDaily" w:hAnsi="MillerDaily"/>
        </w:rPr>
        <w:t>support</w:t>
      </w:r>
      <w:r w:rsidR="00086F5F" w:rsidRPr="007C09D9">
        <w:rPr>
          <w:rFonts w:ascii="MillerDaily" w:hAnsi="MillerDaily"/>
          <w:color w:val="000000"/>
        </w:rPr>
        <w:t xml:space="preserve"> food security, materials, and </w:t>
      </w:r>
      <w:r w:rsidR="00327D6D" w:rsidRPr="007C09D9">
        <w:rPr>
          <w:rFonts w:ascii="MillerDaily" w:hAnsi="MillerDaily"/>
          <w:color w:val="000000"/>
        </w:rPr>
        <w:t xml:space="preserve">cultural </w:t>
      </w:r>
      <w:r w:rsidR="00086F5F" w:rsidRPr="007C09D9">
        <w:rPr>
          <w:rFonts w:ascii="MillerDaily" w:hAnsi="MillerDaily"/>
          <w:color w:val="000000"/>
        </w:rPr>
        <w:t>relationships that rely on these animals</w:t>
      </w:r>
      <w:r w:rsidR="003554F3">
        <w:rPr>
          <w:rFonts w:ascii="MillerDaily" w:hAnsi="MillerDaily"/>
          <w:color w:val="000000"/>
        </w:rPr>
        <w:t xml:space="preserve">. </w:t>
      </w:r>
      <w:ins w:id="150" w:author="Clayton Lamb" w:date="2023-04-22T11:05:00Z">
        <w:r w:rsidR="00DD359A">
          <w:rPr>
            <w:rFonts w:ascii="MillerDaily" w:hAnsi="MillerDaily"/>
          </w:rPr>
          <w:t>T</w:t>
        </w:r>
        <w:r w:rsidR="00DD359A" w:rsidRPr="007C09D9">
          <w:rPr>
            <w:rFonts w:ascii="MillerDaily" w:hAnsi="MillerDaily"/>
          </w:rPr>
          <w:t xml:space="preserve">he 2016 wood bison recovery strategy </w:t>
        </w:r>
        <w:r w:rsidR="00DD359A">
          <w:rPr>
            <w:rFonts w:ascii="MillerDaily" w:hAnsi="MillerDaily"/>
          </w:rPr>
          <w:t>provides a</w:t>
        </w:r>
        <w:commentRangeStart w:id="151"/>
        <w:commentRangeStart w:id="152"/>
        <w:commentRangeStart w:id="153"/>
        <w:commentRangeStart w:id="154"/>
        <w:r w:rsidR="00DD359A" w:rsidRPr="007C09D9">
          <w:rPr>
            <w:rFonts w:ascii="MillerDaily" w:hAnsi="MillerDaily"/>
          </w:rPr>
          <w:t xml:space="preserve"> rare example of abundance targets to support Indigenous rights and particularly a culturally-meaningful harvest </w:t>
        </w:r>
        <w:r w:rsidR="00DD359A">
          <w:rPr>
            <w:rFonts w:ascii="MillerDaily" w:hAnsi="MillerDaily"/>
          </w:rPr>
          <w:fldChar w:fldCharType="begin"/>
        </w:r>
        <w:r w:rsidR="00DD359A">
          <w:rPr>
            <w:rFonts w:ascii="MillerDaily" w:hAnsi="MillerDaily"/>
          </w:rPr>
          <w:instrText xml:space="preserve"> ADDIN ZOTERO_ITEM CSL_CITATION {"citationID":"I3kF8hX1","properties":{"formattedCitation":"({\\i{}15})","plainCitation":"(15)","noteIndex":0},"citationItems":[{"id":5298,"uris":["http://zotero.org/users/6749014/items/M2WT67TT"],"itemData":{"id":5298,"type":"report","collection-title":"Species at Risk Act Recovery Strategy Series","event-place":"Ottawa","language":"en","page":"59","publisher":"Environment and Climate Change Canada","publisher-place":"Ottawa","source":"Zotero","title":"Recovery Strategy for the Wood Bison (Bison bison athabascae) in Canada","author":[{"literal":"Environment and Climate Change Canada"}],"issued":{"date-parts":[["2018"]]}}}],"schema":"https://github.com/citation-style-language/schema/raw/master/csl-citation.json"} </w:instrText>
        </w:r>
        <w:r w:rsidR="00DD359A">
          <w:rPr>
            <w:rFonts w:ascii="MillerDaily" w:hAnsi="MillerDaily"/>
          </w:rPr>
          <w:fldChar w:fldCharType="separate"/>
        </w:r>
        <w:r w:rsidR="00DD359A" w:rsidRPr="0024787D">
          <w:rPr>
            <w:rFonts w:ascii="MillerDaily" w:hAnsi="MillerDaily"/>
          </w:rPr>
          <w:t>(</w:t>
        </w:r>
        <w:r w:rsidR="00DD359A" w:rsidRPr="0024787D">
          <w:rPr>
            <w:rFonts w:ascii="MillerDaily" w:hAnsi="MillerDaily"/>
            <w:i/>
            <w:iCs/>
          </w:rPr>
          <w:t>15</w:t>
        </w:r>
        <w:r w:rsidR="00DD359A" w:rsidRPr="0024787D">
          <w:rPr>
            <w:rFonts w:ascii="MillerDaily" w:hAnsi="MillerDaily"/>
          </w:rPr>
          <w:t>)</w:t>
        </w:r>
        <w:r w:rsidR="00DD359A">
          <w:rPr>
            <w:rFonts w:ascii="MillerDaily" w:hAnsi="MillerDaily"/>
          </w:rPr>
          <w:fldChar w:fldCharType="end"/>
        </w:r>
        <w:r w:rsidR="00DD359A" w:rsidRPr="007C09D9">
          <w:rPr>
            <w:rFonts w:ascii="MillerDaily" w:hAnsi="MillerDaily"/>
          </w:rPr>
          <w:t xml:space="preserve">. </w:t>
        </w:r>
        <w:commentRangeEnd w:id="151"/>
        <w:r w:rsidR="00DD359A">
          <w:rPr>
            <w:rStyle w:val="CommentReference"/>
            <w:rFonts w:ascii="Times New Roman" w:hAnsi="Times New Roman"/>
            <w:spacing w:val="0"/>
          </w:rPr>
          <w:commentReference w:id="151"/>
        </w:r>
        <w:commentRangeEnd w:id="152"/>
        <w:r w:rsidR="00DD359A">
          <w:rPr>
            <w:rStyle w:val="CommentReference"/>
            <w:rFonts w:ascii="Times New Roman" w:hAnsi="Times New Roman"/>
            <w:spacing w:val="0"/>
          </w:rPr>
          <w:commentReference w:id="152"/>
        </w:r>
        <w:commentRangeEnd w:id="153"/>
        <w:r w:rsidR="00DD359A">
          <w:rPr>
            <w:rStyle w:val="CommentReference"/>
            <w:rFonts w:ascii="Times New Roman" w:hAnsi="Times New Roman"/>
            <w:spacing w:val="0"/>
          </w:rPr>
          <w:commentReference w:id="153"/>
        </w:r>
        <w:commentRangeEnd w:id="154"/>
        <w:r w:rsidR="00DD359A">
          <w:rPr>
            <w:rStyle w:val="CommentReference"/>
            <w:rFonts w:ascii="Times New Roman" w:hAnsi="Times New Roman"/>
            <w:spacing w:val="0"/>
          </w:rPr>
          <w:commentReference w:id="154"/>
        </w:r>
      </w:ins>
      <w:ins w:id="155" w:author="Clayton Lamb" w:date="2023-04-22T07:50:00Z">
        <w:r w:rsidR="001E5D53">
          <w:rPr>
            <w:rFonts w:ascii="MillerDaily" w:hAnsi="MillerDaily"/>
            <w:color w:val="000000"/>
          </w:rPr>
          <w:t xml:space="preserve">Such </w:t>
        </w:r>
        <w:proofErr w:type="gramStart"/>
        <w:r w:rsidR="001E5D53">
          <w:rPr>
            <w:rFonts w:ascii="MillerDaily" w:hAnsi="MillerDaily"/>
            <w:color w:val="000000"/>
          </w:rPr>
          <w:t>culturally-meaningful</w:t>
        </w:r>
        <w:proofErr w:type="gramEnd"/>
        <w:r w:rsidR="001E5D53">
          <w:rPr>
            <w:rFonts w:ascii="MillerDaily" w:hAnsi="MillerDaily"/>
            <w:color w:val="000000"/>
          </w:rPr>
          <w:t xml:space="preserve"> recovery targets </w:t>
        </w:r>
      </w:ins>
      <w:ins w:id="156" w:author="Clayton Lamb" w:date="2023-04-22T07:53:00Z">
        <w:r w:rsidR="001E5D53">
          <w:rPr>
            <w:rFonts w:ascii="MillerDaily" w:hAnsi="MillerDaily"/>
            <w:color w:val="000000"/>
          </w:rPr>
          <w:t>will likely</w:t>
        </w:r>
      </w:ins>
      <w:ins w:id="157" w:author="Clayton Lamb" w:date="2023-04-22T07:50:00Z">
        <w:r w:rsidR="001E5D53">
          <w:rPr>
            <w:rFonts w:ascii="MillerDaily" w:hAnsi="MillerDaily"/>
            <w:color w:val="000000"/>
          </w:rPr>
          <w:t xml:space="preserve"> </w:t>
        </w:r>
      </w:ins>
      <w:ins w:id="158" w:author="Clayton Lamb" w:date="2023-04-22T07:52:00Z">
        <w:r w:rsidR="001E5D53">
          <w:rPr>
            <w:rFonts w:ascii="MillerDaily" w:hAnsi="MillerDaily"/>
            <w:color w:val="000000"/>
          </w:rPr>
          <w:t>be of similar magnitude to</w:t>
        </w:r>
      </w:ins>
      <w:ins w:id="159" w:author="Clayton Lamb" w:date="2023-04-22T07:51:00Z">
        <w:r w:rsidR="001E5D53">
          <w:rPr>
            <w:rFonts w:ascii="MillerDaily" w:hAnsi="MillerDaily"/>
            <w:color w:val="000000"/>
          </w:rPr>
          <w:t xml:space="preserve"> historic abundance, but </w:t>
        </w:r>
      </w:ins>
      <w:ins w:id="160" w:author="Clayton Lamb" w:date="2023-04-22T07:53:00Z">
        <w:r w:rsidR="001E5D53">
          <w:rPr>
            <w:rFonts w:ascii="MillerDaily" w:hAnsi="MillerDaily"/>
            <w:color w:val="000000"/>
          </w:rPr>
          <w:t xml:space="preserve">must </w:t>
        </w:r>
      </w:ins>
      <w:ins w:id="161" w:author="Clayton Lamb" w:date="2023-04-22T07:51:00Z">
        <w:r w:rsidR="001E5D53">
          <w:rPr>
            <w:rFonts w:ascii="MillerDaily" w:hAnsi="MillerDaily"/>
            <w:color w:val="000000"/>
          </w:rPr>
          <w:t xml:space="preserve">also </w:t>
        </w:r>
      </w:ins>
      <w:ins w:id="162" w:author="Clayton Lamb" w:date="2023-04-22T07:57:00Z">
        <w:r w:rsidR="001E5D53">
          <w:rPr>
            <w:rFonts w:ascii="MillerDaily" w:hAnsi="MillerDaily"/>
            <w:color w:val="000000"/>
          </w:rPr>
          <w:t>accommodate</w:t>
        </w:r>
      </w:ins>
      <w:ins w:id="163" w:author="Clayton Lamb" w:date="2023-04-22T07:52:00Z">
        <w:r w:rsidR="001E5D53">
          <w:rPr>
            <w:rFonts w:ascii="MillerDaily" w:hAnsi="MillerDaily"/>
            <w:color w:val="000000"/>
          </w:rPr>
          <w:t xml:space="preserve"> the evolving practices, cultures,</w:t>
        </w:r>
      </w:ins>
      <w:ins w:id="164" w:author="Clayton Lamb" w:date="2023-04-22T07:53:00Z">
        <w:r w:rsidR="001E5D53">
          <w:rPr>
            <w:rFonts w:ascii="MillerDaily" w:hAnsi="MillerDaily"/>
            <w:color w:val="000000"/>
          </w:rPr>
          <w:t xml:space="preserve"> and </w:t>
        </w:r>
      </w:ins>
      <w:ins w:id="165" w:author="Clayton Lamb" w:date="2023-04-22T07:54:00Z">
        <w:r w:rsidR="001E5D53">
          <w:rPr>
            <w:rFonts w:ascii="MillerDaily" w:hAnsi="MillerDaily"/>
            <w:color w:val="000000"/>
          </w:rPr>
          <w:t>communities</w:t>
        </w:r>
      </w:ins>
      <w:ins w:id="166" w:author="Clayton Lamb" w:date="2023-04-22T07:53:00Z">
        <w:r w:rsidR="001E5D53">
          <w:rPr>
            <w:rFonts w:ascii="MillerDaily" w:hAnsi="MillerDaily"/>
            <w:color w:val="000000"/>
          </w:rPr>
          <w:t xml:space="preserve"> of Indigenous peoples</w:t>
        </w:r>
      </w:ins>
      <w:ins w:id="167" w:author="Clayton Lamb" w:date="2023-04-22T07:55:00Z">
        <w:r w:rsidR="001E5D53">
          <w:rPr>
            <w:rFonts w:ascii="MillerDaily" w:hAnsi="MillerDaily"/>
            <w:color w:val="000000"/>
          </w:rPr>
          <w:t>.</w:t>
        </w:r>
      </w:ins>
    </w:p>
    <w:p w14:paraId="018A396E" w14:textId="7663C014" w:rsidR="00DD359A" w:rsidRPr="00DD359A" w:rsidRDefault="00DD359A" w:rsidP="00DD359A">
      <w:pPr>
        <w:pStyle w:val="Paragraph"/>
        <w:rPr>
          <w:ins w:id="168" w:author="Clayton Lamb" w:date="2023-04-22T11:06:00Z"/>
          <w:rFonts w:ascii="MillerDaily" w:hAnsi="MillerDaily"/>
          <w:rPrChange w:id="169" w:author="Clayton Lamb" w:date="2023-04-22T11:13:00Z">
            <w:rPr>
              <w:ins w:id="170" w:author="Clayton Lamb" w:date="2023-04-22T11:06:00Z"/>
              <w:rFonts w:ascii="MillerDaily" w:hAnsi="MillerDaily"/>
              <w:color w:val="000000"/>
            </w:rPr>
          </w:rPrChange>
        </w:rPr>
        <w:pPrChange w:id="171" w:author="Clayton Lamb" w:date="2023-04-22T11:13:00Z">
          <w:pPr>
            <w:pStyle w:val="Paragraph"/>
            <w:ind w:firstLine="0"/>
          </w:pPr>
        </w:pPrChange>
      </w:pPr>
      <w:ins w:id="172" w:author="Clayton Lamb" w:date="2023-04-22T11:12:00Z">
        <w:r>
          <w:rPr>
            <w:rFonts w:ascii="MillerDaily" w:hAnsi="MillerDaily"/>
            <w:color w:val="000000"/>
          </w:rPr>
          <w:t>We acknowledge that</w:t>
        </w:r>
      </w:ins>
      <w:ins w:id="173" w:author="Clayton Lamb" w:date="2023-04-22T07:57:00Z">
        <w:r w:rsidR="001E5D53">
          <w:rPr>
            <w:rFonts w:ascii="MillerDaily" w:hAnsi="MillerDaily"/>
            <w:color w:val="000000"/>
          </w:rPr>
          <w:t xml:space="preserve"> </w:t>
        </w:r>
      </w:ins>
      <w:ins w:id="174" w:author="Clayton Lamb" w:date="2023-04-22T11:12:00Z">
        <w:r>
          <w:rPr>
            <w:rFonts w:ascii="MillerDaily" w:hAnsi="MillerDaily"/>
          </w:rPr>
          <w:t>f</w:t>
        </w:r>
        <w:r w:rsidRPr="007C09D9">
          <w:rPr>
            <w:rFonts w:ascii="MillerDaily" w:hAnsi="MillerDaily"/>
          </w:rPr>
          <w:t xml:space="preserve">ull recovery will remain challenging for some species, such as plains bison, due to the conversion of their historic habitat </w:t>
        </w:r>
        <w:r>
          <w:rPr>
            <w:rFonts w:ascii="MillerDaily" w:hAnsi="MillerDaily"/>
          </w:rPr>
          <w:t>from</w:t>
        </w:r>
        <w:r w:rsidRPr="007C09D9">
          <w:rPr>
            <w:rFonts w:ascii="MillerDaily" w:hAnsi="MillerDaily"/>
          </w:rPr>
          <w:t xml:space="preserve"> agriculture, urbanization, transportation infrastructure</w:t>
        </w:r>
        <w:r>
          <w:rPr>
            <w:rFonts w:ascii="MillerDaily" w:hAnsi="MillerDaily"/>
          </w:rPr>
          <w:t>, and resource extraction</w:t>
        </w:r>
        <w:r w:rsidRPr="007C09D9">
          <w:rPr>
            <w:rFonts w:ascii="MillerDaily" w:hAnsi="MillerDaily"/>
          </w:rPr>
          <w:t>. In such cases, a modified recovery target based on remaining or restorable habitat may be required.</w:t>
        </w:r>
      </w:ins>
      <w:ins w:id="175" w:author="Clayton Lamb" w:date="2023-04-22T11:13:00Z">
        <w:r>
          <w:rPr>
            <w:rFonts w:ascii="MillerDaily" w:hAnsi="MillerDaily"/>
          </w:rPr>
          <w:t xml:space="preserve"> </w:t>
        </w:r>
      </w:ins>
      <w:ins w:id="176" w:author="Clayton Lamb" w:date="2023-04-22T11:14:00Z">
        <w:r>
          <w:rPr>
            <w:rFonts w:ascii="MillerDaily" w:hAnsi="MillerDaily"/>
          </w:rPr>
          <w:t>In all cases</w:t>
        </w:r>
      </w:ins>
      <w:ins w:id="177" w:author="Clayton Lamb" w:date="2023-04-22T07:57:00Z">
        <w:r w:rsidR="001E5D53">
          <w:rPr>
            <w:rFonts w:ascii="MillerDaily" w:hAnsi="MillerDaily"/>
            <w:color w:val="000000"/>
          </w:rPr>
          <w:t>,</w:t>
        </w:r>
        <w:r w:rsidR="001E5D53" w:rsidRPr="001E5D53">
          <w:rPr>
            <w:rFonts w:ascii="MillerDaily" w:hAnsi="MillerDaily"/>
            <w:color w:val="000000"/>
          </w:rPr>
          <w:t xml:space="preserve"> </w:t>
        </w:r>
        <w:proofErr w:type="gramStart"/>
        <w:r w:rsidR="001E5D53">
          <w:rPr>
            <w:rFonts w:ascii="MillerDaily" w:hAnsi="MillerDaily"/>
            <w:color w:val="000000"/>
          </w:rPr>
          <w:t>culturally-meaningful</w:t>
        </w:r>
        <w:proofErr w:type="gramEnd"/>
        <w:r w:rsidR="001E5D53">
          <w:rPr>
            <w:rFonts w:ascii="MillerDaily" w:hAnsi="MillerDaily"/>
            <w:color w:val="000000"/>
          </w:rPr>
          <w:t xml:space="preserve"> recovery targets </w:t>
        </w:r>
        <w:r w:rsidR="001E5D53">
          <w:rPr>
            <w:rFonts w:ascii="MillerDaily" w:hAnsi="MillerDaily"/>
            <w:color w:val="000000"/>
          </w:rPr>
          <w:t xml:space="preserve">must be co-developed with </w:t>
        </w:r>
      </w:ins>
      <w:ins w:id="178" w:author="Clayton Lamb" w:date="2023-04-22T07:58:00Z">
        <w:r w:rsidR="001E5D53">
          <w:rPr>
            <w:rFonts w:ascii="MillerDaily" w:hAnsi="MillerDaily"/>
            <w:color w:val="000000"/>
          </w:rPr>
          <w:t>Indigenous peoples and reflect their current and desired future relationships with a species</w:t>
        </w:r>
      </w:ins>
      <w:ins w:id="179" w:author="Clayton Lamb" w:date="2023-04-22T07:59:00Z">
        <w:r w:rsidR="00F71418">
          <w:rPr>
            <w:rFonts w:ascii="MillerDaily" w:hAnsi="MillerDaily"/>
            <w:color w:val="000000"/>
          </w:rPr>
          <w:t xml:space="preserve"> and th</w:t>
        </w:r>
      </w:ins>
      <w:ins w:id="180" w:author="Clayton Lamb" w:date="2023-04-22T08:00:00Z">
        <w:r w:rsidR="00F71418">
          <w:rPr>
            <w:rFonts w:ascii="MillerDaily" w:hAnsi="MillerDaily"/>
            <w:color w:val="000000"/>
          </w:rPr>
          <w:t>e Land.</w:t>
        </w:r>
      </w:ins>
      <w:ins w:id="181" w:author="Clayton Lamb" w:date="2023-04-22T11:02:00Z">
        <w:r w:rsidR="005F32FE">
          <w:rPr>
            <w:rFonts w:ascii="MillerDaily" w:hAnsi="MillerDaily"/>
            <w:color w:val="000000"/>
          </w:rPr>
          <w:t xml:space="preserve"> </w:t>
        </w:r>
      </w:ins>
    </w:p>
    <w:p w14:paraId="559FA98A" w14:textId="65934F5E" w:rsidR="00DD359A" w:rsidDel="00DD359A" w:rsidRDefault="00DD359A" w:rsidP="00DD359A">
      <w:pPr>
        <w:pStyle w:val="Paragraph"/>
        <w:rPr>
          <w:del w:id="182" w:author="Clayton Lamb" w:date="2023-04-22T11:11:00Z"/>
          <w:moveTo w:id="183" w:author="Clayton Lamb" w:date="2023-04-22T11:09:00Z"/>
          <w:rFonts w:ascii="MillerDaily" w:hAnsi="MillerDaily"/>
        </w:rPr>
      </w:pPr>
      <w:ins w:id="184" w:author="Clayton Lamb" w:date="2023-04-22T11:08:00Z">
        <w:r>
          <w:rPr>
            <w:rFonts w:ascii="MillerDaily" w:hAnsi="MillerDaily"/>
          </w:rPr>
          <w:t>A second path includes</w:t>
        </w:r>
        <w:r>
          <w:rPr>
            <w:rFonts w:ascii="MillerDaily" w:hAnsi="MillerDaily"/>
          </w:rPr>
          <w:t xml:space="preserve"> legal enforcement of Indigenous rights. </w:t>
        </w:r>
      </w:ins>
      <w:ins w:id="185" w:author="Clayton Lamb" w:date="2023-04-22T11:09:00Z">
        <w:r>
          <w:rPr>
            <w:rFonts w:ascii="MillerDaily" w:hAnsi="MillerDaily"/>
          </w:rPr>
          <w:t xml:space="preserve">Consider the </w:t>
        </w:r>
        <w:proofErr w:type="spellStart"/>
        <w:r>
          <w:rPr>
            <w:rFonts w:ascii="MillerDaily" w:hAnsi="MillerDaily"/>
          </w:rPr>
          <w:t>Yahey</w:t>
        </w:r>
        <w:proofErr w:type="spellEnd"/>
        <w:r>
          <w:rPr>
            <w:rFonts w:ascii="MillerDaily" w:hAnsi="MillerDaily"/>
          </w:rPr>
          <w:t xml:space="preserve"> decision</w:t>
        </w:r>
      </w:ins>
      <w:ins w:id="186" w:author="Clayton Lamb" w:date="2023-04-22T11:16:00Z">
        <w:r w:rsidR="000B1FE7">
          <w:rPr>
            <w:rFonts w:ascii="MillerDaily" w:hAnsi="MillerDaily"/>
          </w:rPr>
          <w:t xml:space="preserve"> </w:t>
        </w:r>
        <w:proofErr w:type="spellStart"/>
        <w:r w:rsidR="000B1FE7">
          <w:rPr>
            <w:rFonts w:ascii="MillerDaily" w:hAnsi="MillerDaily"/>
          </w:rPr>
          <w:t>thats</w:t>
        </w:r>
      </w:ins>
      <w:proofErr w:type="spellEnd"/>
      <w:ins w:id="187" w:author="Clayton Lamb" w:date="2023-04-22T11:09:00Z">
        <w:r>
          <w:rPr>
            <w:rFonts w:ascii="MillerDaily" w:hAnsi="MillerDaily"/>
          </w:rPr>
          <w:t xml:space="preserve"> extends b</w:t>
        </w:r>
      </w:ins>
      <w:moveToRangeStart w:id="188" w:author="Clayton Lamb" w:date="2023-04-22T11:09:00Z" w:name="move133054189"/>
      <w:commentRangeStart w:id="189"/>
      <w:commentRangeStart w:id="190"/>
      <w:moveTo w:id="191" w:author="Clayton Lamb" w:date="2023-04-22T11:09:00Z">
        <w:del w:id="192" w:author="Clayton Lamb" w:date="2023-04-22T11:09:00Z">
          <w:r w:rsidRPr="007C09D9" w:rsidDel="00DD359A">
            <w:rPr>
              <w:rFonts w:ascii="MillerDaily" w:hAnsi="MillerDaily"/>
            </w:rPr>
            <w:delText>B</w:delText>
          </w:r>
        </w:del>
        <w:r w:rsidRPr="007C09D9">
          <w:rPr>
            <w:rFonts w:ascii="MillerDaily" w:hAnsi="MillerDaily"/>
          </w:rPr>
          <w:t>eyond legally endangered speci</w:t>
        </w:r>
      </w:moveTo>
      <w:ins w:id="193" w:author="Clayton Lamb" w:date="2023-04-22T11:09:00Z">
        <w:r>
          <w:rPr>
            <w:rFonts w:ascii="MillerDaily" w:hAnsi="MillerDaily"/>
          </w:rPr>
          <w:t>es and includes</w:t>
        </w:r>
      </w:ins>
      <w:ins w:id="194" w:author="Clayton Lamb" w:date="2023-04-22T11:10:00Z">
        <w:r>
          <w:rPr>
            <w:rFonts w:ascii="MillerDaily" w:hAnsi="MillerDaily"/>
          </w:rPr>
          <w:t xml:space="preserve"> many species</w:t>
        </w:r>
      </w:ins>
      <w:moveTo w:id="195" w:author="Clayton Lamb" w:date="2023-04-22T11:09:00Z">
        <w:del w:id="196" w:author="Clayton Lamb" w:date="2023-04-22T11:09:00Z">
          <w:r w:rsidRPr="007C09D9" w:rsidDel="00DD359A">
            <w:rPr>
              <w:rFonts w:ascii="MillerDaily" w:hAnsi="MillerDaily"/>
            </w:rPr>
            <w:delText xml:space="preserve">es, </w:delText>
          </w:r>
          <w:r w:rsidRPr="007C09D9" w:rsidDel="00DD359A">
            <w:rPr>
              <w:rFonts w:ascii="MillerDaily" w:hAnsi="MillerDaily"/>
              <w:color w:val="000000"/>
            </w:rPr>
            <w:delText xml:space="preserve">a proactive approach to </w:delText>
          </w:r>
          <w:r w:rsidRPr="007C09D9" w:rsidDel="00DD359A">
            <w:rPr>
              <w:rFonts w:ascii="MillerDaily" w:hAnsi="MillerDaily"/>
            </w:rPr>
            <w:delText xml:space="preserve">conservation </w:delText>
          </w:r>
          <w:r w:rsidRPr="007C09D9" w:rsidDel="00DD359A">
            <w:rPr>
              <w:rFonts w:ascii="MillerDaily" w:hAnsi="MillerDaily"/>
              <w:color w:val="000000"/>
            </w:rPr>
            <w:delText>would consider</w:delText>
          </w:r>
          <w:r w:rsidRPr="007C09D9" w:rsidDel="00DD359A">
            <w:rPr>
              <w:rFonts w:ascii="MillerDaily" w:hAnsi="MillerDaily"/>
            </w:rPr>
            <w:delText xml:space="preserve"> species </w:delText>
          </w:r>
          <w:r w:rsidRPr="007C09D9" w:rsidDel="00DD359A">
            <w:rPr>
              <w:rFonts w:ascii="MillerDaily" w:hAnsi="MillerDaily"/>
              <w:color w:val="000000"/>
            </w:rPr>
            <w:delText xml:space="preserve">not yet at the precipice of </w:delText>
          </w:r>
          <w:r w:rsidRPr="007C09D9" w:rsidDel="00DD359A">
            <w:rPr>
              <w:rFonts w:ascii="MillerDaily" w:hAnsi="MillerDaily"/>
            </w:rPr>
            <w:delText>extirpation</w:delText>
          </w:r>
          <w:r w:rsidRPr="007C09D9" w:rsidDel="00DD359A">
            <w:rPr>
              <w:rFonts w:ascii="MillerDaily" w:hAnsi="MillerDaily"/>
              <w:color w:val="000000"/>
            </w:rPr>
            <w:delText xml:space="preserve">, </w:delText>
          </w:r>
        </w:del>
        <w:del w:id="197" w:author="Clayton Lamb" w:date="2023-04-22T11:10:00Z">
          <w:r w:rsidRPr="007C09D9" w:rsidDel="00DD359A">
            <w:rPr>
              <w:rFonts w:ascii="MillerDaily" w:hAnsi="MillerDaily"/>
              <w:color w:val="000000"/>
            </w:rPr>
            <w:delText>but</w:delText>
          </w:r>
        </w:del>
        <w:r w:rsidRPr="007C09D9">
          <w:rPr>
            <w:rFonts w:ascii="MillerDaily" w:hAnsi="MillerDaily"/>
            <w:color w:val="000000"/>
          </w:rPr>
          <w:t xml:space="preserve"> below culturally</w:t>
        </w:r>
        <w:r w:rsidRPr="007C09D9">
          <w:rPr>
            <w:rFonts w:ascii="MillerDaily" w:hAnsi="MillerDaily"/>
          </w:rPr>
          <w:t>–</w:t>
        </w:r>
        <w:r w:rsidRPr="007C09D9">
          <w:rPr>
            <w:rFonts w:ascii="MillerDaily" w:hAnsi="MillerDaily"/>
            <w:color w:val="000000"/>
          </w:rPr>
          <w:t>meaningful abundance thresholds</w:t>
        </w:r>
      </w:moveTo>
      <w:ins w:id="198" w:author="Clayton Lamb" w:date="2023-04-22T11:10:00Z">
        <w:r>
          <w:rPr>
            <w:rFonts w:ascii="MillerDaily" w:hAnsi="MillerDaily"/>
            <w:color w:val="000000"/>
          </w:rPr>
          <w:t xml:space="preserve">. </w:t>
        </w:r>
      </w:ins>
      <w:moveTo w:id="199" w:author="Clayton Lamb" w:date="2023-04-22T11:09:00Z">
        <w:r w:rsidRPr="007C09D9">
          <w:rPr>
            <w:rFonts w:ascii="MillerDaily" w:hAnsi="MillerDaily"/>
          </w:rPr>
          <w:t xml:space="preserve">, </w:t>
        </w:r>
        <w:del w:id="200" w:author="Clayton Lamb" w:date="2023-04-22T11:10:00Z">
          <w:r w:rsidRPr="007C09D9" w:rsidDel="00DD359A">
            <w:rPr>
              <w:rFonts w:ascii="MillerDaily" w:hAnsi="MillerDaily"/>
            </w:rPr>
            <w:delText>thus</w:delText>
          </w:r>
        </w:del>
      </w:moveTo>
      <w:ins w:id="201" w:author="Clayton Lamb" w:date="2023-04-22T11:10:00Z">
        <w:r>
          <w:rPr>
            <w:rFonts w:ascii="MillerDaily" w:hAnsi="MillerDaily"/>
          </w:rPr>
          <w:t>Here</w:t>
        </w:r>
      </w:ins>
      <w:moveTo w:id="202" w:author="Clayton Lamb" w:date="2023-04-22T11:09:00Z">
        <w:del w:id="203" w:author="Clayton Lamb" w:date="2023-04-22T11:10:00Z">
          <w:r w:rsidRPr="007C09D9" w:rsidDel="00DD359A">
            <w:rPr>
              <w:rFonts w:ascii="MillerDaily" w:hAnsi="MillerDaily"/>
            </w:rPr>
            <w:delText>,</w:delText>
          </w:r>
        </w:del>
      </w:moveTo>
      <w:ins w:id="204" w:author="Clayton Lamb" w:date="2023-04-22T11:10:00Z">
        <w:r>
          <w:rPr>
            <w:rFonts w:ascii="MillerDaily" w:hAnsi="MillerDaily"/>
            <w:color w:val="000000"/>
          </w:rPr>
          <w:t>, litig</w:t>
        </w:r>
      </w:ins>
      <w:ins w:id="205" w:author="Clayton Lamb" w:date="2023-04-22T11:11:00Z">
        <w:r>
          <w:rPr>
            <w:rFonts w:ascii="MillerDaily" w:hAnsi="MillerDaily"/>
            <w:color w:val="000000"/>
          </w:rPr>
          <w:t xml:space="preserve">ation </w:t>
        </w:r>
      </w:ins>
      <w:moveTo w:id="206" w:author="Clayton Lamb" w:date="2023-04-22T11:09:00Z">
        <w:del w:id="207" w:author="Clayton Lamb" w:date="2023-04-22T11:10:00Z">
          <w:r w:rsidRPr="007C09D9" w:rsidDel="00DD359A">
            <w:rPr>
              <w:rFonts w:ascii="MillerDaily" w:hAnsi="MillerDaily"/>
              <w:color w:val="000000"/>
            </w:rPr>
            <w:delText xml:space="preserve"> </w:delText>
          </w:r>
        </w:del>
        <w:r w:rsidRPr="007C09D9">
          <w:rPr>
            <w:rFonts w:ascii="MillerDaily" w:hAnsi="MillerDaily"/>
            <w:color w:val="000000"/>
          </w:rPr>
          <w:t>trigger</w:t>
        </w:r>
      </w:moveTo>
      <w:ins w:id="208" w:author="Clayton Lamb" w:date="2023-04-22T11:11:00Z">
        <w:r>
          <w:rPr>
            <w:rFonts w:ascii="MillerDaily" w:hAnsi="MillerDaily"/>
            <w:color w:val="000000"/>
          </w:rPr>
          <w:t>ed</w:t>
        </w:r>
      </w:ins>
      <w:moveTo w:id="209" w:author="Clayton Lamb" w:date="2023-04-22T11:09:00Z">
        <w:del w:id="210" w:author="Clayton Lamb" w:date="2023-04-22T11:11:00Z">
          <w:r w:rsidRPr="007C09D9" w:rsidDel="00DD359A">
            <w:rPr>
              <w:rFonts w:ascii="MillerDaily" w:hAnsi="MillerDaily"/>
              <w:color w:val="000000"/>
            </w:rPr>
            <w:delText>ing</w:delText>
          </w:r>
        </w:del>
        <w:r w:rsidRPr="007C09D9">
          <w:rPr>
            <w:rFonts w:ascii="MillerDaily" w:hAnsi="MillerDaily"/>
            <w:color w:val="000000"/>
          </w:rPr>
          <w:t xml:space="preserve"> mechanisms of recovery</w:t>
        </w:r>
        <w:r w:rsidRPr="007C09D9">
          <w:rPr>
            <w:rFonts w:ascii="MillerDaily" w:hAnsi="MillerDaily"/>
          </w:rPr>
          <w:t xml:space="preserve"> based on protection of Indigenous rights (Figure 1)</w:t>
        </w:r>
      </w:moveTo>
      <w:ins w:id="211" w:author="Clayton Lamb" w:date="2023-04-22T11:11:00Z">
        <w:r>
          <w:rPr>
            <w:rFonts w:ascii="MillerDaily" w:hAnsi="MillerDaily"/>
          </w:rPr>
          <w:t xml:space="preserve">, which to date have included </w:t>
        </w:r>
        <w:r>
          <w:rPr>
            <w:rFonts w:ascii="MillerDaily" w:hAnsi="MillerDaily"/>
          </w:rPr>
          <w:t>Initial reparations of $65-million to Blueberry River First Nations</w:t>
        </w:r>
      </w:ins>
      <w:ins w:id="212" w:author="Clayton Lamb" w:date="2023-04-22T11:17:00Z">
        <w:r w:rsidR="000B1FE7">
          <w:rPr>
            <w:rFonts w:ascii="MillerDaily" w:hAnsi="MillerDaily"/>
          </w:rPr>
          <w:t xml:space="preserve"> in 2021</w:t>
        </w:r>
      </w:ins>
      <w:ins w:id="213" w:author="Clayton Lamb" w:date="2023-04-22T11:11:00Z">
        <w:r>
          <w:rPr>
            <w:rFonts w:ascii="MillerDaily" w:hAnsi="MillerDaily"/>
          </w:rPr>
          <w:t xml:space="preserve"> to begin healing the Land, increasing the abundance of harvested species, and protecting their cultural way of life. </w:t>
        </w:r>
        <w:r w:rsidRPr="007C09D9" w:rsidDel="00DD359A">
          <w:rPr>
            <w:rFonts w:ascii="MillerDaily" w:hAnsi="MillerDaily"/>
          </w:rPr>
          <w:t xml:space="preserve"> </w:t>
        </w:r>
      </w:ins>
      <w:moveTo w:id="214" w:author="Clayton Lamb" w:date="2023-04-22T11:09:00Z">
        <w:del w:id="215" w:author="Clayton Lamb" w:date="2023-04-22T11:11:00Z">
          <w:r w:rsidRPr="007C09D9" w:rsidDel="00DD359A">
            <w:rPr>
              <w:rFonts w:ascii="MillerDaily" w:hAnsi="MillerDaily"/>
            </w:rPr>
            <w:delText>.</w:delText>
          </w:r>
          <w:commentRangeEnd w:id="189"/>
          <w:r w:rsidDel="00DD359A">
            <w:rPr>
              <w:rStyle w:val="CommentReference"/>
              <w:rFonts w:ascii="Times New Roman" w:hAnsi="Times New Roman"/>
              <w:spacing w:val="0"/>
            </w:rPr>
            <w:commentReference w:id="189"/>
          </w:r>
          <w:commentRangeEnd w:id="190"/>
          <w:r w:rsidDel="00DD359A">
            <w:rPr>
              <w:rStyle w:val="CommentReference"/>
              <w:rFonts w:ascii="Times New Roman" w:hAnsi="Times New Roman"/>
              <w:spacing w:val="0"/>
            </w:rPr>
            <w:commentReference w:id="190"/>
          </w:r>
        </w:del>
      </w:moveTo>
    </w:p>
    <w:p w14:paraId="29C7BBC3" w14:textId="1E3EBD72" w:rsidR="005F32FE" w:rsidRPr="00DD359A" w:rsidRDefault="005F32FE" w:rsidP="00DD359A">
      <w:pPr>
        <w:pStyle w:val="Paragraph"/>
        <w:rPr>
          <w:rFonts w:ascii="MillerDaily" w:hAnsi="MillerDaily"/>
          <w:color w:val="000000"/>
          <w:rPrChange w:id="216" w:author="Clayton Lamb" w:date="2023-04-22T11:12:00Z">
            <w:rPr>
              <w:rFonts w:ascii="MillerDaily" w:hAnsi="MillerDaily"/>
            </w:rPr>
          </w:rPrChange>
        </w:rPr>
      </w:pPr>
      <w:moveToRangeStart w:id="217" w:author="Clayton Lamb" w:date="2023-04-22T11:02:00Z" w:name="move133053789"/>
      <w:moveToRangeEnd w:id="188"/>
      <w:commentRangeStart w:id="218"/>
      <w:commentRangeStart w:id="219"/>
      <w:commentRangeStart w:id="220"/>
      <w:commentRangeStart w:id="221"/>
      <w:moveTo w:id="222" w:author="Clayton Lamb" w:date="2023-04-22T11:02:00Z">
        <w:del w:id="223" w:author="Clayton Lamb" w:date="2023-04-22T11:04:00Z">
          <w:r w:rsidRPr="007C09D9" w:rsidDel="005F32FE">
            <w:rPr>
              <w:rFonts w:ascii="MillerDaily" w:hAnsi="MillerDaily"/>
            </w:rPr>
            <w:delText>A</w:delText>
          </w:r>
          <w:r w:rsidRPr="007C09D9" w:rsidDel="00DD359A">
            <w:rPr>
              <w:rFonts w:ascii="MillerDaily" w:hAnsi="MillerDaily"/>
            </w:rPr>
            <w:delText xml:space="preserve"> rare example of </w:delText>
          </w:r>
        </w:del>
        <w:del w:id="224" w:author="Clayton Lamb" w:date="2023-04-22T11:03:00Z">
          <w:r w:rsidRPr="007C09D9" w:rsidDel="005F32FE">
            <w:rPr>
              <w:rFonts w:ascii="MillerDaily" w:hAnsi="MillerDaily"/>
            </w:rPr>
            <w:delText>this goal</w:delText>
          </w:r>
        </w:del>
        <w:del w:id="225" w:author="Clayton Lamb" w:date="2023-04-22T11:04:00Z">
          <w:r w:rsidRPr="007C09D9" w:rsidDel="00DD359A">
            <w:rPr>
              <w:rFonts w:ascii="MillerDaily" w:hAnsi="MillerDaily"/>
            </w:rPr>
            <w:delText xml:space="preserve"> can be found in </w:delText>
          </w:r>
        </w:del>
        <w:del w:id="226" w:author="Clayton Lamb" w:date="2023-04-22T11:03:00Z">
          <w:r w:rsidRPr="007C09D9" w:rsidDel="005F32FE">
            <w:rPr>
              <w:rFonts w:ascii="MillerDaily" w:hAnsi="MillerDaily"/>
            </w:rPr>
            <w:delText>the 2016 wood bison recovery strategy that includes abundance targets to support Indigenous rights and particularly a culturally-meaningful harvest</w:delText>
          </w:r>
          <w:r w:rsidDel="005F32FE">
            <w:rPr>
              <w:rFonts w:ascii="MillerDaily" w:hAnsi="MillerDaily"/>
            </w:rPr>
            <w:delText xml:space="preserve"> </w:delText>
          </w:r>
        </w:del>
        <w:del w:id="227" w:author="Clayton Lamb" w:date="2023-04-22T11:04:00Z">
          <w:r w:rsidDel="00DD359A">
            <w:rPr>
              <w:rFonts w:ascii="MillerDaily" w:hAnsi="MillerDaily"/>
            </w:rPr>
            <w:fldChar w:fldCharType="begin"/>
          </w:r>
          <w:r w:rsidDel="00DD359A">
            <w:rPr>
              <w:rFonts w:ascii="MillerDaily" w:hAnsi="MillerDaily"/>
            </w:rPr>
            <w:delInstrText xml:space="preserve"> ADDIN ZOTERO_ITEM CSL_CITATION {"citationID":"I3kF8hX1","properties":{"formattedCitation":"({\\i{}15})","plainCitation":"(15)","noteIndex":0},"citationItems":[{"id":5298,"uris":["http://zotero.org/users/6749014/items/M2WT67TT"],"itemData":{"id":5298,"type":"report","collection-title":"Species at Risk Act Recovery Strategy Series","event-place":"Ottawa","language":"en","page":"59","publisher":"Environment and Climate Change Canada","publisher-place":"Ottawa","source":"Zotero","title":"Recovery Strategy for the Wood Bison (Bison bison athabascae) in Canada","author":[{"literal":"Environment and Climate Change Canada"}],"issued":{"date-parts":[["2018"]]}}}],"schema":"https://github.com/citation-style-language/schema/raw/master/csl-citation.json"} </w:delInstrText>
          </w:r>
          <w:r w:rsidDel="00DD359A">
            <w:rPr>
              <w:rFonts w:ascii="MillerDaily" w:hAnsi="MillerDaily"/>
            </w:rPr>
            <w:fldChar w:fldCharType="separate"/>
          </w:r>
          <w:r w:rsidRPr="0024787D" w:rsidDel="00DD359A">
            <w:rPr>
              <w:rFonts w:ascii="MillerDaily" w:hAnsi="MillerDaily"/>
            </w:rPr>
            <w:delText>(</w:delText>
          </w:r>
          <w:r w:rsidRPr="0024787D" w:rsidDel="00DD359A">
            <w:rPr>
              <w:rFonts w:ascii="MillerDaily" w:hAnsi="MillerDaily"/>
              <w:i/>
              <w:iCs/>
            </w:rPr>
            <w:delText>15</w:delText>
          </w:r>
          <w:r w:rsidRPr="0024787D" w:rsidDel="00DD359A">
            <w:rPr>
              <w:rFonts w:ascii="MillerDaily" w:hAnsi="MillerDaily"/>
            </w:rPr>
            <w:delText>)</w:delText>
          </w:r>
          <w:r w:rsidDel="00DD359A">
            <w:rPr>
              <w:rFonts w:ascii="MillerDaily" w:hAnsi="MillerDaily"/>
            </w:rPr>
            <w:fldChar w:fldCharType="end"/>
          </w:r>
          <w:r w:rsidRPr="007C09D9" w:rsidDel="00DD359A">
            <w:rPr>
              <w:rFonts w:ascii="MillerDaily" w:hAnsi="MillerDaily"/>
            </w:rPr>
            <w:delText xml:space="preserve">. </w:delText>
          </w:r>
          <w:commentRangeEnd w:id="218"/>
          <w:r w:rsidDel="00DD359A">
            <w:rPr>
              <w:rStyle w:val="CommentReference"/>
              <w:rFonts w:ascii="Times New Roman" w:hAnsi="Times New Roman"/>
              <w:spacing w:val="0"/>
            </w:rPr>
            <w:commentReference w:id="218"/>
          </w:r>
          <w:commentRangeEnd w:id="219"/>
          <w:r w:rsidDel="00DD359A">
            <w:rPr>
              <w:rStyle w:val="CommentReference"/>
              <w:rFonts w:ascii="Times New Roman" w:hAnsi="Times New Roman"/>
              <w:spacing w:val="0"/>
            </w:rPr>
            <w:commentReference w:id="219"/>
          </w:r>
          <w:commentRangeEnd w:id="220"/>
          <w:r w:rsidDel="00DD359A">
            <w:rPr>
              <w:rStyle w:val="CommentReference"/>
              <w:rFonts w:ascii="Times New Roman" w:hAnsi="Times New Roman"/>
              <w:spacing w:val="0"/>
            </w:rPr>
            <w:commentReference w:id="220"/>
          </w:r>
          <w:commentRangeEnd w:id="221"/>
          <w:r w:rsidDel="00DD359A">
            <w:rPr>
              <w:rStyle w:val="CommentReference"/>
              <w:rFonts w:ascii="Times New Roman" w:hAnsi="Times New Roman"/>
              <w:spacing w:val="0"/>
            </w:rPr>
            <w:commentReference w:id="221"/>
          </w:r>
        </w:del>
      </w:moveTo>
      <w:moveToRangeEnd w:id="217"/>
      <w:del w:id="228" w:author="Clayton Lamb" w:date="2023-04-22T11:06:00Z">
        <w:r w:rsidR="003554F3" w:rsidDel="00DD359A">
          <w:rPr>
            <w:rFonts w:ascii="MillerDaily" w:hAnsi="MillerDaily"/>
            <w:color w:val="000000"/>
          </w:rPr>
          <w:delText xml:space="preserve">Recovering species abundance to </w:delText>
        </w:r>
      </w:del>
      <w:del w:id="229" w:author="Clayton Lamb" w:date="2023-04-22T07:59:00Z">
        <w:r w:rsidR="003554F3" w:rsidDel="001E5D53">
          <w:rPr>
            <w:rFonts w:ascii="MillerDaily" w:hAnsi="MillerDaily"/>
            <w:color w:val="000000"/>
          </w:rPr>
          <w:delText xml:space="preserve">such </w:delText>
        </w:r>
      </w:del>
      <w:del w:id="230" w:author="Clayton Lamb" w:date="2023-04-22T11:06:00Z">
        <w:r w:rsidR="003554F3" w:rsidDel="00DD359A">
          <w:rPr>
            <w:rFonts w:ascii="MillerDaily" w:hAnsi="MillerDaily"/>
            <w:color w:val="000000"/>
          </w:rPr>
          <w:delText>levels would satisfy important aspects of currently infringed treaties between Indigenous peoples and governments</w:delText>
        </w:r>
        <w:r w:rsidR="00086F5F" w:rsidRPr="007C09D9" w:rsidDel="00DD359A">
          <w:rPr>
            <w:rFonts w:ascii="MillerDaily" w:hAnsi="MillerDaily"/>
            <w:color w:val="000000"/>
          </w:rPr>
          <w:delText>.</w:delText>
        </w:r>
        <w:r w:rsidR="00086F5F" w:rsidRPr="007C09D9" w:rsidDel="00DD359A">
          <w:rPr>
            <w:rFonts w:ascii="MillerDaily" w:hAnsi="MillerDaily"/>
          </w:rPr>
          <w:delText xml:space="preserve"> </w:delText>
        </w:r>
        <w:commentRangeEnd w:id="147"/>
        <w:r w:rsidR="005E6BB0" w:rsidDel="00DD359A">
          <w:rPr>
            <w:rStyle w:val="CommentReference"/>
            <w:rFonts w:ascii="Times New Roman" w:hAnsi="Times New Roman"/>
            <w:spacing w:val="0"/>
          </w:rPr>
          <w:commentReference w:id="147"/>
        </w:r>
        <w:commentRangeEnd w:id="148"/>
        <w:r w:rsidR="00AA6BC3" w:rsidDel="00DD359A">
          <w:rPr>
            <w:rStyle w:val="CommentReference"/>
            <w:rFonts w:ascii="Times New Roman" w:hAnsi="Times New Roman"/>
            <w:spacing w:val="0"/>
          </w:rPr>
          <w:commentReference w:id="148"/>
        </w:r>
        <w:commentRangeEnd w:id="149"/>
        <w:r w:rsidR="00E14B4D" w:rsidDel="00DD359A">
          <w:rPr>
            <w:rStyle w:val="CommentReference"/>
            <w:rFonts w:ascii="Times New Roman" w:hAnsi="Times New Roman"/>
            <w:spacing w:val="0"/>
          </w:rPr>
          <w:commentReference w:id="149"/>
        </w:r>
      </w:del>
      <w:moveFromRangeStart w:id="231" w:author="Clayton Lamb" w:date="2023-04-22T11:02:00Z" w:name="move133053789"/>
      <w:commentRangeStart w:id="232"/>
      <w:commentRangeStart w:id="233"/>
      <w:commentRangeStart w:id="234"/>
      <w:commentRangeStart w:id="235"/>
      <w:moveFrom w:id="236" w:author="Clayton Lamb" w:date="2023-04-22T11:02:00Z">
        <w:del w:id="237" w:author="Clayton Lamb" w:date="2023-04-22T11:11:00Z">
          <w:r w:rsidR="00086F5F" w:rsidRPr="007C09D9" w:rsidDel="00DD359A">
            <w:rPr>
              <w:rFonts w:ascii="MillerDaily" w:hAnsi="MillerDaily"/>
            </w:rPr>
            <w:delText xml:space="preserve">A rare example of this </w:delText>
          </w:r>
          <w:r w:rsidR="008E1EA9" w:rsidRPr="007C09D9" w:rsidDel="00DD359A">
            <w:rPr>
              <w:rFonts w:ascii="MillerDaily" w:hAnsi="MillerDaily"/>
            </w:rPr>
            <w:delText>goal</w:delText>
          </w:r>
          <w:r w:rsidR="00086F5F" w:rsidRPr="007C09D9" w:rsidDel="00DD359A">
            <w:rPr>
              <w:rFonts w:ascii="MillerDaily" w:hAnsi="MillerDaily"/>
            </w:rPr>
            <w:delText xml:space="preserve"> can be found in the 2016 wood bison recovery strategy that includes abundance targets to support Indigenous </w:delText>
          </w:r>
          <w:r w:rsidR="00F46F88" w:rsidRPr="007C09D9" w:rsidDel="00DD359A">
            <w:rPr>
              <w:rFonts w:ascii="MillerDaily" w:hAnsi="MillerDaily"/>
            </w:rPr>
            <w:delText>r</w:delText>
          </w:r>
          <w:r w:rsidR="00086F5F" w:rsidRPr="007C09D9" w:rsidDel="00DD359A">
            <w:rPr>
              <w:rFonts w:ascii="MillerDaily" w:hAnsi="MillerDaily"/>
            </w:rPr>
            <w:delText>ights and particularly a culturally-meaningful harvest</w:delText>
          </w:r>
          <w:r w:rsidR="005A6E59" w:rsidDel="00DD359A">
            <w:rPr>
              <w:rFonts w:ascii="MillerDaily" w:hAnsi="MillerDaily"/>
            </w:rPr>
            <w:fldChar w:fldCharType="begin"/>
          </w:r>
          <w:r w:rsidR="0024787D" w:rsidDel="00DD359A">
            <w:rPr>
              <w:rFonts w:ascii="MillerDaily" w:hAnsi="MillerDaily"/>
            </w:rPr>
            <w:delInstrText xml:space="preserve"> ADDIN ZOTERO_ITEM CSL_CITATION {"citationID":"I3kF8hX1","properties":{"formattedCitation":"({\\i{}15})","plainCitation":"(15)","noteIndex":0},"citationItems":[{"id":5298,"uris":["http://zotero.org/users/6749014/items/M2WT67TT"],"itemData":{"id":5298,"type":"report","collection-title":"Species at Risk Act Recovery Strategy Series","event-place":"Ottawa","language":"en","page":"59","publisher":"Environment and Climate Change Canada","publisher-place":"Ottawa","source":"Zotero","title":"Recovery Strategy for the Wood Bison (Bison bison athabascae) in Canada","author":[{"literal":"Environment and Climate Change Canada"}],"issued":{"date-parts":[["2018"]]}}}],"schema":"https://github.com/citation-style-language/schema/raw/master/csl-citation.json"} </w:delInstrText>
          </w:r>
          <w:r w:rsidR="005A6E59" w:rsidDel="00DD359A">
            <w:rPr>
              <w:rFonts w:ascii="MillerDaily" w:hAnsi="MillerDaily"/>
            </w:rPr>
            <w:fldChar w:fldCharType="separate"/>
          </w:r>
          <w:r w:rsidR="0024787D" w:rsidRPr="0024787D" w:rsidDel="00DD359A">
            <w:rPr>
              <w:rFonts w:ascii="MillerDaily" w:hAnsi="MillerDaily"/>
            </w:rPr>
            <w:delText>(</w:delText>
          </w:r>
          <w:r w:rsidR="0024787D" w:rsidRPr="0024787D" w:rsidDel="00DD359A">
            <w:rPr>
              <w:rFonts w:ascii="MillerDaily" w:hAnsi="MillerDaily"/>
              <w:i/>
              <w:iCs/>
            </w:rPr>
            <w:delText>15</w:delText>
          </w:r>
          <w:r w:rsidR="0024787D" w:rsidRPr="0024787D" w:rsidDel="00DD359A">
            <w:rPr>
              <w:rFonts w:ascii="MillerDaily" w:hAnsi="MillerDaily"/>
            </w:rPr>
            <w:delText>)</w:delText>
          </w:r>
          <w:r w:rsidR="005A6E59" w:rsidDel="00DD359A">
            <w:rPr>
              <w:rFonts w:ascii="MillerDaily" w:hAnsi="MillerDaily"/>
            </w:rPr>
            <w:fldChar w:fldCharType="end"/>
          </w:r>
          <w:r w:rsidR="00086F5F" w:rsidRPr="007C09D9" w:rsidDel="00DD359A">
            <w:rPr>
              <w:rFonts w:ascii="MillerDaily" w:hAnsi="MillerDaily"/>
            </w:rPr>
            <w:delText xml:space="preserve">. </w:delText>
          </w:r>
          <w:commentRangeEnd w:id="232"/>
          <w:r w:rsidR="0035057A" w:rsidDel="00DD359A">
            <w:rPr>
              <w:rStyle w:val="CommentReference"/>
              <w:rFonts w:ascii="Times New Roman" w:hAnsi="Times New Roman"/>
              <w:spacing w:val="0"/>
            </w:rPr>
            <w:commentReference w:id="232"/>
          </w:r>
          <w:commentRangeEnd w:id="233"/>
          <w:r w:rsidR="00EE2A51" w:rsidDel="00DD359A">
            <w:rPr>
              <w:rStyle w:val="CommentReference"/>
              <w:rFonts w:ascii="Times New Roman" w:hAnsi="Times New Roman"/>
              <w:spacing w:val="0"/>
            </w:rPr>
            <w:commentReference w:id="233"/>
          </w:r>
          <w:commentRangeEnd w:id="234"/>
          <w:r w:rsidR="003B7A90" w:rsidDel="00DD359A">
            <w:rPr>
              <w:rStyle w:val="CommentReference"/>
              <w:rFonts w:ascii="Times New Roman" w:hAnsi="Times New Roman"/>
              <w:spacing w:val="0"/>
            </w:rPr>
            <w:commentReference w:id="234"/>
          </w:r>
          <w:commentRangeEnd w:id="235"/>
          <w:r w:rsidR="005A6E59" w:rsidDel="00DD359A">
            <w:rPr>
              <w:rStyle w:val="CommentReference"/>
              <w:rFonts w:ascii="Times New Roman" w:hAnsi="Times New Roman"/>
              <w:spacing w:val="0"/>
            </w:rPr>
            <w:commentReference w:id="235"/>
          </w:r>
        </w:del>
      </w:moveFrom>
      <w:moveFromRangeEnd w:id="231"/>
      <w:del w:id="238" w:author="Clayton Lamb" w:date="2023-04-22T11:11:00Z">
        <w:r w:rsidR="00FA776A" w:rsidRPr="007C09D9" w:rsidDel="00DD359A">
          <w:rPr>
            <w:rFonts w:ascii="MillerDaily" w:hAnsi="MillerDaily"/>
          </w:rPr>
          <w:delText xml:space="preserve">Full recovery will remain challenging for </w:delText>
        </w:r>
        <w:r w:rsidR="00FD3EE4" w:rsidRPr="007C09D9" w:rsidDel="00DD359A">
          <w:rPr>
            <w:rFonts w:ascii="MillerDaily" w:hAnsi="MillerDaily"/>
          </w:rPr>
          <w:delText xml:space="preserve">some species, such as plains bison, </w:delText>
        </w:r>
        <w:r w:rsidR="00FA776A" w:rsidRPr="007C09D9" w:rsidDel="00DD359A">
          <w:rPr>
            <w:rFonts w:ascii="MillerDaily" w:hAnsi="MillerDaily"/>
          </w:rPr>
          <w:delText xml:space="preserve">due to the conversion of their historic habitat </w:delText>
        </w:r>
      </w:del>
      <w:del w:id="239" w:author="Clayton Lamb" w:date="2023-04-22T10:53:00Z">
        <w:r w:rsidR="00FA776A" w:rsidRPr="007C09D9" w:rsidDel="006A6B06">
          <w:rPr>
            <w:rFonts w:ascii="MillerDaily" w:hAnsi="MillerDaily"/>
          </w:rPr>
          <w:delText>to</w:delText>
        </w:r>
      </w:del>
      <w:del w:id="240" w:author="Clayton Lamb" w:date="2023-04-22T11:11:00Z">
        <w:r w:rsidR="00FA776A" w:rsidRPr="007C09D9" w:rsidDel="00DD359A">
          <w:rPr>
            <w:rFonts w:ascii="MillerDaily" w:hAnsi="MillerDaily"/>
          </w:rPr>
          <w:delText xml:space="preserve"> agriculture, urbanization, transportation infrastructure</w:delText>
        </w:r>
        <w:r w:rsidR="007A4013" w:rsidDel="00DD359A">
          <w:rPr>
            <w:rFonts w:ascii="MillerDaily" w:hAnsi="MillerDaily"/>
          </w:rPr>
          <w:delText>, and resource extraction</w:delText>
        </w:r>
        <w:r w:rsidR="00FA776A" w:rsidRPr="007C09D9" w:rsidDel="00DD359A">
          <w:rPr>
            <w:rFonts w:ascii="MillerDaily" w:hAnsi="MillerDaily"/>
          </w:rPr>
          <w:delText xml:space="preserve">. In such cases, a modified recovery target based on remaining </w:delText>
        </w:r>
        <w:r w:rsidR="00A71F1E" w:rsidRPr="007C09D9" w:rsidDel="00DD359A">
          <w:rPr>
            <w:rFonts w:ascii="MillerDaily" w:hAnsi="MillerDaily"/>
          </w:rPr>
          <w:delText xml:space="preserve">or restorable habitat </w:delText>
        </w:r>
        <w:r w:rsidR="00FA776A" w:rsidRPr="007C09D9" w:rsidDel="00DD359A">
          <w:rPr>
            <w:rFonts w:ascii="MillerDaily" w:hAnsi="MillerDaily"/>
          </w:rPr>
          <w:delText>may be required</w:delText>
        </w:r>
        <w:r w:rsidR="00A1074D" w:rsidRPr="007C09D9" w:rsidDel="00DD359A">
          <w:rPr>
            <w:rFonts w:ascii="MillerDaily" w:hAnsi="MillerDaily"/>
          </w:rPr>
          <w:delText>,</w:delText>
        </w:r>
        <w:r w:rsidR="00327D6D" w:rsidRPr="007C09D9" w:rsidDel="00DD359A">
          <w:rPr>
            <w:rFonts w:ascii="MillerDaily" w:hAnsi="MillerDaily"/>
          </w:rPr>
          <w:delText xml:space="preserve"> </w:delText>
        </w:r>
        <w:r w:rsidR="00A1074D" w:rsidRPr="007C09D9" w:rsidDel="00DD359A">
          <w:rPr>
            <w:rFonts w:ascii="MillerDaily" w:hAnsi="MillerDaily"/>
          </w:rPr>
          <w:delText xml:space="preserve">along </w:delText>
        </w:r>
        <w:commentRangeStart w:id="241"/>
        <w:commentRangeStart w:id="242"/>
        <w:commentRangeStart w:id="243"/>
        <w:commentRangeStart w:id="244"/>
        <w:r w:rsidR="00A1074D" w:rsidRPr="007C09D9" w:rsidDel="00DD359A">
          <w:rPr>
            <w:rFonts w:ascii="MillerDaily" w:hAnsi="MillerDaily"/>
          </w:rPr>
          <w:delText>with</w:delText>
        </w:r>
        <w:r w:rsidR="00327D6D" w:rsidRPr="007C09D9" w:rsidDel="00DD359A">
          <w:rPr>
            <w:rFonts w:ascii="MillerDaily" w:hAnsi="MillerDaily"/>
          </w:rPr>
          <w:delText xml:space="preserve"> consideration of policy tools such as reparations</w:delText>
        </w:r>
        <w:commentRangeEnd w:id="241"/>
        <w:r w:rsidR="000E5D30" w:rsidDel="00DD359A">
          <w:rPr>
            <w:rStyle w:val="CommentReference"/>
            <w:rFonts w:ascii="Times New Roman" w:hAnsi="Times New Roman"/>
            <w:spacing w:val="0"/>
          </w:rPr>
          <w:commentReference w:id="241"/>
        </w:r>
        <w:commentRangeEnd w:id="242"/>
        <w:r w:rsidR="004D74DD" w:rsidDel="00DD359A">
          <w:rPr>
            <w:rStyle w:val="CommentReference"/>
            <w:rFonts w:ascii="Times New Roman" w:hAnsi="Times New Roman"/>
            <w:spacing w:val="0"/>
          </w:rPr>
          <w:commentReference w:id="242"/>
        </w:r>
        <w:commentRangeEnd w:id="243"/>
        <w:r w:rsidR="003B7A90" w:rsidDel="00DD359A">
          <w:rPr>
            <w:rStyle w:val="CommentReference"/>
            <w:rFonts w:ascii="Times New Roman" w:hAnsi="Times New Roman"/>
            <w:spacing w:val="0"/>
          </w:rPr>
          <w:commentReference w:id="243"/>
        </w:r>
        <w:commentRangeEnd w:id="244"/>
        <w:r w:rsidR="005A6E59" w:rsidDel="00DD359A">
          <w:rPr>
            <w:rStyle w:val="CommentReference"/>
            <w:rFonts w:ascii="Times New Roman" w:hAnsi="Times New Roman"/>
            <w:spacing w:val="0"/>
          </w:rPr>
          <w:commentReference w:id="244"/>
        </w:r>
        <w:r w:rsidR="005D2757" w:rsidRPr="007C09D9" w:rsidDel="00DD359A">
          <w:rPr>
            <w:rFonts w:ascii="MillerDaily" w:hAnsi="MillerDaily"/>
          </w:rPr>
          <w:delText xml:space="preserve">. </w:delText>
        </w:r>
      </w:del>
      <w:moveFromRangeStart w:id="245" w:author="Clayton Lamb" w:date="2023-04-22T11:09:00Z" w:name="move133054189"/>
      <w:commentRangeStart w:id="246"/>
      <w:commentRangeStart w:id="247"/>
      <w:moveFrom w:id="248" w:author="Clayton Lamb" w:date="2023-04-22T11:09:00Z">
        <w:r w:rsidR="00086F5F" w:rsidRPr="007C09D9" w:rsidDel="00DD359A">
          <w:rPr>
            <w:rFonts w:ascii="MillerDaily" w:hAnsi="MillerDaily"/>
          </w:rPr>
          <w:t xml:space="preserve">Beyond legally endangered species, </w:t>
        </w:r>
        <w:r w:rsidR="00086F5F" w:rsidRPr="007C09D9" w:rsidDel="00DD359A">
          <w:rPr>
            <w:rFonts w:ascii="MillerDaily" w:hAnsi="MillerDaily"/>
            <w:color w:val="000000"/>
          </w:rPr>
          <w:t xml:space="preserve">a proactive approach to </w:t>
        </w:r>
        <w:r w:rsidR="00086F5F" w:rsidRPr="007C09D9" w:rsidDel="00DD359A">
          <w:rPr>
            <w:rFonts w:ascii="MillerDaily" w:hAnsi="MillerDaily"/>
          </w:rPr>
          <w:t xml:space="preserve">conservation </w:t>
        </w:r>
        <w:r w:rsidR="00086F5F" w:rsidRPr="007C09D9" w:rsidDel="00DD359A">
          <w:rPr>
            <w:rFonts w:ascii="MillerDaily" w:hAnsi="MillerDaily"/>
            <w:color w:val="000000"/>
          </w:rPr>
          <w:t>would consider</w:t>
        </w:r>
        <w:r w:rsidR="00086F5F" w:rsidRPr="007C09D9" w:rsidDel="00DD359A">
          <w:rPr>
            <w:rFonts w:ascii="MillerDaily" w:hAnsi="MillerDaily"/>
          </w:rPr>
          <w:t xml:space="preserve"> species </w:t>
        </w:r>
        <w:r w:rsidR="00086F5F" w:rsidRPr="007C09D9" w:rsidDel="00DD359A">
          <w:rPr>
            <w:rFonts w:ascii="MillerDaily" w:hAnsi="MillerDaily"/>
            <w:color w:val="000000"/>
          </w:rPr>
          <w:t xml:space="preserve">not yet at the precipice of </w:t>
        </w:r>
        <w:r w:rsidR="00086F5F" w:rsidRPr="007C09D9" w:rsidDel="00DD359A">
          <w:rPr>
            <w:rFonts w:ascii="MillerDaily" w:hAnsi="MillerDaily"/>
          </w:rPr>
          <w:t>extirpation</w:t>
        </w:r>
        <w:r w:rsidR="00086F5F" w:rsidRPr="007C09D9" w:rsidDel="00DD359A">
          <w:rPr>
            <w:rFonts w:ascii="MillerDaily" w:hAnsi="MillerDaily"/>
            <w:color w:val="000000"/>
          </w:rPr>
          <w:t>, but below culturally</w:t>
        </w:r>
        <w:r w:rsidR="00086F5F" w:rsidRPr="007C09D9" w:rsidDel="00DD359A">
          <w:rPr>
            <w:rFonts w:ascii="MillerDaily" w:hAnsi="MillerDaily"/>
          </w:rPr>
          <w:t>–</w:t>
        </w:r>
        <w:r w:rsidR="00086F5F" w:rsidRPr="007C09D9" w:rsidDel="00DD359A">
          <w:rPr>
            <w:rFonts w:ascii="MillerDaily" w:hAnsi="MillerDaily"/>
            <w:color w:val="000000"/>
          </w:rPr>
          <w:t>meaningful abundance thresholds</w:t>
        </w:r>
        <w:r w:rsidR="00ED25B2" w:rsidRPr="007C09D9" w:rsidDel="00DD359A">
          <w:rPr>
            <w:rFonts w:ascii="MillerDaily" w:hAnsi="MillerDaily"/>
          </w:rPr>
          <w:t>,</w:t>
        </w:r>
        <w:r w:rsidR="00086F5F" w:rsidRPr="007C09D9" w:rsidDel="00DD359A">
          <w:rPr>
            <w:rFonts w:ascii="MillerDaily" w:hAnsi="MillerDaily"/>
          </w:rPr>
          <w:t xml:space="preserve"> thus,</w:t>
        </w:r>
        <w:r w:rsidR="00086F5F" w:rsidRPr="007C09D9" w:rsidDel="00DD359A">
          <w:rPr>
            <w:rFonts w:ascii="MillerDaily" w:hAnsi="MillerDaily"/>
            <w:color w:val="000000"/>
          </w:rPr>
          <w:t xml:space="preserve"> triggering mechanisms of recovery</w:t>
        </w:r>
        <w:r w:rsidR="00857722" w:rsidRPr="007C09D9" w:rsidDel="00DD359A">
          <w:rPr>
            <w:rFonts w:ascii="MillerDaily" w:hAnsi="MillerDaily"/>
          </w:rPr>
          <w:t xml:space="preserve"> </w:t>
        </w:r>
        <w:r w:rsidR="00086F5F" w:rsidRPr="007C09D9" w:rsidDel="00DD359A">
          <w:rPr>
            <w:rFonts w:ascii="MillerDaily" w:hAnsi="MillerDaily"/>
          </w:rPr>
          <w:t xml:space="preserve">based on protection of Indigenous </w:t>
        </w:r>
        <w:r w:rsidR="00F46F88" w:rsidRPr="007C09D9" w:rsidDel="00DD359A">
          <w:rPr>
            <w:rFonts w:ascii="MillerDaily" w:hAnsi="MillerDaily"/>
          </w:rPr>
          <w:t>r</w:t>
        </w:r>
        <w:r w:rsidR="00086F5F" w:rsidRPr="007C09D9" w:rsidDel="00DD359A">
          <w:rPr>
            <w:rFonts w:ascii="MillerDaily" w:hAnsi="MillerDaily"/>
          </w:rPr>
          <w:t>ights (Figure 1).</w:t>
        </w:r>
        <w:commentRangeEnd w:id="246"/>
        <w:r w:rsidR="00D60ED3" w:rsidDel="00DD359A">
          <w:rPr>
            <w:rStyle w:val="CommentReference"/>
            <w:rFonts w:ascii="Times New Roman" w:hAnsi="Times New Roman"/>
            <w:spacing w:val="0"/>
          </w:rPr>
          <w:commentReference w:id="246"/>
        </w:r>
        <w:commentRangeEnd w:id="247"/>
        <w:r w:rsidR="00D04B37" w:rsidDel="00DD359A">
          <w:rPr>
            <w:rStyle w:val="CommentReference"/>
            <w:rFonts w:ascii="Times New Roman" w:hAnsi="Times New Roman"/>
            <w:spacing w:val="0"/>
          </w:rPr>
          <w:commentReference w:id="247"/>
        </w:r>
      </w:moveFrom>
      <w:moveFromRangeEnd w:id="245"/>
      <w:ins w:id="249" w:author="Clayton Lamb" w:date="2023-04-22T11:07:00Z">
        <w:r w:rsidR="00DD359A">
          <w:rPr>
            <w:rFonts w:ascii="MillerDaily" w:hAnsi="MillerDaily"/>
            <w:color w:val="000000"/>
          </w:rPr>
          <w:t xml:space="preserve">Recovering species abundance to </w:t>
        </w:r>
        <w:proofErr w:type="gramStart"/>
        <w:r w:rsidR="00DD359A">
          <w:rPr>
            <w:rFonts w:ascii="MillerDaily" w:hAnsi="MillerDaily"/>
            <w:color w:val="000000"/>
          </w:rPr>
          <w:t>culturally-meaningful</w:t>
        </w:r>
        <w:proofErr w:type="gramEnd"/>
        <w:r w:rsidR="00DD359A">
          <w:rPr>
            <w:rFonts w:ascii="MillerDaily" w:hAnsi="MillerDaily"/>
            <w:color w:val="000000"/>
          </w:rPr>
          <w:t xml:space="preserve"> levels would satisfy important aspects of currently infringed treaties between Indigenous peoples and governments</w:t>
        </w:r>
        <w:r w:rsidR="00DD359A" w:rsidRPr="007C09D9">
          <w:rPr>
            <w:rFonts w:ascii="MillerDaily" w:hAnsi="MillerDaily"/>
            <w:color w:val="000000"/>
          </w:rPr>
          <w:t>.</w:t>
        </w:r>
        <w:r w:rsidR="00DD359A" w:rsidRPr="007C09D9">
          <w:rPr>
            <w:rFonts w:ascii="MillerDaily" w:hAnsi="MillerDaily"/>
          </w:rPr>
          <w:t xml:space="preserve"> </w:t>
        </w:r>
        <w:commentRangeStart w:id="250"/>
        <w:commentRangeEnd w:id="250"/>
        <w:r w:rsidR="00DD359A">
          <w:rPr>
            <w:rStyle w:val="CommentReference"/>
            <w:rFonts w:ascii="Times New Roman" w:hAnsi="Times New Roman"/>
            <w:spacing w:val="0"/>
          </w:rPr>
          <w:commentReference w:id="250"/>
        </w:r>
        <w:commentRangeStart w:id="251"/>
        <w:commentRangeEnd w:id="251"/>
        <w:r w:rsidR="00DD359A">
          <w:rPr>
            <w:rStyle w:val="CommentReference"/>
            <w:rFonts w:ascii="Times New Roman" w:hAnsi="Times New Roman"/>
            <w:spacing w:val="0"/>
          </w:rPr>
          <w:commentReference w:id="251"/>
        </w:r>
        <w:commentRangeStart w:id="252"/>
        <w:commentRangeEnd w:id="252"/>
        <w:r w:rsidR="00DD359A">
          <w:rPr>
            <w:rStyle w:val="CommentReference"/>
            <w:rFonts w:ascii="Times New Roman" w:hAnsi="Times New Roman"/>
            <w:spacing w:val="0"/>
          </w:rPr>
          <w:commentReference w:id="252"/>
        </w:r>
      </w:ins>
    </w:p>
    <w:p w14:paraId="2DAB0B17" w14:textId="69952A20" w:rsidR="00086F5F" w:rsidRPr="007C09D9" w:rsidRDefault="000B1FE7" w:rsidP="00086F5F">
      <w:pPr>
        <w:pStyle w:val="Paragraph"/>
        <w:rPr>
          <w:rFonts w:ascii="MillerDaily" w:hAnsi="MillerDaily"/>
          <w:color w:val="000000"/>
        </w:rPr>
      </w:pPr>
      <w:ins w:id="253" w:author="Clayton Lamb" w:date="2023-04-22T11:19:00Z">
        <w:r>
          <w:rPr>
            <w:rFonts w:ascii="MillerDaily" w:hAnsi="MillerDaily"/>
            <w:color w:val="000000"/>
          </w:rPr>
          <w:t xml:space="preserve">We outline two potential solutions to recover </w:t>
        </w:r>
        <w:proofErr w:type="gramStart"/>
        <w:r>
          <w:rPr>
            <w:rFonts w:ascii="MillerDaily" w:hAnsi="MillerDaily"/>
            <w:color w:val="000000"/>
          </w:rPr>
          <w:t>culturally-meaningful</w:t>
        </w:r>
        <w:proofErr w:type="gramEnd"/>
        <w:r>
          <w:rPr>
            <w:rFonts w:ascii="MillerDaily" w:hAnsi="MillerDaily"/>
            <w:color w:val="000000"/>
          </w:rPr>
          <w:t xml:space="preserve"> </w:t>
        </w:r>
        <w:r>
          <w:rPr>
            <w:rFonts w:ascii="MillerDaily" w:hAnsi="MillerDaily"/>
            <w:color w:val="000000"/>
          </w:rPr>
          <w:t>abundance</w:t>
        </w:r>
        <w:r>
          <w:rPr>
            <w:rFonts w:ascii="MillerDaily" w:hAnsi="MillerDaily"/>
            <w:color w:val="000000"/>
          </w:rPr>
          <w:t>,</w:t>
        </w:r>
        <w:r>
          <w:rPr>
            <w:rFonts w:ascii="MillerDaily" w:hAnsi="MillerDaily"/>
            <w:color w:val="000000"/>
          </w:rPr>
          <w:t xml:space="preserve"> but it could be case</w:t>
        </w:r>
      </w:ins>
      <w:ins w:id="254" w:author="Clayton Lamb" w:date="2023-04-22T11:20:00Z">
        <w:r>
          <w:rPr>
            <w:rFonts w:ascii="MillerDaily" w:hAnsi="MillerDaily"/>
            <w:color w:val="000000"/>
          </w:rPr>
          <w:t xml:space="preserve"> that entirely new laws are needed to support such recovery in some </w:t>
        </w:r>
        <w:r>
          <w:rPr>
            <w:rFonts w:ascii="MillerDaily" w:hAnsi="MillerDaily"/>
            <w:color w:val="000000"/>
          </w:rPr>
          <w:t>countries. We see</w:t>
        </w:r>
      </w:ins>
      <w:ins w:id="255" w:author="Clayton Lamb" w:date="2023-04-22T11:19:00Z">
        <w:r w:rsidRPr="007C09D9">
          <w:rPr>
            <w:rFonts w:ascii="MillerDaily" w:hAnsi="MillerDaily"/>
            <w:color w:val="000000"/>
          </w:rPr>
          <w:t xml:space="preserve"> </w:t>
        </w:r>
      </w:ins>
      <w:ins w:id="256" w:author="Clayton Lamb" w:date="2023-04-22T11:20:00Z">
        <w:r>
          <w:rPr>
            <w:rFonts w:ascii="MillerDaily" w:hAnsi="MillerDaily"/>
          </w:rPr>
          <w:t>h</w:t>
        </w:r>
      </w:ins>
      <w:del w:id="257" w:author="Clayton Lamb" w:date="2023-04-22T11:20:00Z">
        <w:r w:rsidR="00086F5F" w:rsidRPr="007C09D9" w:rsidDel="000B1FE7">
          <w:rPr>
            <w:rFonts w:ascii="MillerDaily" w:hAnsi="MillerDaily"/>
          </w:rPr>
          <w:delText>H</w:delText>
        </w:r>
      </w:del>
      <w:r w:rsidR="00086F5F" w:rsidRPr="007C09D9">
        <w:rPr>
          <w:rFonts w:ascii="MillerDaily" w:hAnsi="MillerDaily"/>
          <w:color w:val="000000"/>
        </w:rPr>
        <w:t>armonization</w:t>
      </w:r>
      <w:r w:rsidR="00086F5F" w:rsidRPr="007C09D9">
        <w:rPr>
          <w:rFonts w:ascii="MillerDaily" w:hAnsi="MillerDaily"/>
        </w:rPr>
        <w:t xml:space="preserve"> of </w:t>
      </w:r>
      <w:r w:rsidR="00086F5F" w:rsidRPr="007C09D9">
        <w:rPr>
          <w:rFonts w:ascii="MillerDaily" w:hAnsi="MillerDaily"/>
          <w:color w:val="000000"/>
        </w:rPr>
        <w:t xml:space="preserve">biodiversity agreements with international agreements such as the United Nations </w:t>
      </w:r>
      <w:r w:rsidR="00086F5F" w:rsidRPr="007C09D9">
        <w:rPr>
          <w:rFonts w:ascii="MillerDaily" w:hAnsi="MillerDaily"/>
        </w:rPr>
        <w:t>Declaration</w:t>
      </w:r>
      <w:r w:rsidR="00086F5F" w:rsidRPr="007C09D9">
        <w:rPr>
          <w:rFonts w:ascii="MillerDaily" w:hAnsi="MillerDaily"/>
          <w:color w:val="000000"/>
        </w:rPr>
        <w:t xml:space="preserve"> on the Rights of Indigenous Peoples (UNDRIP)</w:t>
      </w:r>
      <w:r w:rsidR="00086F5F" w:rsidRPr="007C09D9">
        <w:rPr>
          <w:rFonts w:ascii="MillerDaily" w:hAnsi="MillerDaily"/>
        </w:rPr>
        <w:t xml:space="preserve"> </w:t>
      </w:r>
      <w:del w:id="258" w:author="Clayton Lamb" w:date="2023-04-22T11:20:00Z">
        <w:r w:rsidR="00086F5F" w:rsidRPr="007C09D9" w:rsidDel="000B1FE7">
          <w:rPr>
            <w:rFonts w:ascii="MillerDaily" w:hAnsi="MillerDaily"/>
          </w:rPr>
          <w:delText xml:space="preserve">could </w:delText>
        </w:r>
      </w:del>
      <w:ins w:id="259" w:author="Clayton Lamb" w:date="2023-04-22T11:20:00Z">
        <w:r>
          <w:rPr>
            <w:rFonts w:ascii="MillerDaily" w:hAnsi="MillerDaily"/>
          </w:rPr>
          <w:t>as an opportunity to</w:t>
        </w:r>
        <w:r w:rsidRPr="007C09D9">
          <w:rPr>
            <w:rFonts w:ascii="MillerDaily" w:hAnsi="MillerDaily"/>
          </w:rPr>
          <w:t xml:space="preserve"> </w:t>
        </w:r>
      </w:ins>
      <w:r w:rsidR="00086F5F" w:rsidRPr="007C09D9">
        <w:rPr>
          <w:rFonts w:ascii="MillerDaily" w:hAnsi="MillerDaily"/>
        </w:rPr>
        <w:t xml:space="preserve">provide the foundation for recultivating </w:t>
      </w:r>
      <w:r w:rsidR="00086F5F" w:rsidRPr="007C09D9">
        <w:rPr>
          <w:rFonts w:ascii="MillerDaily" w:hAnsi="MillerDaily"/>
          <w:color w:val="000000"/>
        </w:rPr>
        <w:t>available, accessible, and adequate food, with strong nutritional, cultural, and spiritual connections to a single species or entire ecosystem</w:t>
      </w:r>
      <w:r w:rsidR="00566865" w:rsidRPr="007C09D9">
        <w:rPr>
          <w:rFonts w:ascii="MillerDaily" w:hAnsi="MillerDaily"/>
          <w:color w:val="000000"/>
        </w:rPr>
        <w:t>s</w:t>
      </w:r>
      <w:r w:rsidR="00086F5F" w:rsidRPr="007C09D9">
        <w:rPr>
          <w:rFonts w:ascii="MillerDaily" w:hAnsi="MillerDaily"/>
          <w:color w:val="000000"/>
        </w:rPr>
        <w:t xml:space="preserve">. </w:t>
      </w:r>
      <w:ins w:id="260" w:author="Clayton Lamb" w:date="2023-04-22T11:21:00Z">
        <w:r>
          <w:rPr>
            <w:rFonts w:ascii="MillerDaily" w:hAnsi="MillerDaily"/>
            <w:color w:val="000000"/>
          </w:rPr>
          <w:t>Indeed, this foundation would support the creation</w:t>
        </w:r>
      </w:ins>
      <w:ins w:id="261" w:author="Clayton Lamb" w:date="2023-04-22T11:22:00Z">
        <w:r>
          <w:rPr>
            <w:rFonts w:ascii="MillerDaily" w:hAnsi="MillerDaily"/>
            <w:color w:val="000000"/>
          </w:rPr>
          <w:t xml:space="preserve"> of new law</w:t>
        </w:r>
      </w:ins>
      <w:ins w:id="262" w:author="Clayton Lamb" w:date="2023-04-22T11:24:00Z">
        <w:r w:rsidR="004E1FEA">
          <w:rPr>
            <w:rFonts w:ascii="MillerDaily" w:hAnsi="MillerDaily"/>
            <w:color w:val="000000"/>
          </w:rPr>
          <w:t>s</w:t>
        </w:r>
      </w:ins>
      <w:ins w:id="263" w:author="Clayton Lamb" w:date="2023-04-22T11:22:00Z">
        <w:r>
          <w:rPr>
            <w:rFonts w:ascii="MillerDaily" w:hAnsi="MillerDaily"/>
            <w:color w:val="000000"/>
          </w:rPr>
          <w:t xml:space="preserve"> to specifically address </w:t>
        </w:r>
      </w:ins>
      <w:ins w:id="264" w:author="Clayton Lamb" w:date="2023-04-22T11:23:00Z">
        <w:r>
          <w:rPr>
            <w:rFonts w:ascii="MillerDaily" w:hAnsi="MillerDaily"/>
            <w:color w:val="000000"/>
          </w:rPr>
          <w:t>Indigenous rights violations</w:t>
        </w:r>
        <w:r>
          <w:rPr>
            <w:rFonts w:ascii="MillerDaily" w:hAnsi="MillerDaily"/>
            <w:color w:val="000000"/>
          </w:rPr>
          <w:t xml:space="preserve"> and wildlife </w:t>
        </w:r>
      </w:ins>
      <w:ins w:id="265" w:author="Clayton Lamb" w:date="2023-04-22T11:22:00Z">
        <w:r>
          <w:rPr>
            <w:rFonts w:ascii="MillerDaily" w:hAnsi="MillerDaily"/>
            <w:color w:val="000000"/>
          </w:rPr>
          <w:t>abundance shortfall</w:t>
        </w:r>
      </w:ins>
      <w:ins w:id="266" w:author="Clayton Lamb" w:date="2023-04-22T11:23:00Z">
        <w:r>
          <w:rPr>
            <w:rFonts w:ascii="MillerDaily" w:hAnsi="MillerDaily"/>
            <w:color w:val="000000"/>
          </w:rPr>
          <w:t>s.</w:t>
        </w:r>
      </w:ins>
      <w:ins w:id="267" w:author="Clayton Lamb" w:date="2023-04-22T11:22:00Z">
        <w:r>
          <w:rPr>
            <w:rFonts w:ascii="MillerDaily" w:hAnsi="MillerDaily"/>
            <w:color w:val="000000"/>
          </w:rPr>
          <w:t xml:space="preserve"> </w:t>
        </w:r>
      </w:ins>
      <w:del w:id="268" w:author="Clayton Lamb" w:date="2023-04-22T11:24:00Z">
        <w:r w:rsidR="00327D6D" w:rsidRPr="007C09D9" w:rsidDel="000B1FE7">
          <w:rPr>
            <w:rFonts w:ascii="MillerDaily" w:hAnsi="MillerDaily"/>
            <w:color w:val="000000"/>
          </w:rPr>
          <w:delText>Dozens of other examples of such endangered 'biocultural' species exist across the globe</w:delText>
        </w:r>
        <w:r w:rsidR="00F46F88" w:rsidRPr="007C09D9" w:rsidDel="000B1FE7">
          <w:rPr>
            <w:rFonts w:ascii="MillerDaily" w:hAnsi="MillerDaily"/>
            <w:color w:val="000000"/>
          </w:rPr>
          <w:delText xml:space="preserve"> </w:delText>
        </w:r>
        <w:r w:rsidR="00F46F88" w:rsidRPr="007C09D9" w:rsidDel="000B1FE7">
          <w:rPr>
            <w:rFonts w:ascii="MillerDaily" w:hAnsi="MillerDaily"/>
            <w:color w:val="000000"/>
          </w:rPr>
          <w:fldChar w:fldCharType="begin"/>
        </w:r>
        <w:r w:rsidR="003E1547" w:rsidDel="000B1FE7">
          <w:rPr>
            <w:rFonts w:ascii="MillerDaily" w:hAnsi="MillerDaily"/>
            <w:color w:val="000000"/>
          </w:rPr>
          <w:delInstrText xml:space="preserve"> ADDIN ZOTERO_ITEM CSL_CITATION {"citationID":"YXfYu9Sf","properties":{"formattedCitation":"({\\i{}1})","plainCitation":"(1)","noteIndex":0},"citationItems":[{"id":4903,"uris":["http://zotero.org/users/6749014/items/NBNC65HR"],"itemData":{"id":4903,"type":"article-journal","abstract":"There are growing calls for conservation frameworks that, rather than breaking the relations between people and other parts of nature, capture place-based relationships that have supported social–ecological systems over the long term. Biocultural approaches propose actions based on biological conservation priorities and cultural values aligned with local priorities, but mechanisms that allow their global uptake are missing. We propose a framework to globally assess the biocultural status of specific components of nature that matter to people and apply it to culturally important species (CIS). Drawing on a literature review and a survey, we identified 385 wild species, mostly plants, which are culturally important. CIS predominate among Indigenous peoples (57%) and ethnic groups (21%). CIS have a larger proportion of Data-Deficient species (41%) than the full set of International Union for Conservation of Nature (IUCN) species (12%), underscoring the disregard of cultural considerations in biological research. Combining information on CIS biological conservation status (IUCN threatened status) and cultural status (language vitality), we found that more CIS are culturally Vulnerable or Endangered than they are biologically and that there is a higher share of bioculturally Endangered or Vulnerable CIS than of either biologically or culturally Endangered CIS measured separately. Bioculturally Endangered or Vulnerable CIS are particularly predominant among Indigenous peoples, arguably because of the high levels of cultural loss among them. The deliberate connection between biological and cultural values, as developed in our “biocultural status” metric, provides an actionable way to guide decisions and operationalize global actions oriented to enhance place-based practices with demonstrated long-term sustainability.","container-title":"Proceedings of the National Academy of Sciences","DOI":"10.1073/pnas.2217303120","ISSN":"0027-8424, 1091-6490","issue":"2","journalAbbreviation":"Proc. Natl. Acad. Sci. U.S.A.","language":"en","page":"e2217303120","source":"DOI.org (Crossref)","title":"Biocultural vulnerability exposes threats of culturally important species","volume":"120","author":[{"family":"Reyes-García","given":"Victoria"},{"family":"Cámara-Leret","given":"Rodrigo"},{"family":"Halpern","given":"Benjamin S."},{"family":"O’Hara","given":"Casey"},{"family":"Renard","given":"Delphine"},{"family":"Zafra-Calvo","given":"Noelia"},{"family":"Díaz","given":"Sandra"}],"issued":{"date-parts":[["2023",1,10]]}}}],"schema":"https://github.com/citation-style-language/schema/raw/master/csl-citation.json"} </w:delInstrText>
        </w:r>
        <w:r w:rsidR="00F46F88" w:rsidRPr="007C09D9" w:rsidDel="000B1FE7">
          <w:rPr>
            <w:rFonts w:ascii="MillerDaily" w:hAnsi="MillerDaily"/>
            <w:color w:val="000000"/>
          </w:rPr>
          <w:fldChar w:fldCharType="separate"/>
        </w:r>
        <w:r w:rsidR="003E1547" w:rsidRPr="003E1547" w:rsidDel="000B1FE7">
          <w:rPr>
            <w:rFonts w:ascii="MillerDaily" w:hAnsi="MillerDaily"/>
            <w:color w:val="000000"/>
          </w:rPr>
          <w:delText>(</w:delText>
        </w:r>
        <w:r w:rsidR="003E1547" w:rsidRPr="003E1547" w:rsidDel="000B1FE7">
          <w:rPr>
            <w:rFonts w:ascii="MillerDaily" w:hAnsi="MillerDaily"/>
            <w:i/>
            <w:iCs/>
            <w:color w:val="000000"/>
          </w:rPr>
          <w:delText>1</w:delText>
        </w:r>
        <w:r w:rsidR="003E1547" w:rsidRPr="003E1547" w:rsidDel="000B1FE7">
          <w:rPr>
            <w:rFonts w:ascii="MillerDaily" w:hAnsi="MillerDaily"/>
            <w:color w:val="000000"/>
          </w:rPr>
          <w:delText>)</w:delText>
        </w:r>
        <w:r w:rsidR="00F46F88" w:rsidRPr="007C09D9" w:rsidDel="000B1FE7">
          <w:rPr>
            <w:rFonts w:ascii="MillerDaily" w:hAnsi="MillerDaily"/>
            <w:color w:val="000000"/>
          </w:rPr>
          <w:fldChar w:fldCharType="end"/>
        </w:r>
        <w:r w:rsidR="00327D6D" w:rsidRPr="007C09D9" w:rsidDel="000B1FE7">
          <w:rPr>
            <w:rFonts w:ascii="MillerDaily" w:hAnsi="MillerDaily"/>
            <w:color w:val="000000"/>
          </w:rPr>
          <w:delText>.</w:delText>
        </w:r>
      </w:del>
      <w:del w:id="269" w:author="Clayton Lamb" w:date="2023-04-22T11:19:00Z">
        <w:r w:rsidR="00327D6D" w:rsidRPr="007C09D9" w:rsidDel="000B1FE7">
          <w:rPr>
            <w:rFonts w:ascii="MillerDaily" w:hAnsi="MillerDaily"/>
            <w:color w:val="000000"/>
          </w:rPr>
          <w:delText xml:space="preserve"> </w:delText>
        </w:r>
      </w:del>
      <w:r w:rsidR="00086F5F" w:rsidRPr="007C09D9">
        <w:rPr>
          <w:rFonts w:ascii="MillerDaily" w:hAnsi="MillerDaily"/>
          <w:color w:val="000000"/>
        </w:rPr>
        <w:t xml:space="preserve">Given </w:t>
      </w:r>
      <w:r w:rsidR="008E1EA9" w:rsidRPr="007C09D9">
        <w:rPr>
          <w:rFonts w:ascii="MillerDaily" w:hAnsi="MillerDaily"/>
          <w:color w:val="000000"/>
        </w:rPr>
        <w:t xml:space="preserve">a </w:t>
      </w:r>
      <w:r w:rsidR="00086F5F" w:rsidRPr="007C09D9">
        <w:rPr>
          <w:rFonts w:ascii="MillerDaily" w:hAnsi="MillerDaily"/>
          <w:color w:val="000000"/>
        </w:rPr>
        <w:t>fundamental reason for conserving species relates to human values of biodiversity</w:t>
      </w:r>
      <w:r w:rsidR="00086F5F" w:rsidRPr="007C09D9">
        <w:rPr>
          <w:rFonts w:ascii="MillerDaily" w:hAnsi="MillerDaily"/>
        </w:rPr>
        <w:t xml:space="preserve">, </w:t>
      </w:r>
      <w:r w:rsidR="00086F5F" w:rsidRPr="007C09D9">
        <w:rPr>
          <w:rFonts w:ascii="MillerDaily" w:hAnsi="MillerDaily"/>
          <w:color w:val="000000"/>
        </w:rPr>
        <w:t>nature,</w:t>
      </w:r>
      <w:r w:rsidR="00086F5F" w:rsidRPr="007C09D9">
        <w:rPr>
          <w:rFonts w:ascii="MillerDaily" w:hAnsi="MillerDaily"/>
        </w:rPr>
        <w:t xml:space="preserve"> and a responsibility to </w:t>
      </w:r>
      <w:r w:rsidR="00327D6D" w:rsidRPr="007C09D9">
        <w:rPr>
          <w:rFonts w:ascii="MillerDaily" w:hAnsi="MillerDaily"/>
        </w:rPr>
        <w:t>all life</w:t>
      </w:r>
      <w:r w:rsidR="00086F5F" w:rsidRPr="007C09D9">
        <w:rPr>
          <w:rFonts w:ascii="MillerDaily" w:hAnsi="MillerDaily"/>
        </w:rPr>
        <w:t xml:space="preserve">, </w:t>
      </w:r>
      <w:r w:rsidR="00086F5F" w:rsidRPr="007C09D9">
        <w:rPr>
          <w:rFonts w:ascii="MillerDaily" w:hAnsi="MillerDaily"/>
          <w:color w:val="000000"/>
        </w:rPr>
        <w:t xml:space="preserve">restoring the very connections that propel recovery will serve to make </w:t>
      </w:r>
      <w:r w:rsidR="00086F5F" w:rsidRPr="007C09D9">
        <w:rPr>
          <w:rFonts w:ascii="MillerDaily" w:hAnsi="MillerDaily"/>
        </w:rPr>
        <w:t>efforts more</w:t>
      </w:r>
      <w:r w:rsidR="00086F5F" w:rsidRPr="007C09D9">
        <w:rPr>
          <w:rFonts w:ascii="MillerDaily" w:hAnsi="MillerDaily"/>
          <w:color w:val="000000"/>
        </w:rPr>
        <w:t xml:space="preserve"> successful while protecting critical relationships between people and the </w:t>
      </w:r>
      <w:r w:rsidR="00086F5F" w:rsidRPr="007C09D9">
        <w:rPr>
          <w:rFonts w:ascii="MillerDaily" w:hAnsi="MillerDaily"/>
        </w:rPr>
        <w:t>L</w:t>
      </w:r>
      <w:r w:rsidR="00086F5F" w:rsidRPr="007C09D9">
        <w:rPr>
          <w:rFonts w:ascii="MillerDaily" w:hAnsi="MillerDaily"/>
          <w:color w:val="000000"/>
        </w:rPr>
        <w:t>and.</w:t>
      </w:r>
    </w:p>
    <w:p w14:paraId="15D54A99" w14:textId="77777777" w:rsidR="00086F5F" w:rsidRDefault="00086F5F" w:rsidP="00D44336">
      <w:pPr>
        <w:pStyle w:val="Refhead"/>
        <w:spacing w:line="240" w:lineRule="auto"/>
        <w:rPr>
          <w:color w:val="000000"/>
        </w:rPr>
      </w:pPr>
      <w:r>
        <w:t>References and Notes:</w:t>
      </w:r>
    </w:p>
    <w:p w14:paraId="1308E6D1" w14:textId="77777777" w:rsidR="0024787D" w:rsidRPr="0024787D" w:rsidRDefault="005A0390" w:rsidP="0024787D">
      <w:pPr>
        <w:pStyle w:val="Bibliography"/>
        <w:rPr>
          <w:rFonts w:ascii="BentonSansCondensed Book" w:hAnsi="BentonSansCondensed Book"/>
          <w:sz w:val="14"/>
        </w:rPr>
      </w:pPr>
      <w:r>
        <w:fldChar w:fldCharType="begin"/>
      </w:r>
      <w:r w:rsidR="0024787D">
        <w:instrText xml:space="preserve"> ADDIN ZOTERO_BIBL {"uncited":[],"omitted":[],"custom":[]} CSL_BIBLIOGRAPHY </w:instrText>
      </w:r>
      <w:r>
        <w:fldChar w:fldCharType="separate"/>
      </w:r>
      <w:r w:rsidR="0024787D" w:rsidRPr="0024787D">
        <w:rPr>
          <w:rFonts w:ascii="BentonSansCondensed Book" w:hAnsi="BentonSansCondensed Book"/>
          <w:sz w:val="14"/>
        </w:rPr>
        <w:t xml:space="preserve">1. </w:t>
      </w:r>
      <w:r w:rsidR="0024787D" w:rsidRPr="0024787D">
        <w:rPr>
          <w:rFonts w:ascii="BentonSansCondensed Book" w:hAnsi="BentonSansCondensed Book"/>
          <w:sz w:val="14"/>
        </w:rPr>
        <w:tab/>
        <w:t xml:space="preserve">V. Reyes-García </w:t>
      </w:r>
      <w:r w:rsidR="0024787D" w:rsidRPr="0024787D">
        <w:rPr>
          <w:rFonts w:ascii="BentonSansCondensed Book" w:hAnsi="BentonSansCondensed Book"/>
          <w:i/>
          <w:iCs/>
          <w:sz w:val="14"/>
        </w:rPr>
        <w:t>et al.</w:t>
      </w:r>
      <w:r w:rsidR="0024787D" w:rsidRPr="0024787D">
        <w:rPr>
          <w:rFonts w:ascii="BentonSansCondensed Book" w:hAnsi="BentonSansCondensed Book"/>
          <w:sz w:val="14"/>
        </w:rPr>
        <w:t xml:space="preserve">, </w:t>
      </w:r>
      <w:r w:rsidR="0024787D" w:rsidRPr="0024787D">
        <w:rPr>
          <w:rFonts w:ascii="BentonSansCondensed Book" w:hAnsi="BentonSansCondensed Book"/>
          <w:i/>
          <w:iCs/>
          <w:sz w:val="14"/>
        </w:rPr>
        <w:t>Proc. Natl. Acad. Sci. U.S.A.</w:t>
      </w:r>
      <w:r w:rsidR="0024787D" w:rsidRPr="0024787D">
        <w:rPr>
          <w:rFonts w:ascii="BentonSansCondensed Book" w:hAnsi="BentonSansCondensed Book"/>
          <w:sz w:val="14"/>
        </w:rPr>
        <w:t xml:space="preserve"> </w:t>
      </w:r>
      <w:r w:rsidR="0024787D" w:rsidRPr="0024787D">
        <w:rPr>
          <w:rFonts w:ascii="BentonSansCondensed Book" w:hAnsi="BentonSansCondensed Book"/>
          <w:b/>
          <w:bCs/>
          <w:sz w:val="14"/>
        </w:rPr>
        <w:t>120</w:t>
      </w:r>
      <w:r w:rsidR="0024787D" w:rsidRPr="0024787D">
        <w:rPr>
          <w:rFonts w:ascii="BentonSansCondensed Book" w:hAnsi="BentonSansCondensed Book"/>
          <w:sz w:val="14"/>
        </w:rPr>
        <w:t>, e2217303120 (2023).</w:t>
      </w:r>
    </w:p>
    <w:p w14:paraId="578B8B3C" w14:textId="77777777" w:rsidR="0024787D" w:rsidRPr="0024787D" w:rsidRDefault="0024787D" w:rsidP="0024787D">
      <w:pPr>
        <w:pStyle w:val="Bibliography"/>
        <w:rPr>
          <w:rFonts w:ascii="BentonSansCondensed Book" w:hAnsi="BentonSansCondensed Book"/>
          <w:sz w:val="14"/>
        </w:rPr>
      </w:pPr>
      <w:r w:rsidRPr="0024787D">
        <w:rPr>
          <w:rFonts w:ascii="BentonSansCondensed Book" w:hAnsi="BentonSansCondensed Book"/>
          <w:sz w:val="14"/>
        </w:rPr>
        <w:t xml:space="preserve">2. </w:t>
      </w:r>
      <w:r w:rsidRPr="0024787D">
        <w:rPr>
          <w:rFonts w:ascii="BentonSansCondensed Book" w:hAnsi="BentonSansCondensed Book"/>
          <w:sz w:val="14"/>
        </w:rPr>
        <w:tab/>
        <w:t xml:space="preserve">K. A. </w:t>
      </w:r>
      <w:proofErr w:type="spellStart"/>
      <w:r w:rsidRPr="0024787D">
        <w:rPr>
          <w:rFonts w:ascii="BentonSansCondensed Book" w:hAnsi="BentonSansCondensed Book"/>
          <w:sz w:val="14"/>
        </w:rPr>
        <w:t>Pawluk</w:t>
      </w:r>
      <w:proofErr w:type="spellEnd"/>
      <w:r w:rsidRPr="0024787D">
        <w:rPr>
          <w:rFonts w:ascii="BentonSansCondensed Book" w:hAnsi="BentonSansCondensed Book"/>
          <w:sz w:val="14"/>
        </w:rPr>
        <w:t xml:space="preserve">, C. H. Fox, C. N. Service, E. H. </w:t>
      </w:r>
      <w:proofErr w:type="spellStart"/>
      <w:r w:rsidRPr="0024787D">
        <w:rPr>
          <w:rFonts w:ascii="BentonSansCondensed Book" w:hAnsi="BentonSansCondensed Book"/>
          <w:sz w:val="14"/>
        </w:rPr>
        <w:t>Stredulinsky</w:t>
      </w:r>
      <w:proofErr w:type="spellEnd"/>
      <w:r w:rsidRPr="0024787D">
        <w:rPr>
          <w:rFonts w:ascii="BentonSansCondensed Book" w:hAnsi="BentonSansCondensed Book"/>
          <w:sz w:val="14"/>
        </w:rPr>
        <w:t xml:space="preserve">, H. M. Bryan, </w:t>
      </w:r>
      <w:proofErr w:type="spellStart"/>
      <w:r w:rsidRPr="0024787D">
        <w:rPr>
          <w:rFonts w:ascii="BentonSansCondensed Book" w:hAnsi="BentonSansCondensed Book"/>
          <w:i/>
          <w:iCs/>
          <w:sz w:val="14"/>
        </w:rPr>
        <w:t>PLoS</w:t>
      </w:r>
      <w:proofErr w:type="spellEnd"/>
      <w:r w:rsidRPr="0024787D">
        <w:rPr>
          <w:rFonts w:ascii="BentonSansCondensed Book" w:hAnsi="BentonSansCondensed Book"/>
          <w:i/>
          <w:iCs/>
          <w:sz w:val="14"/>
        </w:rPr>
        <w:t xml:space="preserve"> ONE</w:t>
      </w:r>
      <w:r w:rsidRPr="0024787D">
        <w:rPr>
          <w:rFonts w:ascii="BentonSansCondensed Book" w:hAnsi="BentonSansCondensed Book"/>
          <w:sz w:val="14"/>
        </w:rPr>
        <w:t xml:space="preserve">. </w:t>
      </w:r>
      <w:r w:rsidRPr="0024787D">
        <w:rPr>
          <w:rFonts w:ascii="BentonSansCondensed Book" w:hAnsi="BentonSansCondensed Book"/>
          <w:b/>
          <w:bCs/>
          <w:sz w:val="14"/>
        </w:rPr>
        <w:t>14</w:t>
      </w:r>
      <w:r w:rsidRPr="0024787D">
        <w:rPr>
          <w:rFonts w:ascii="BentonSansCondensed Book" w:hAnsi="BentonSansCondensed Book"/>
          <w:sz w:val="14"/>
        </w:rPr>
        <w:t>, e0224021 (2019).</w:t>
      </w:r>
    </w:p>
    <w:p w14:paraId="1F695630" w14:textId="77777777" w:rsidR="0024787D" w:rsidRPr="0024787D" w:rsidRDefault="0024787D" w:rsidP="0024787D">
      <w:pPr>
        <w:pStyle w:val="Bibliography"/>
        <w:rPr>
          <w:rFonts w:ascii="BentonSansCondensed Book" w:hAnsi="BentonSansCondensed Book"/>
          <w:sz w:val="14"/>
        </w:rPr>
      </w:pPr>
      <w:r w:rsidRPr="0024787D">
        <w:rPr>
          <w:rFonts w:ascii="BentonSansCondensed Book" w:hAnsi="BentonSansCondensed Book"/>
          <w:sz w:val="14"/>
        </w:rPr>
        <w:t xml:space="preserve">3. </w:t>
      </w:r>
      <w:r w:rsidRPr="0024787D">
        <w:rPr>
          <w:rFonts w:ascii="BentonSansCondensed Book" w:hAnsi="BentonSansCondensed Book"/>
          <w:sz w:val="14"/>
        </w:rPr>
        <w:tab/>
        <w:t xml:space="preserve">P. </w:t>
      </w:r>
      <w:proofErr w:type="spellStart"/>
      <w:r w:rsidRPr="0024787D">
        <w:rPr>
          <w:rFonts w:ascii="BentonSansCondensed Book" w:hAnsi="BentonSansCondensed Book"/>
          <w:sz w:val="14"/>
        </w:rPr>
        <w:t>Priadka</w:t>
      </w:r>
      <w:proofErr w:type="spellEnd"/>
      <w:r w:rsidRPr="0024787D">
        <w:rPr>
          <w:rFonts w:ascii="BentonSansCondensed Book" w:hAnsi="BentonSansCondensed Book"/>
          <w:sz w:val="14"/>
        </w:rPr>
        <w:t xml:space="preserve">, B. Moses, C. </w:t>
      </w:r>
      <w:proofErr w:type="spellStart"/>
      <w:r w:rsidRPr="0024787D">
        <w:rPr>
          <w:rFonts w:ascii="BentonSansCondensed Book" w:hAnsi="BentonSansCondensed Book"/>
          <w:sz w:val="14"/>
        </w:rPr>
        <w:t>Kozmik</w:t>
      </w:r>
      <w:proofErr w:type="spellEnd"/>
      <w:r w:rsidRPr="0024787D">
        <w:rPr>
          <w:rFonts w:ascii="BentonSansCondensed Book" w:hAnsi="BentonSansCondensed Book"/>
          <w:sz w:val="14"/>
        </w:rPr>
        <w:t xml:space="preserve">, S. Kell, J. N. Popp, </w:t>
      </w:r>
      <w:r w:rsidRPr="0024787D">
        <w:rPr>
          <w:rFonts w:ascii="BentonSansCondensed Book" w:hAnsi="BentonSansCondensed Book"/>
          <w:i/>
          <w:iCs/>
          <w:sz w:val="14"/>
        </w:rPr>
        <w:t>E&amp;S</w:t>
      </w:r>
      <w:r w:rsidRPr="0024787D">
        <w:rPr>
          <w:rFonts w:ascii="BentonSansCondensed Book" w:hAnsi="BentonSansCondensed Book"/>
          <w:sz w:val="14"/>
        </w:rPr>
        <w:t xml:space="preserve">. </w:t>
      </w:r>
      <w:r w:rsidRPr="0024787D">
        <w:rPr>
          <w:rFonts w:ascii="BentonSansCondensed Book" w:hAnsi="BentonSansCondensed Book"/>
          <w:b/>
          <w:bCs/>
          <w:sz w:val="14"/>
        </w:rPr>
        <w:t>27</w:t>
      </w:r>
      <w:r w:rsidRPr="0024787D">
        <w:rPr>
          <w:rFonts w:ascii="BentonSansCondensed Book" w:hAnsi="BentonSansCondensed Book"/>
          <w:sz w:val="14"/>
        </w:rPr>
        <w:t>, art30 (2022).</w:t>
      </w:r>
    </w:p>
    <w:p w14:paraId="271C3DAA" w14:textId="77777777" w:rsidR="0024787D" w:rsidRPr="0024787D" w:rsidRDefault="0024787D" w:rsidP="0024787D">
      <w:pPr>
        <w:pStyle w:val="Bibliography"/>
        <w:rPr>
          <w:rFonts w:ascii="BentonSansCondensed Book" w:hAnsi="BentonSansCondensed Book"/>
          <w:sz w:val="14"/>
        </w:rPr>
      </w:pPr>
      <w:r w:rsidRPr="0024787D">
        <w:rPr>
          <w:rFonts w:ascii="BentonSansCondensed Book" w:hAnsi="BentonSansCondensed Book"/>
          <w:sz w:val="14"/>
        </w:rPr>
        <w:t xml:space="preserve">4. </w:t>
      </w:r>
      <w:r w:rsidRPr="0024787D">
        <w:rPr>
          <w:rFonts w:ascii="BentonSansCondensed Book" w:hAnsi="BentonSansCondensed Book"/>
          <w:sz w:val="14"/>
        </w:rPr>
        <w:tab/>
        <w:t xml:space="preserve">C. S. Findlay, S. </w:t>
      </w:r>
      <w:proofErr w:type="spellStart"/>
      <w:r w:rsidRPr="0024787D">
        <w:rPr>
          <w:rFonts w:ascii="BentonSansCondensed Book" w:hAnsi="BentonSansCondensed Book"/>
          <w:sz w:val="14"/>
        </w:rPr>
        <w:t>Elgie</w:t>
      </w:r>
      <w:proofErr w:type="spellEnd"/>
      <w:r w:rsidRPr="0024787D">
        <w:rPr>
          <w:rFonts w:ascii="BentonSansCondensed Book" w:hAnsi="BentonSansCondensed Book"/>
          <w:sz w:val="14"/>
        </w:rPr>
        <w:t xml:space="preserve">, B. Giles, L. Burr, </w:t>
      </w:r>
      <w:r w:rsidRPr="0024787D">
        <w:rPr>
          <w:rFonts w:ascii="BentonSansCondensed Book" w:hAnsi="BentonSansCondensed Book"/>
          <w:i/>
          <w:iCs/>
          <w:sz w:val="14"/>
        </w:rPr>
        <w:t>Conservation Biology</w:t>
      </w:r>
      <w:r w:rsidRPr="0024787D">
        <w:rPr>
          <w:rFonts w:ascii="BentonSansCondensed Book" w:hAnsi="BentonSansCondensed Book"/>
          <w:sz w:val="14"/>
        </w:rPr>
        <w:t xml:space="preserve">. </w:t>
      </w:r>
      <w:r w:rsidRPr="0024787D">
        <w:rPr>
          <w:rFonts w:ascii="BentonSansCondensed Book" w:hAnsi="BentonSansCondensed Book"/>
          <w:b/>
          <w:bCs/>
          <w:sz w:val="14"/>
        </w:rPr>
        <w:t>23</w:t>
      </w:r>
      <w:r w:rsidRPr="0024787D">
        <w:rPr>
          <w:rFonts w:ascii="BentonSansCondensed Book" w:hAnsi="BentonSansCondensed Book"/>
          <w:sz w:val="14"/>
        </w:rPr>
        <w:t>, 1609–1617 (2009).</w:t>
      </w:r>
    </w:p>
    <w:p w14:paraId="01766E84" w14:textId="77777777" w:rsidR="0024787D" w:rsidRPr="0024787D" w:rsidRDefault="0024787D" w:rsidP="0024787D">
      <w:pPr>
        <w:pStyle w:val="Bibliography"/>
        <w:rPr>
          <w:rFonts w:ascii="BentonSansCondensed Book" w:hAnsi="BentonSansCondensed Book"/>
          <w:sz w:val="14"/>
        </w:rPr>
      </w:pPr>
      <w:r w:rsidRPr="0024787D">
        <w:rPr>
          <w:rFonts w:ascii="BentonSansCondensed Book" w:hAnsi="BentonSansCondensed Book"/>
          <w:sz w:val="14"/>
        </w:rPr>
        <w:t xml:space="preserve">5. </w:t>
      </w:r>
      <w:r w:rsidRPr="0024787D">
        <w:rPr>
          <w:rFonts w:ascii="BentonSansCondensed Book" w:hAnsi="BentonSansCondensed Book"/>
          <w:sz w:val="14"/>
        </w:rPr>
        <w:tab/>
        <w:t xml:space="preserve">C. T. Lamb </w:t>
      </w:r>
      <w:r w:rsidRPr="0024787D">
        <w:rPr>
          <w:rFonts w:ascii="BentonSansCondensed Book" w:hAnsi="BentonSansCondensed Book"/>
          <w:i/>
          <w:iCs/>
          <w:sz w:val="14"/>
        </w:rPr>
        <w:t>et al.</w:t>
      </w:r>
      <w:r w:rsidRPr="0024787D">
        <w:rPr>
          <w:rFonts w:ascii="BentonSansCondensed Book" w:hAnsi="BentonSansCondensed Book"/>
          <w:sz w:val="14"/>
        </w:rPr>
        <w:t xml:space="preserve">, </w:t>
      </w:r>
      <w:r w:rsidRPr="0024787D">
        <w:rPr>
          <w:rFonts w:ascii="BentonSansCondensed Book" w:hAnsi="BentonSansCondensed Book"/>
          <w:i/>
          <w:iCs/>
          <w:sz w:val="14"/>
        </w:rPr>
        <w:t>Ecological Applications</w:t>
      </w:r>
      <w:r w:rsidRPr="0024787D">
        <w:rPr>
          <w:rFonts w:ascii="BentonSansCondensed Book" w:hAnsi="BentonSansCondensed Book"/>
          <w:sz w:val="14"/>
        </w:rPr>
        <w:t xml:space="preserve"> (2022).</w:t>
      </w:r>
    </w:p>
    <w:p w14:paraId="377A6391" w14:textId="77777777" w:rsidR="0024787D" w:rsidRPr="0024787D" w:rsidRDefault="0024787D" w:rsidP="0024787D">
      <w:pPr>
        <w:pStyle w:val="Bibliography"/>
        <w:rPr>
          <w:rFonts w:ascii="BentonSansCondensed Book" w:hAnsi="BentonSansCondensed Book"/>
          <w:sz w:val="14"/>
        </w:rPr>
      </w:pPr>
      <w:r w:rsidRPr="0024787D">
        <w:rPr>
          <w:rFonts w:ascii="BentonSansCondensed Book" w:hAnsi="BentonSansCondensed Book"/>
          <w:sz w:val="14"/>
        </w:rPr>
        <w:t xml:space="preserve">6. </w:t>
      </w:r>
      <w:r w:rsidRPr="0024787D">
        <w:rPr>
          <w:rFonts w:ascii="BentonSansCondensed Book" w:hAnsi="BentonSansCondensed Book"/>
          <w:sz w:val="14"/>
        </w:rPr>
        <w:tab/>
        <w:t xml:space="preserve">H. Shamon </w:t>
      </w:r>
      <w:r w:rsidRPr="0024787D">
        <w:rPr>
          <w:rFonts w:ascii="BentonSansCondensed Book" w:hAnsi="BentonSansCondensed Book"/>
          <w:i/>
          <w:iCs/>
          <w:sz w:val="14"/>
        </w:rPr>
        <w:t>et al.</w:t>
      </w:r>
      <w:r w:rsidRPr="0024787D">
        <w:rPr>
          <w:rFonts w:ascii="BentonSansCondensed Book" w:hAnsi="BentonSansCondensed Book"/>
          <w:sz w:val="14"/>
        </w:rPr>
        <w:t xml:space="preserve">, </w:t>
      </w:r>
      <w:r w:rsidRPr="0024787D">
        <w:rPr>
          <w:rFonts w:ascii="BentonSansCondensed Book" w:hAnsi="BentonSansCondensed Book"/>
          <w:i/>
          <w:iCs/>
          <w:sz w:val="14"/>
        </w:rPr>
        <w:t>Frontiers in Ecology and Evolution</w:t>
      </w:r>
      <w:r w:rsidRPr="0024787D">
        <w:rPr>
          <w:rFonts w:ascii="BentonSansCondensed Book" w:hAnsi="BentonSansCondensed Book"/>
          <w:sz w:val="14"/>
        </w:rPr>
        <w:t xml:space="preserve">. </w:t>
      </w:r>
      <w:r w:rsidRPr="0024787D">
        <w:rPr>
          <w:rFonts w:ascii="BentonSansCondensed Book" w:hAnsi="BentonSansCondensed Book"/>
          <w:b/>
          <w:bCs/>
          <w:sz w:val="14"/>
        </w:rPr>
        <w:t>10</w:t>
      </w:r>
      <w:r w:rsidRPr="0024787D">
        <w:rPr>
          <w:rFonts w:ascii="BentonSansCondensed Book" w:hAnsi="BentonSansCondensed Book"/>
          <w:sz w:val="14"/>
        </w:rPr>
        <w:t xml:space="preserve"> (2022) (available at https://www.frontiersin.org/article/10.3389/fevo.2022.826282).</w:t>
      </w:r>
    </w:p>
    <w:p w14:paraId="6D4A928F" w14:textId="77777777" w:rsidR="0024787D" w:rsidRPr="0024787D" w:rsidRDefault="0024787D" w:rsidP="0024787D">
      <w:pPr>
        <w:pStyle w:val="Bibliography"/>
        <w:rPr>
          <w:rFonts w:ascii="BentonSansCondensed Book" w:hAnsi="BentonSansCondensed Book"/>
          <w:sz w:val="14"/>
        </w:rPr>
      </w:pPr>
      <w:r w:rsidRPr="0024787D">
        <w:rPr>
          <w:rFonts w:ascii="BentonSansCondensed Book" w:hAnsi="BentonSansCondensed Book"/>
          <w:sz w:val="14"/>
        </w:rPr>
        <w:t xml:space="preserve">7. </w:t>
      </w:r>
      <w:r w:rsidRPr="0024787D">
        <w:rPr>
          <w:rFonts w:ascii="BentonSansCondensed Book" w:hAnsi="BentonSansCondensed Book"/>
          <w:sz w:val="14"/>
        </w:rPr>
        <w:tab/>
        <w:t xml:space="preserve">A. J. Reid </w:t>
      </w:r>
      <w:r w:rsidRPr="0024787D">
        <w:rPr>
          <w:rFonts w:ascii="BentonSansCondensed Book" w:hAnsi="BentonSansCondensed Book"/>
          <w:i/>
          <w:iCs/>
          <w:sz w:val="14"/>
        </w:rPr>
        <w:t>et al.</w:t>
      </w:r>
      <w:r w:rsidRPr="0024787D">
        <w:rPr>
          <w:rFonts w:ascii="BentonSansCondensed Book" w:hAnsi="BentonSansCondensed Book"/>
          <w:sz w:val="14"/>
        </w:rPr>
        <w:t xml:space="preserve">, </w:t>
      </w:r>
      <w:r w:rsidRPr="0024787D">
        <w:rPr>
          <w:rFonts w:ascii="BentonSansCondensed Book" w:hAnsi="BentonSansCondensed Book"/>
          <w:i/>
          <w:iCs/>
          <w:sz w:val="14"/>
        </w:rPr>
        <w:t xml:space="preserve">Fish </w:t>
      </w:r>
      <w:proofErr w:type="spellStart"/>
      <w:r w:rsidRPr="0024787D">
        <w:rPr>
          <w:rFonts w:ascii="BentonSansCondensed Book" w:hAnsi="BentonSansCondensed Book"/>
          <w:i/>
          <w:iCs/>
          <w:sz w:val="14"/>
        </w:rPr>
        <w:t>Fish</w:t>
      </w:r>
      <w:proofErr w:type="spellEnd"/>
      <w:r w:rsidRPr="0024787D">
        <w:rPr>
          <w:rFonts w:ascii="BentonSansCondensed Book" w:hAnsi="BentonSansCondensed Book"/>
          <w:sz w:val="14"/>
        </w:rPr>
        <w:t xml:space="preserve">. </w:t>
      </w:r>
      <w:r w:rsidRPr="0024787D">
        <w:rPr>
          <w:rFonts w:ascii="BentonSansCondensed Book" w:hAnsi="BentonSansCondensed Book"/>
          <w:b/>
          <w:bCs/>
          <w:sz w:val="14"/>
        </w:rPr>
        <w:t>22</w:t>
      </w:r>
      <w:r w:rsidRPr="0024787D">
        <w:rPr>
          <w:rFonts w:ascii="BentonSansCondensed Book" w:hAnsi="BentonSansCondensed Book"/>
          <w:sz w:val="14"/>
        </w:rPr>
        <w:t>, 243–261 (2021).</w:t>
      </w:r>
    </w:p>
    <w:p w14:paraId="60E557EE" w14:textId="77777777" w:rsidR="0024787D" w:rsidRPr="0024787D" w:rsidRDefault="0024787D" w:rsidP="0024787D">
      <w:pPr>
        <w:pStyle w:val="Bibliography"/>
        <w:rPr>
          <w:rFonts w:ascii="BentonSansCondensed Book" w:hAnsi="BentonSansCondensed Book"/>
          <w:sz w:val="14"/>
        </w:rPr>
      </w:pPr>
      <w:r w:rsidRPr="0024787D">
        <w:rPr>
          <w:rFonts w:ascii="BentonSansCondensed Book" w:hAnsi="BentonSansCondensed Book"/>
          <w:sz w:val="14"/>
        </w:rPr>
        <w:t xml:space="preserve">8. </w:t>
      </w:r>
      <w:r w:rsidRPr="0024787D">
        <w:rPr>
          <w:rFonts w:ascii="BentonSansCondensed Book" w:hAnsi="BentonSansCondensed Book"/>
          <w:sz w:val="14"/>
        </w:rPr>
        <w:tab/>
        <w:t xml:space="preserve">B. R. Muir, A. L. Booth, </w:t>
      </w:r>
      <w:r w:rsidRPr="0024787D">
        <w:rPr>
          <w:rFonts w:ascii="BentonSansCondensed Book" w:hAnsi="BentonSansCondensed Book"/>
          <w:i/>
          <w:iCs/>
          <w:sz w:val="14"/>
        </w:rPr>
        <w:t>Environ Dev Sustain</w:t>
      </w:r>
      <w:r w:rsidRPr="0024787D">
        <w:rPr>
          <w:rFonts w:ascii="BentonSansCondensed Book" w:hAnsi="BentonSansCondensed Book"/>
          <w:sz w:val="14"/>
        </w:rPr>
        <w:t xml:space="preserve">. </w:t>
      </w:r>
      <w:r w:rsidRPr="0024787D">
        <w:rPr>
          <w:rFonts w:ascii="BentonSansCondensed Book" w:hAnsi="BentonSansCondensed Book"/>
          <w:b/>
          <w:bCs/>
          <w:sz w:val="14"/>
        </w:rPr>
        <w:t>14</w:t>
      </w:r>
      <w:r w:rsidRPr="0024787D">
        <w:rPr>
          <w:rFonts w:ascii="BentonSansCondensed Book" w:hAnsi="BentonSansCondensed Book"/>
          <w:sz w:val="14"/>
        </w:rPr>
        <w:t>, 455–476 (2012).</w:t>
      </w:r>
    </w:p>
    <w:p w14:paraId="596B3986" w14:textId="77777777" w:rsidR="0024787D" w:rsidRPr="0024787D" w:rsidRDefault="0024787D" w:rsidP="0024787D">
      <w:pPr>
        <w:pStyle w:val="Bibliography"/>
        <w:rPr>
          <w:rFonts w:ascii="BentonSansCondensed Book" w:hAnsi="BentonSansCondensed Book"/>
          <w:sz w:val="14"/>
        </w:rPr>
      </w:pPr>
      <w:r w:rsidRPr="0024787D">
        <w:rPr>
          <w:rFonts w:ascii="BentonSansCondensed Book" w:hAnsi="BentonSansCondensed Book"/>
          <w:sz w:val="14"/>
        </w:rPr>
        <w:t xml:space="preserve">9. </w:t>
      </w:r>
      <w:r w:rsidRPr="0024787D">
        <w:rPr>
          <w:rFonts w:ascii="BentonSansCondensed Book" w:hAnsi="BentonSansCondensed Book"/>
          <w:sz w:val="14"/>
        </w:rPr>
        <w:tab/>
        <w:t xml:space="preserve">J. </w:t>
      </w:r>
      <w:proofErr w:type="spellStart"/>
      <w:r w:rsidRPr="0024787D">
        <w:rPr>
          <w:rFonts w:ascii="BentonSansCondensed Book" w:hAnsi="BentonSansCondensed Book"/>
          <w:sz w:val="14"/>
        </w:rPr>
        <w:t>Daschuk</w:t>
      </w:r>
      <w:proofErr w:type="spellEnd"/>
      <w:r w:rsidRPr="0024787D">
        <w:rPr>
          <w:rFonts w:ascii="BentonSansCondensed Book" w:hAnsi="BentonSansCondensed Book"/>
          <w:sz w:val="14"/>
        </w:rPr>
        <w:t xml:space="preserve">, </w:t>
      </w:r>
      <w:r w:rsidRPr="0024787D">
        <w:rPr>
          <w:rFonts w:ascii="BentonSansCondensed Book" w:hAnsi="BentonSansCondensed Book"/>
          <w:i/>
          <w:iCs/>
          <w:sz w:val="14"/>
        </w:rPr>
        <w:t>Clearing the plains: disease, politics of starvation, and the loss of indigenous life</w:t>
      </w:r>
      <w:r w:rsidRPr="0024787D">
        <w:rPr>
          <w:rFonts w:ascii="BentonSansCondensed Book" w:hAnsi="BentonSansCondensed Book"/>
          <w:sz w:val="14"/>
        </w:rPr>
        <w:t xml:space="preserve"> (2019; https://uofrpress.ca/Books/C/Clearing-the-Plains).</w:t>
      </w:r>
    </w:p>
    <w:p w14:paraId="018AB162" w14:textId="77777777" w:rsidR="0024787D" w:rsidRPr="0024787D" w:rsidRDefault="0024787D" w:rsidP="0024787D">
      <w:pPr>
        <w:pStyle w:val="Bibliography"/>
        <w:rPr>
          <w:rFonts w:ascii="BentonSansCondensed Book" w:hAnsi="BentonSansCondensed Book"/>
          <w:sz w:val="14"/>
        </w:rPr>
      </w:pPr>
      <w:r w:rsidRPr="0024787D">
        <w:rPr>
          <w:rFonts w:ascii="BentonSansCondensed Book" w:hAnsi="BentonSansCondensed Book"/>
          <w:sz w:val="14"/>
        </w:rPr>
        <w:t xml:space="preserve">10. </w:t>
      </w:r>
      <w:r w:rsidRPr="0024787D">
        <w:rPr>
          <w:rFonts w:ascii="BentonSansCondensed Book" w:hAnsi="BentonSansCondensed Book"/>
          <w:sz w:val="14"/>
        </w:rPr>
        <w:tab/>
        <w:t xml:space="preserve">C. H. Freese </w:t>
      </w:r>
      <w:r w:rsidRPr="0024787D">
        <w:rPr>
          <w:rFonts w:ascii="BentonSansCondensed Book" w:hAnsi="BentonSansCondensed Book"/>
          <w:i/>
          <w:iCs/>
          <w:sz w:val="14"/>
        </w:rPr>
        <w:t>et al.</w:t>
      </w:r>
      <w:r w:rsidRPr="0024787D">
        <w:rPr>
          <w:rFonts w:ascii="BentonSansCondensed Book" w:hAnsi="BentonSansCondensed Book"/>
          <w:sz w:val="14"/>
        </w:rPr>
        <w:t xml:space="preserve">, </w:t>
      </w:r>
      <w:r w:rsidRPr="0024787D">
        <w:rPr>
          <w:rFonts w:ascii="BentonSansCondensed Book" w:hAnsi="BentonSansCondensed Book"/>
          <w:i/>
          <w:iCs/>
          <w:sz w:val="14"/>
        </w:rPr>
        <w:t>Biological Conservation</w:t>
      </w:r>
      <w:r w:rsidRPr="0024787D">
        <w:rPr>
          <w:rFonts w:ascii="BentonSansCondensed Book" w:hAnsi="BentonSansCondensed Book"/>
          <w:sz w:val="14"/>
        </w:rPr>
        <w:t xml:space="preserve">. </w:t>
      </w:r>
      <w:r w:rsidRPr="0024787D">
        <w:rPr>
          <w:rFonts w:ascii="BentonSansCondensed Book" w:hAnsi="BentonSansCondensed Book"/>
          <w:b/>
          <w:bCs/>
          <w:sz w:val="14"/>
        </w:rPr>
        <w:t>136</w:t>
      </w:r>
      <w:r w:rsidRPr="0024787D">
        <w:rPr>
          <w:rFonts w:ascii="BentonSansCondensed Book" w:hAnsi="BentonSansCondensed Book"/>
          <w:sz w:val="14"/>
        </w:rPr>
        <w:t>, 175–184 (2007).</w:t>
      </w:r>
    </w:p>
    <w:p w14:paraId="40C3BF10" w14:textId="77777777" w:rsidR="0024787D" w:rsidRPr="0024787D" w:rsidRDefault="0024787D" w:rsidP="0024787D">
      <w:pPr>
        <w:pStyle w:val="Bibliography"/>
        <w:rPr>
          <w:rFonts w:ascii="BentonSansCondensed Book" w:hAnsi="BentonSansCondensed Book"/>
          <w:sz w:val="14"/>
        </w:rPr>
      </w:pPr>
      <w:r w:rsidRPr="0024787D">
        <w:rPr>
          <w:rFonts w:ascii="BentonSansCondensed Book" w:hAnsi="BentonSansCondensed Book"/>
          <w:sz w:val="14"/>
        </w:rPr>
        <w:t xml:space="preserve">11. </w:t>
      </w:r>
      <w:r w:rsidRPr="0024787D">
        <w:rPr>
          <w:rFonts w:ascii="BentonSansCondensed Book" w:hAnsi="BentonSansCondensed Book"/>
          <w:sz w:val="14"/>
        </w:rPr>
        <w:tab/>
        <w:t>C. L. Smith, “Salmon Abundance and Diversity in Oregon Are We Making Progress?” (M/A-21, Oregon State University, Oregon, USA, 2014), p. 16.</w:t>
      </w:r>
    </w:p>
    <w:p w14:paraId="3085A713" w14:textId="77777777" w:rsidR="0024787D" w:rsidRPr="0024787D" w:rsidRDefault="0024787D" w:rsidP="0024787D">
      <w:pPr>
        <w:pStyle w:val="Bibliography"/>
        <w:rPr>
          <w:rFonts w:ascii="BentonSansCondensed Book" w:hAnsi="BentonSansCondensed Book"/>
          <w:sz w:val="14"/>
        </w:rPr>
      </w:pPr>
      <w:r w:rsidRPr="0024787D">
        <w:rPr>
          <w:rFonts w:ascii="BentonSansCondensed Book" w:hAnsi="BentonSansCondensed Book"/>
          <w:sz w:val="14"/>
        </w:rPr>
        <w:t xml:space="preserve">12. </w:t>
      </w:r>
      <w:r w:rsidRPr="0024787D">
        <w:rPr>
          <w:rFonts w:ascii="BentonSansCondensed Book" w:hAnsi="BentonSansCondensed Book"/>
          <w:sz w:val="14"/>
        </w:rPr>
        <w:tab/>
        <w:t xml:space="preserve">M. H. H. Price, J. W. Moore, B. M. Connors, K. L. Wilson, J. D. Reynolds, </w:t>
      </w:r>
      <w:r w:rsidRPr="0024787D">
        <w:rPr>
          <w:rFonts w:ascii="BentonSansCondensed Book" w:hAnsi="BentonSansCondensed Book"/>
          <w:i/>
          <w:iCs/>
          <w:sz w:val="14"/>
        </w:rPr>
        <w:t>J Appl Ecol</w:t>
      </w:r>
      <w:r w:rsidRPr="0024787D">
        <w:rPr>
          <w:rFonts w:ascii="BentonSansCondensed Book" w:hAnsi="BentonSansCondensed Book"/>
          <w:sz w:val="14"/>
        </w:rPr>
        <w:t xml:space="preserve">. </w:t>
      </w:r>
      <w:r w:rsidRPr="0024787D">
        <w:rPr>
          <w:rFonts w:ascii="BentonSansCondensed Book" w:hAnsi="BentonSansCondensed Book"/>
          <w:b/>
          <w:bCs/>
          <w:sz w:val="14"/>
        </w:rPr>
        <w:t>58</w:t>
      </w:r>
      <w:r w:rsidRPr="0024787D">
        <w:rPr>
          <w:rFonts w:ascii="BentonSansCondensed Book" w:hAnsi="BentonSansCondensed Book"/>
          <w:sz w:val="14"/>
        </w:rPr>
        <w:t>, 1477–1486 (2021).</w:t>
      </w:r>
    </w:p>
    <w:p w14:paraId="1267562D" w14:textId="77777777" w:rsidR="0024787D" w:rsidRPr="0024787D" w:rsidRDefault="0024787D" w:rsidP="0024787D">
      <w:pPr>
        <w:pStyle w:val="Bibliography"/>
        <w:rPr>
          <w:rFonts w:ascii="BentonSansCondensed Book" w:hAnsi="BentonSansCondensed Book"/>
          <w:sz w:val="14"/>
        </w:rPr>
      </w:pPr>
      <w:r w:rsidRPr="0024787D">
        <w:rPr>
          <w:rFonts w:ascii="BentonSansCondensed Book" w:hAnsi="BentonSansCondensed Book"/>
          <w:sz w:val="14"/>
        </w:rPr>
        <w:t xml:space="preserve">13. </w:t>
      </w:r>
      <w:r w:rsidRPr="0024787D">
        <w:rPr>
          <w:rFonts w:ascii="BentonSansCondensed Book" w:hAnsi="BentonSansCondensed Book"/>
          <w:sz w:val="14"/>
        </w:rPr>
        <w:tab/>
        <w:t>Government of Canada, “Report of the Commissioners for Treaty No. 8.” (</w:t>
      </w:r>
      <w:proofErr w:type="gramStart"/>
      <w:r w:rsidRPr="0024787D">
        <w:rPr>
          <w:rFonts w:ascii="BentonSansCondensed Book" w:hAnsi="BentonSansCondensed Book"/>
          <w:sz w:val="14"/>
        </w:rPr>
        <w:t>agreement</w:t>
      </w:r>
      <w:proofErr w:type="gramEnd"/>
      <w:r w:rsidRPr="0024787D">
        <w:rPr>
          <w:rFonts w:ascii="BentonSansCondensed Book" w:hAnsi="BentonSansCondensed Book"/>
          <w:sz w:val="14"/>
        </w:rPr>
        <w:t>, 1899), (available at https://www.rcaanc-cirnac.gc.ca/eng/1100100028813/1581293624572).</w:t>
      </w:r>
    </w:p>
    <w:p w14:paraId="2161C0C2" w14:textId="77777777" w:rsidR="0024787D" w:rsidRPr="0024787D" w:rsidRDefault="0024787D" w:rsidP="0024787D">
      <w:pPr>
        <w:pStyle w:val="Bibliography"/>
        <w:rPr>
          <w:rFonts w:ascii="BentonSansCondensed Book" w:hAnsi="BentonSansCondensed Book"/>
          <w:sz w:val="14"/>
        </w:rPr>
      </w:pPr>
      <w:r w:rsidRPr="0024787D">
        <w:rPr>
          <w:rFonts w:ascii="BentonSansCondensed Book" w:hAnsi="BentonSansCondensed Book"/>
          <w:sz w:val="14"/>
        </w:rPr>
        <w:t xml:space="preserve">14. </w:t>
      </w:r>
      <w:r w:rsidRPr="0024787D">
        <w:rPr>
          <w:rFonts w:ascii="BentonSansCondensed Book" w:hAnsi="BentonSansCondensed Book"/>
          <w:sz w:val="14"/>
        </w:rPr>
        <w:tab/>
        <w:t xml:space="preserve">M. K. Grace </w:t>
      </w:r>
      <w:r w:rsidRPr="0024787D">
        <w:rPr>
          <w:rFonts w:ascii="BentonSansCondensed Book" w:hAnsi="BentonSansCondensed Book"/>
          <w:i/>
          <w:iCs/>
          <w:sz w:val="14"/>
        </w:rPr>
        <w:t>et al.</w:t>
      </w:r>
      <w:r w:rsidRPr="0024787D">
        <w:rPr>
          <w:rFonts w:ascii="BentonSansCondensed Book" w:hAnsi="BentonSansCondensed Book"/>
          <w:sz w:val="14"/>
        </w:rPr>
        <w:t xml:space="preserve">, </w:t>
      </w:r>
      <w:r w:rsidRPr="0024787D">
        <w:rPr>
          <w:rFonts w:ascii="BentonSansCondensed Book" w:hAnsi="BentonSansCondensed Book"/>
          <w:i/>
          <w:iCs/>
          <w:sz w:val="14"/>
        </w:rPr>
        <w:t>Conservation Biology</w:t>
      </w:r>
      <w:r w:rsidRPr="0024787D">
        <w:rPr>
          <w:rFonts w:ascii="BentonSansCondensed Book" w:hAnsi="BentonSansCondensed Book"/>
          <w:sz w:val="14"/>
        </w:rPr>
        <w:t xml:space="preserve">. </w:t>
      </w:r>
      <w:r w:rsidRPr="0024787D">
        <w:rPr>
          <w:rFonts w:ascii="BentonSansCondensed Book" w:hAnsi="BentonSansCondensed Book"/>
          <w:b/>
          <w:bCs/>
          <w:sz w:val="14"/>
        </w:rPr>
        <w:t>35</w:t>
      </w:r>
      <w:r w:rsidRPr="0024787D">
        <w:rPr>
          <w:rFonts w:ascii="BentonSansCondensed Book" w:hAnsi="BentonSansCondensed Book"/>
          <w:sz w:val="14"/>
        </w:rPr>
        <w:t>, 1833–1849 (2021).</w:t>
      </w:r>
    </w:p>
    <w:p w14:paraId="3E2CA619" w14:textId="77777777" w:rsidR="0024787D" w:rsidRPr="0024787D" w:rsidRDefault="0024787D" w:rsidP="0024787D">
      <w:pPr>
        <w:pStyle w:val="Bibliography"/>
        <w:rPr>
          <w:rFonts w:ascii="BentonSansCondensed Book" w:hAnsi="BentonSansCondensed Book"/>
          <w:sz w:val="14"/>
        </w:rPr>
      </w:pPr>
      <w:r w:rsidRPr="0024787D">
        <w:rPr>
          <w:rFonts w:ascii="BentonSansCondensed Book" w:hAnsi="BentonSansCondensed Book"/>
          <w:sz w:val="14"/>
        </w:rPr>
        <w:t xml:space="preserve">15. </w:t>
      </w:r>
      <w:r w:rsidRPr="0024787D">
        <w:rPr>
          <w:rFonts w:ascii="BentonSansCondensed Book" w:hAnsi="BentonSansCondensed Book"/>
          <w:sz w:val="14"/>
        </w:rPr>
        <w:tab/>
        <w:t xml:space="preserve">Environment and Climate Change Canada, “Recovery Strategy for the Wood Bison (Bison </w:t>
      </w:r>
      <w:proofErr w:type="spellStart"/>
      <w:r w:rsidRPr="0024787D">
        <w:rPr>
          <w:rFonts w:ascii="BentonSansCondensed Book" w:hAnsi="BentonSansCondensed Book"/>
          <w:sz w:val="14"/>
        </w:rPr>
        <w:t>bison</w:t>
      </w:r>
      <w:proofErr w:type="spellEnd"/>
      <w:r w:rsidRPr="0024787D">
        <w:rPr>
          <w:rFonts w:ascii="BentonSansCondensed Book" w:hAnsi="BentonSansCondensed Book"/>
          <w:sz w:val="14"/>
        </w:rPr>
        <w:t xml:space="preserve"> </w:t>
      </w:r>
      <w:proofErr w:type="spellStart"/>
      <w:r w:rsidRPr="0024787D">
        <w:rPr>
          <w:rFonts w:ascii="BentonSansCondensed Book" w:hAnsi="BentonSansCondensed Book"/>
          <w:sz w:val="14"/>
        </w:rPr>
        <w:t>athabascae</w:t>
      </w:r>
      <w:proofErr w:type="spellEnd"/>
      <w:r w:rsidRPr="0024787D">
        <w:rPr>
          <w:rFonts w:ascii="BentonSansCondensed Book" w:hAnsi="BentonSansCondensed Book"/>
          <w:sz w:val="14"/>
        </w:rPr>
        <w:t xml:space="preserve">) in Canada,” </w:t>
      </w:r>
      <w:r w:rsidRPr="0024787D">
        <w:rPr>
          <w:rFonts w:ascii="BentonSansCondensed Book" w:hAnsi="BentonSansCondensed Book"/>
          <w:i/>
          <w:iCs/>
          <w:sz w:val="14"/>
        </w:rPr>
        <w:t>Species at Risk Act Recovery Strategy Series</w:t>
      </w:r>
      <w:r w:rsidRPr="0024787D">
        <w:rPr>
          <w:rFonts w:ascii="BentonSansCondensed Book" w:hAnsi="BentonSansCondensed Book"/>
          <w:sz w:val="14"/>
        </w:rPr>
        <w:t xml:space="preserve"> (Environment and Climate Change Canada, Ottawa, 2018), p. 59.</w:t>
      </w:r>
    </w:p>
    <w:p w14:paraId="1822AEA4" w14:textId="009BC034" w:rsidR="00086F5F" w:rsidRDefault="005A0390" w:rsidP="00314EFE">
      <w:pPr>
        <w:pStyle w:val="Referencesandnotes"/>
        <w:spacing w:line="240" w:lineRule="auto"/>
      </w:pPr>
      <w:r>
        <w:fldChar w:fldCharType="end"/>
      </w:r>
    </w:p>
    <w:p w14:paraId="05927976" w14:textId="0D1A4555" w:rsidR="00086F5F" w:rsidRDefault="00086F5F" w:rsidP="00870933">
      <w:pPr>
        <w:pStyle w:val="Referencesandnotes"/>
      </w:pPr>
      <w:r>
        <w:t xml:space="preserve">Acknowledgments: We </w:t>
      </w:r>
      <w:r w:rsidRPr="00C70022">
        <w:t xml:space="preserve">would like to thank the </w:t>
      </w:r>
      <w:proofErr w:type="spellStart"/>
      <w:r w:rsidRPr="00C70022">
        <w:t>Mitacs</w:t>
      </w:r>
      <w:proofErr w:type="spellEnd"/>
      <w:r w:rsidRPr="00C70022">
        <w:t xml:space="preserve"> Accelerate program, </w:t>
      </w:r>
      <w:proofErr w:type="spellStart"/>
      <w:r w:rsidRPr="00C70022">
        <w:t>Nîkanêse</w:t>
      </w:r>
      <w:proofErr w:type="spellEnd"/>
      <w:r w:rsidRPr="00C70022">
        <w:t xml:space="preserve"> Wah </w:t>
      </w:r>
      <w:proofErr w:type="spellStart"/>
      <w:r w:rsidRPr="00C70022">
        <w:t>tzee</w:t>
      </w:r>
      <w:proofErr w:type="spellEnd"/>
      <w:r w:rsidRPr="00C70022">
        <w:t xml:space="preserve"> Stewardship Society, </w:t>
      </w:r>
      <w:r w:rsidR="00CF05ED">
        <w:t xml:space="preserve">Liber </w:t>
      </w:r>
      <w:proofErr w:type="spellStart"/>
      <w:r w:rsidR="00CF05ED">
        <w:t>Ero</w:t>
      </w:r>
      <w:proofErr w:type="spellEnd"/>
      <w:r w:rsidR="00CF05ED">
        <w:t xml:space="preserve"> Fellowship, </w:t>
      </w:r>
      <w:r w:rsidRPr="00C70022">
        <w:t>and the Canadian Mountain Network for supporting this work.</w:t>
      </w:r>
      <w:r w:rsidRPr="00C70022">
        <w:rPr>
          <w:color w:val="000000"/>
        </w:rPr>
        <w:t xml:space="preserve"> This work benefited from review by Mr. Joshua Lam of Sage Legal, Mr. Martin </w:t>
      </w:r>
      <w:proofErr w:type="spellStart"/>
      <w:r w:rsidRPr="00C70022">
        <w:rPr>
          <w:color w:val="000000"/>
        </w:rPr>
        <w:t>Olyszynski</w:t>
      </w:r>
      <w:proofErr w:type="spellEnd"/>
      <w:r w:rsidRPr="00C70022">
        <w:rPr>
          <w:color w:val="000000"/>
        </w:rPr>
        <w:t xml:space="preserve"> at the University of Calgary’s Faculty of Law.</w:t>
      </w:r>
      <w:r w:rsidR="00A71F1E">
        <w:rPr>
          <w:color w:val="000000"/>
        </w:rPr>
        <w:t xml:space="preserve"> </w:t>
      </w:r>
      <w:r w:rsidR="00A71F1E">
        <w:t>Figure 1 was created by Fuse Consulting, Edmonton, Alberta, Canada.</w:t>
      </w:r>
      <w:r w:rsidR="00A20233">
        <w:t xml:space="preserve"> Dustin </w:t>
      </w:r>
      <w:proofErr w:type="spellStart"/>
      <w:r w:rsidR="00A20233">
        <w:t>Ranglack</w:t>
      </w:r>
      <w:proofErr w:type="spellEnd"/>
      <w:r w:rsidR="00A20233">
        <w:t xml:space="preserve"> provided helpful advice on the current and historic abundance and distribution of bison.</w:t>
      </w:r>
      <w:r w:rsidR="00045473">
        <w:t xml:space="preserve"> </w:t>
      </w:r>
    </w:p>
    <w:p w14:paraId="5F4A59F7" w14:textId="77777777" w:rsidR="00086F5F" w:rsidRDefault="00086F5F" w:rsidP="00870933">
      <w:pPr>
        <w:pStyle w:val="Referencesandnotes"/>
      </w:pPr>
    </w:p>
    <w:p w14:paraId="7FF79323" w14:textId="4AF67E26" w:rsidR="00086F5F" w:rsidRDefault="00086F5F" w:rsidP="007C09D9">
      <w:pPr>
        <w:pStyle w:val="DOI"/>
      </w:pPr>
      <w:r>
        <w:t>10.1126/</w:t>
      </w:r>
      <w:proofErr w:type="gramStart"/>
      <w:r>
        <w:t>science.</w:t>
      </w:r>
      <w:r>
        <w:rPr>
          <w:rStyle w:val="ng-binding"/>
        </w:rPr>
        <w:t>adg</w:t>
      </w:r>
      <w:proofErr w:type="gramEnd"/>
      <w:r>
        <w:rPr>
          <w:rStyle w:val="ng-binding"/>
        </w:rPr>
        <w:t>9830</w:t>
      </w:r>
    </w:p>
    <w:p w14:paraId="57D4A76A" w14:textId="77777777" w:rsidR="00086F5F" w:rsidRDefault="00086F5F" w:rsidP="00870933">
      <w:pPr>
        <w:pStyle w:val="refnotesSM"/>
      </w:pPr>
      <w:r>
        <w:t>Supplementary Materials:</w:t>
      </w:r>
    </w:p>
    <w:p w14:paraId="14277789" w14:textId="78B4EF74" w:rsidR="00086F5F" w:rsidRDefault="007C09D9" w:rsidP="00870933">
      <w:pPr>
        <w:pStyle w:val="Referencesandnotes"/>
      </w:pPr>
      <w:r>
        <w:t>URL</w:t>
      </w:r>
    </w:p>
    <w:p w14:paraId="63827230" w14:textId="77777777" w:rsidR="00086F5F" w:rsidRDefault="00086F5F" w:rsidP="00870933">
      <w:pPr>
        <w:pStyle w:val="Referencesandnotes"/>
      </w:pPr>
    </w:p>
    <w:p w14:paraId="1E639174" w14:textId="77777777" w:rsidR="00086F5F" w:rsidRPr="00086F5F" w:rsidRDefault="00086F5F" w:rsidP="00086F5F">
      <w:pPr>
        <w:pStyle w:val="Legend"/>
      </w:pPr>
      <w:r w:rsidRPr="00086F5F">
        <w:t>Figure legends</w:t>
      </w:r>
    </w:p>
    <w:p w14:paraId="6CCFC5D6" w14:textId="385304E7" w:rsidR="00086F5F" w:rsidRPr="00086F5F" w:rsidRDefault="00086F5F" w:rsidP="00086F5F">
      <w:pPr>
        <w:pStyle w:val="Legend"/>
      </w:pPr>
      <w:commentRangeStart w:id="270"/>
      <w:commentRangeStart w:id="271"/>
      <w:r w:rsidRPr="00086F5F">
        <w:t>Figure 1</w:t>
      </w:r>
      <w:commentRangeEnd w:id="270"/>
      <w:r w:rsidR="00AD4D20">
        <w:rPr>
          <w:rStyle w:val="CommentReference"/>
          <w:rFonts w:ascii="Times New Roman" w:hAnsi="Times New Roman"/>
        </w:rPr>
        <w:commentReference w:id="270"/>
      </w:r>
      <w:commentRangeEnd w:id="271"/>
      <w:r w:rsidR="00223BCE">
        <w:rPr>
          <w:rStyle w:val="CommentReference"/>
          <w:rFonts w:ascii="Times New Roman" w:hAnsi="Times New Roman"/>
        </w:rPr>
        <w:commentReference w:id="271"/>
      </w:r>
      <w:r w:rsidRPr="00086F5F">
        <w:t xml:space="preserve">. Conceptual diagram of species abundance over time. Violation of Indigenous </w:t>
      </w:r>
      <w:r w:rsidR="00A854EE">
        <w:t>r</w:t>
      </w:r>
      <w:r w:rsidRPr="00086F5F">
        <w:t xml:space="preserve">ights </w:t>
      </w:r>
      <w:r w:rsidR="00327D6D">
        <w:t xml:space="preserve">such as harvest </w:t>
      </w:r>
      <w:r w:rsidRPr="00086F5F">
        <w:t>occurs at a much higher abundance than the focus of current endangered species laws around achieving minimum viable populations</w:t>
      </w:r>
      <w:r w:rsidR="00C25F5A">
        <w:t xml:space="preserve">. Historic abundance estimates are often less precise than current estimates using modern sampling and statistical </w:t>
      </w:r>
      <w:r w:rsidR="00045473">
        <w:t>techniques but</w:t>
      </w:r>
      <w:r w:rsidR="00C25F5A">
        <w:t xml:space="preserve"> can be translated into approximate ranges based on observed abundance in local areas, available habitat, or harvest records (</w:t>
      </w:r>
      <w:r w:rsidR="00C25F5A" w:rsidRPr="00741B12">
        <w:rPr>
          <w:szCs w:val="15"/>
        </w:rPr>
        <w:t>See Supplementary Material 3</w:t>
      </w:r>
      <w:r w:rsidR="00C25F5A">
        <w:rPr>
          <w:szCs w:val="15"/>
        </w:rPr>
        <w:t xml:space="preserve"> and Figure 2).</w:t>
      </w:r>
      <w:ins w:id="272" w:author="Clayton Lamb" w:date="2023-04-22T08:16:00Z">
        <w:r w:rsidR="00527F88">
          <w:rPr>
            <w:szCs w:val="15"/>
          </w:rPr>
          <w:t xml:space="preserve"> </w:t>
        </w:r>
        <w:r w:rsidR="00527F88" w:rsidRPr="00527F88">
          <w:rPr>
            <w:rFonts w:ascii="Times New Roman" w:hAnsi="Times New Roman"/>
            <w:szCs w:val="15"/>
            <w:rPrChange w:id="273" w:author="Clayton Lamb" w:date="2023-04-22T08:21:00Z">
              <w:rPr>
                <w:sz w:val="17"/>
                <w:szCs w:val="17"/>
              </w:rPr>
            </w:rPrChange>
          </w:rPr>
          <w:t xml:space="preserve">Many, but not all, Indigenous </w:t>
        </w:r>
      </w:ins>
      <w:ins w:id="274" w:author="Clayton Lamb" w:date="2023-04-22T09:00:00Z">
        <w:r w:rsidR="00DF1359">
          <w:rPr>
            <w:rFonts w:ascii="Times New Roman" w:hAnsi="Times New Roman"/>
            <w:szCs w:val="15"/>
          </w:rPr>
          <w:t>P</w:t>
        </w:r>
      </w:ins>
      <w:ins w:id="275" w:author="Clayton Lamb" w:date="2023-04-22T08:16:00Z">
        <w:r w:rsidR="00527F88" w:rsidRPr="00527F88">
          <w:rPr>
            <w:rFonts w:ascii="Times New Roman" w:hAnsi="Times New Roman"/>
            <w:szCs w:val="15"/>
            <w:rPrChange w:id="276" w:author="Clayton Lamb" w:date="2023-04-22T08:21:00Z">
              <w:rPr>
                <w:sz w:val="17"/>
                <w:szCs w:val="17"/>
              </w:rPr>
            </w:rPrChange>
          </w:rPr>
          <w:t xml:space="preserve">eoples have specific </w:t>
        </w:r>
      </w:ins>
      <w:ins w:id="277" w:author="Clayton Lamb" w:date="2023-04-22T08:59:00Z">
        <w:r w:rsidR="00DF1359">
          <w:rPr>
            <w:rFonts w:ascii="Times New Roman" w:hAnsi="Times New Roman"/>
            <w:szCs w:val="15"/>
          </w:rPr>
          <w:t xml:space="preserve">treaty </w:t>
        </w:r>
      </w:ins>
      <w:ins w:id="278" w:author="Clayton Lamb" w:date="2023-04-22T08:16:00Z">
        <w:r w:rsidR="00527F88" w:rsidRPr="00527F88">
          <w:rPr>
            <w:rFonts w:ascii="Times New Roman" w:hAnsi="Times New Roman"/>
            <w:szCs w:val="15"/>
            <w:rPrChange w:id="279" w:author="Clayton Lamb" w:date="2023-04-22T08:21:00Z">
              <w:rPr>
                <w:sz w:val="17"/>
                <w:szCs w:val="17"/>
              </w:rPr>
            </w:rPrChange>
          </w:rPr>
          <w:t>rights in Canada and the USA, but all have constitutional</w:t>
        </w:r>
      </w:ins>
      <w:ins w:id="280" w:author="Clayton Lamb" w:date="2023-04-22T09:00:00Z">
        <w:r w:rsidR="00DF1359">
          <w:rPr>
            <w:rFonts w:ascii="Times New Roman" w:hAnsi="Times New Roman"/>
            <w:szCs w:val="15"/>
          </w:rPr>
          <w:t>ly protected</w:t>
        </w:r>
      </w:ins>
      <w:ins w:id="281" w:author="Clayton Lamb" w:date="2023-04-22T08:57:00Z">
        <w:r w:rsidR="00DF1359">
          <w:rPr>
            <w:rFonts w:ascii="Times New Roman" w:hAnsi="Times New Roman"/>
            <w:szCs w:val="15"/>
          </w:rPr>
          <w:t xml:space="preserve"> inherent Indigenous rights</w:t>
        </w:r>
      </w:ins>
      <w:ins w:id="282" w:author="Clayton Lamb" w:date="2023-04-22T08:16:00Z">
        <w:r w:rsidR="00527F88" w:rsidRPr="00527F88">
          <w:rPr>
            <w:rFonts w:ascii="Times New Roman" w:hAnsi="Times New Roman"/>
            <w:szCs w:val="15"/>
            <w:rPrChange w:id="283" w:author="Clayton Lamb" w:date="2023-04-22T08:21:00Z">
              <w:rPr>
                <w:sz w:val="17"/>
                <w:szCs w:val="17"/>
              </w:rPr>
            </w:rPrChange>
          </w:rPr>
          <w:t xml:space="preserve">. Our discussion </w:t>
        </w:r>
      </w:ins>
      <w:ins w:id="284" w:author="Clayton Lamb" w:date="2023-04-22T08:17:00Z">
        <w:r w:rsidR="00527F88" w:rsidRPr="00527F88">
          <w:rPr>
            <w:rFonts w:ascii="Times New Roman" w:hAnsi="Times New Roman"/>
            <w:szCs w:val="15"/>
            <w:rPrChange w:id="285" w:author="Clayton Lamb" w:date="2023-04-22T08:21:00Z">
              <w:rPr>
                <w:sz w:val="17"/>
                <w:szCs w:val="17"/>
              </w:rPr>
            </w:rPrChange>
          </w:rPr>
          <w:t xml:space="preserve">often </w:t>
        </w:r>
      </w:ins>
      <w:ins w:id="286" w:author="Clayton Lamb" w:date="2023-04-22T08:16:00Z">
        <w:r w:rsidR="00527F88" w:rsidRPr="00527F88">
          <w:rPr>
            <w:rFonts w:ascii="Times New Roman" w:hAnsi="Times New Roman"/>
            <w:szCs w:val="15"/>
            <w:rPrChange w:id="287" w:author="Clayton Lamb" w:date="2023-04-22T08:21:00Z">
              <w:rPr>
                <w:sz w:val="17"/>
                <w:szCs w:val="17"/>
              </w:rPr>
            </w:rPrChange>
          </w:rPr>
          <w:t>uses the language of treaties, but the issues are generally relevant more broadly</w:t>
        </w:r>
      </w:ins>
      <w:ins w:id="288" w:author="Clayton Lamb" w:date="2023-04-22T08:17:00Z">
        <w:r w:rsidR="00527F88" w:rsidRPr="00527F88">
          <w:rPr>
            <w:rFonts w:ascii="Times New Roman" w:hAnsi="Times New Roman"/>
            <w:szCs w:val="15"/>
            <w:rPrChange w:id="289" w:author="Clayton Lamb" w:date="2023-04-22T08:21:00Z">
              <w:rPr>
                <w:sz w:val="17"/>
                <w:szCs w:val="17"/>
              </w:rPr>
            </w:rPrChange>
          </w:rPr>
          <w:t xml:space="preserve"> and thus we </w:t>
        </w:r>
      </w:ins>
      <w:ins w:id="290" w:author="Clayton Lamb" w:date="2023-04-22T08:18:00Z">
        <w:r w:rsidR="00527F88" w:rsidRPr="00527F88">
          <w:rPr>
            <w:rFonts w:ascii="Times New Roman" w:hAnsi="Times New Roman"/>
            <w:szCs w:val="15"/>
            <w:rPrChange w:id="291" w:author="Clayton Lamb" w:date="2023-04-22T08:21:00Z">
              <w:rPr>
                <w:sz w:val="17"/>
                <w:szCs w:val="17"/>
              </w:rPr>
            </w:rPrChange>
          </w:rPr>
          <w:t xml:space="preserve">dually </w:t>
        </w:r>
      </w:ins>
      <w:ins w:id="292" w:author="Clayton Lamb" w:date="2023-04-22T08:17:00Z">
        <w:r w:rsidR="00527F88" w:rsidRPr="00527F88">
          <w:rPr>
            <w:rFonts w:ascii="Times New Roman" w:hAnsi="Times New Roman"/>
            <w:szCs w:val="15"/>
            <w:rPrChange w:id="293" w:author="Clayton Lamb" w:date="2023-04-22T08:21:00Z">
              <w:rPr>
                <w:sz w:val="17"/>
                <w:szCs w:val="17"/>
              </w:rPr>
            </w:rPrChange>
          </w:rPr>
          <w:t xml:space="preserve">specify the </w:t>
        </w:r>
      </w:ins>
      <w:ins w:id="294" w:author="Clayton Lamb" w:date="2023-04-22T08:20:00Z">
        <w:r w:rsidR="00527F88" w:rsidRPr="00527F88">
          <w:rPr>
            <w:rFonts w:ascii="Times New Roman" w:hAnsi="Times New Roman"/>
            <w:szCs w:val="15"/>
            <w:rPrChange w:id="295" w:author="Clayton Lamb" w:date="2023-04-22T08:21:00Z">
              <w:rPr>
                <w:sz w:val="17"/>
                <w:szCs w:val="17"/>
              </w:rPr>
            </w:rPrChange>
          </w:rPr>
          <w:t>Indigenous Rights Violation Zone to represent both cases.</w:t>
        </w:r>
      </w:ins>
    </w:p>
    <w:p w14:paraId="79E59382" w14:textId="77777777" w:rsidR="00086F5F" w:rsidRPr="00086F5F" w:rsidRDefault="00086F5F" w:rsidP="00086F5F">
      <w:pPr>
        <w:pStyle w:val="Legend"/>
      </w:pPr>
    </w:p>
    <w:p w14:paraId="1F6F7CC0" w14:textId="4D52E180" w:rsidR="00312DBB" w:rsidRPr="005F190F" w:rsidRDefault="00086F5F" w:rsidP="004B156E">
      <w:pPr>
        <w:jc w:val="both"/>
        <w:rPr>
          <w:szCs w:val="15"/>
        </w:rPr>
      </w:pPr>
      <w:bookmarkStart w:id="296" w:name="_gjdgxs" w:colFirst="0" w:colLast="0"/>
      <w:bookmarkEnd w:id="296"/>
      <w:r w:rsidRPr="004B156E">
        <w:rPr>
          <w:rFonts w:ascii="BentonSansCondensed Medium" w:hAnsi="BentonSansCondensed Medium"/>
          <w:sz w:val="15"/>
          <w:szCs w:val="15"/>
        </w:rPr>
        <w:t xml:space="preserve">Figure 2. Examples of </w:t>
      </w:r>
      <w:proofErr w:type="gramStart"/>
      <w:r w:rsidRPr="004B156E">
        <w:rPr>
          <w:rFonts w:ascii="BentonSansCondensed Medium" w:hAnsi="BentonSansCondensed Medium"/>
          <w:sz w:val="15"/>
          <w:szCs w:val="15"/>
        </w:rPr>
        <w:t>culturally-important</w:t>
      </w:r>
      <w:proofErr w:type="gramEnd"/>
      <w:r w:rsidRPr="004B156E">
        <w:rPr>
          <w:rFonts w:ascii="BentonSansCondensed Medium" w:hAnsi="BentonSansCondensed Medium"/>
          <w:sz w:val="15"/>
          <w:szCs w:val="15"/>
        </w:rPr>
        <w:t xml:space="preserve"> species across North America whose abundance does not meet culturally meaningful levels. </w:t>
      </w:r>
      <w:r w:rsidR="00884A11" w:rsidRPr="004B156E">
        <w:rPr>
          <w:rFonts w:ascii="BentonSansCondensed Medium" w:hAnsi="BentonSansCondensed Medium"/>
          <w:sz w:val="15"/>
          <w:szCs w:val="15"/>
        </w:rPr>
        <w:t>A)</w:t>
      </w:r>
      <w:r w:rsidRPr="004B156E">
        <w:rPr>
          <w:rFonts w:ascii="BentonSansCondensed Medium" w:hAnsi="BentonSansCondensed Medium"/>
          <w:sz w:val="15"/>
          <w:szCs w:val="15"/>
        </w:rPr>
        <w:t xml:space="preserve"> historic (tan) and current (purple) distributions for woodland caribou, American bison, and Pacific salmon. </w:t>
      </w:r>
      <w:r w:rsidR="00D44305" w:rsidRPr="004B156E">
        <w:rPr>
          <w:rFonts w:ascii="BentonSansCondensed Medium" w:hAnsi="BentonSansCondensed Medium"/>
          <w:sz w:val="15"/>
          <w:szCs w:val="15"/>
        </w:rPr>
        <w:t xml:space="preserve">Data sources for distributions detailed in Supplementary Material 3. Bison distribution only considers free-ranging populations; </w:t>
      </w:r>
      <w:commentRangeStart w:id="297"/>
      <w:commentRangeStart w:id="298"/>
      <w:commentRangeStart w:id="299"/>
      <w:commentRangeStart w:id="300"/>
      <w:r w:rsidR="00884A11" w:rsidRPr="004B156E">
        <w:rPr>
          <w:rFonts w:ascii="BentonSansCondensed Medium" w:hAnsi="BentonSansCondensed Medium"/>
          <w:sz w:val="15"/>
          <w:szCs w:val="15"/>
        </w:rPr>
        <w:t>B)</w:t>
      </w:r>
      <w:commentRangeEnd w:id="297"/>
      <w:r w:rsidR="00E04B07" w:rsidRPr="004B156E">
        <w:rPr>
          <w:rStyle w:val="CommentReference"/>
          <w:rFonts w:ascii="BentonSansCondensed Medium" w:hAnsi="BentonSansCondensed Medium"/>
          <w:sz w:val="15"/>
          <w:szCs w:val="15"/>
        </w:rPr>
        <w:commentReference w:id="297"/>
      </w:r>
      <w:commentRangeEnd w:id="298"/>
      <w:r w:rsidR="00326043" w:rsidRPr="005F190F">
        <w:rPr>
          <w:rStyle w:val="CommentReference"/>
          <w:rFonts w:ascii="BentonSansCondensed Medium" w:hAnsi="BentonSansCondensed Medium"/>
        </w:rPr>
        <w:commentReference w:id="298"/>
      </w:r>
      <w:commentRangeEnd w:id="299"/>
      <w:r w:rsidR="00E14B4D">
        <w:rPr>
          <w:rStyle w:val="CommentReference"/>
        </w:rPr>
        <w:commentReference w:id="299"/>
      </w:r>
      <w:commentRangeEnd w:id="300"/>
      <w:r w:rsidR="00EA65CC">
        <w:rPr>
          <w:rStyle w:val="CommentReference"/>
        </w:rPr>
        <w:commentReference w:id="300"/>
      </w:r>
      <w:r w:rsidRPr="004B156E">
        <w:rPr>
          <w:rFonts w:ascii="BentonSansCondensed Medium" w:hAnsi="BentonSansCondensed Medium"/>
          <w:sz w:val="15"/>
          <w:szCs w:val="15"/>
        </w:rPr>
        <w:t xml:space="preserve">  abundance trajectory for the species, or a focal population with sufficient data to characterize a broader regional trend (shown as a dot on the map above). Estimated abundance prior to colonization and large-scale industrial impacts shown at year 1700. Lowest recorded population estimate post-colonization is shown between 1900-2013, and the most current estimate is shown. </w:t>
      </w:r>
      <w:proofErr w:type="spellStart"/>
      <w:r w:rsidRPr="004B156E">
        <w:rPr>
          <w:rFonts w:ascii="BentonSansCondensed Medium" w:hAnsi="BentonSansCondensed Medium"/>
          <w:sz w:val="15"/>
          <w:szCs w:val="15"/>
        </w:rPr>
        <w:t>Klinse</w:t>
      </w:r>
      <w:proofErr w:type="spellEnd"/>
      <w:r w:rsidRPr="004B156E">
        <w:rPr>
          <w:rFonts w:ascii="BentonSansCondensed Medium" w:hAnsi="BentonSansCondensed Medium"/>
          <w:sz w:val="15"/>
          <w:szCs w:val="15"/>
        </w:rPr>
        <w:t xml:space="preserve">-Za pre-colonization </w:t>
      </w:r>
      <w:r w:rsidRPr="004B156E">
        <w:rPr>
          <w:rFonts w:ascii="BentonSansCondensed Medium" w:hAnsi="BentonSansCondensed Medium"/>
          <w:sz w:val="15"/>
          <w:szCs w:val="15"/>
        </w:rPr>
        <w:lastRenderedPageBreak/>
        <w:t>abundance translated from Indigenous Knowledge of a “sea of caribou” to ~1500-6000 caribou.</w:t>
      </w:r>
      <w:r w:rsidR="00953F8F" w:rsidRPr="00953F8F">
        <w:t xml:space="preserve"> </w:t>
      </w:r>
      <w:r w:rsidR="00953F8F" w:rsidRPr="00953F8F">
        <w:rPr>
          <w:rFonts w:ascii="BentonSansCondensed Medium" w:hAnsi="BentonSansCondensed Medium"/>
          <w:sz w:val="15"/>
          <w:szCs w:val="15"/>
        </w:rPr>
        <w:t xml:space="preserve">Lines between abundance estimates are interpolated using local polynomial </w:t>
      </w:r>
      <w:proofErr w:type="gramStart"/>
      <w:r w:rsidR="00953F8F" w:rsidRPr="00953F8F">
        <w:rPr>
          <w:rFonts w:ascii="BentonSansCondensed Medium" w:hAnsi="BentonSansCondensed Medium"/>
          <w:sz w:val="15"/>
          <w:szCs w:val="15"/>
        </w:rPr>
        <w:t>regression, and</w:t>
      </w:r>
      <w:proofErr w:type="gramEnd"/>
      <w:r w:rsidR="00953F8F" w:rsidRPr="00953F8F">
        <w:rPr>
          <w:rFonts w:ascii="BentonSansCondensed Medium" w:hAnsi="BentonSansCondensed Medium"/>
          <w:sz w:val="15"/>
          <w:szCs w:val="15"/>
        </w:rPr>
        <w:t xml:space="preserve"> are meant for visual purposes only.</w:t>
      </w:r>
      <w:r w:rsidRPr="004B156E">
        <w:rPr>
          <w:rFonts w:ascii="BentonSansCondensed Medium" w:hAnsi="BentonSansCondensed Medium"/>
          <w:sz w:val="15"/>
          <w:szCs w:val="15"/>
        </w:rPr>
        <w:t xml:space="preserve"> See </w:t>
      </w:r>
      <w:r w:rsidR="00D44305" w:rsidRPr="004B156E">
        <w:rPr>
          <w:rFonts w:ascii="BentonSansCondensed Medium" w:hAnsi="BentonSansCondensed Medium"/>
          <w:sz w:val="15"/>
          <w:szCs w:val="15"/>
        </w:rPr>
        <w:t>Supplementary Material</w:t>
      </w:r>
      <w:r w:rsidRPr="004B156E">
        <w:rPr>
          <w:rFonts w:ascii="BentonSansCondensed Medium" w:hAnsi="BentonSansCondensed Medium"/>
          <w:sz w:val="15"/>
          <w:szCs w:val="15"/>
        </w:rPr>
        <w:t xml:space="preserve"> </w:t>
      </w:r>
      <w:r w:rsidR="00B75004" w:rsidRPr="004B156E">
        <w:rPr>
          <w:rFonts w:ascii="BentonSansCondensed Medium" w:hAnsi="BentonSansCondensed Medium"/>
          <w:sz w:val="15"/>
          <w:szCs w:val="15"/>
        </w:rPr>
        <w:t>3</w:t>
      </w:r>
      <w:r w:rsidR="00312DBB" w:rsidRPr="004B156E">
        <w:rPr>
          <w:rFonts w:ascii="BentonSansCondensed Medium" w:hAnsi="BentonSansCondensed Medium"/>
          <w:sz w:val="15"/>
          <w:szCs w:val="15"/>
        </w:rPr>
        <w:t xml:space="preserve"> and </w:t>
      </w:r>
      <w:proofErr w:type="spellStart"/>
      <w:r w:rsidR="00312DBB" w:rsidRPr="004B156E">
        <w:rPr>
          <w:rFonts w:ascii="BentonSansCondensed Medium" w:hAnsi="BentonSansCondensed Medium"/>
          <w:sz w:val="15"/>
          <w:szCs w:val="15"/>
        </w:rPr>
        <w:t>Zenodo</w:t>
      </w:r>
      <w:proofErr w:type="spellEnd"/>
      <w:r w:rsidR="00312DBB" w:rsidRPr="004B156E">
        <w:rPr>
          <w:rFonts w:ascii="BentonSansCondensed Medium" w:hAnsi="BentonSansCondensed Medium"/>
          <w:sz w:val="15"/>
          <w:szCs w:val="15"/>
        </w:rPr>
        <w:t xml:space="preserve"> (https://zenodo.org/badge/latestdoi/630538182)</w:t>
      </w:r>
      <w:r w:rsidRPr="004B156E">
        <w:rPr>
          <w:rFonts w:ascii="BentonSansCondensed Medium" w:hAnsi="BentonSansCondensed Medium"/>
          <w:sz w:val="15"/>
          <w:szCs w:val="15"/>
        </w:rPr>
        <w:t xml:space="preserve"> for data </w:t>
      </w:r>
      <w:r w:rsidR="00312DBB" w:rsidRPr="004B156E">
        <w:rPr>
          <w:rFonts w:ascii="BentonSansCondensed Medium" w:hAnsi="BentonSansCondensed Medium"/>
          <w:sz w:val="15"/>
          <w:szCs w:val="15"/>
        </w:rPr>
        <w:t>and analysis</w:t>
      </w:r>
      <w:r w:rsidR="00312DBB" w:rsidRPr="004B156E">
        <w:rPr>
          <w:sz w:val="15"/>
          <w:szCs w:val="15"/>
        </w:rPr>
        <w:t>.</w:t>
      </w:r>
    </w:p>
    <w:sectPr w:rsidR="00312DBB" w:rsidRPr="005F190F" w:rsidSect="00E54710">
      <w:type w:val="continuous"/>
      <w:pgSz w:w="12240" w:h="15840" w:code="1"/>
      <w:pgMar w:top="1584" w:right="835" w:bottom="1325" w:left="965" w:header="245" w:footer="245" w:gutter="0"/>
      <w:cols w:num="3" w:space="634"/>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ad Wible" w:date="2023-04-21T12:15:00Z" w:initials="BW">
    <w:p w14:paraId="2B3DA1CB" w14:textId="77777777" w:rsidR="000E1BA4" w:rsidRDefault="000E1BA4">
      <w:pPr>
        <w:pStyle w:val="CommentText"/>
      </w:pPr>
      <w:r>
        <w:rPr>
          <w:rStyle w:val="CommentReference"/>
        </w:rPr>
        <w:annotationRef/>
      </w:r>
      <w:r>
        <w:t>NEW: Comments/question on the big picture, on framing:</w:t>
      </w:r>
    </w:p>
    <w:p w14:paraId="7674AE94" w14:textId="77777777" w:rsidR="000E1BA4" w:rsidRDefault="000E1BA4">
      <w:pPr>
        <w:pStyle w:val="CommentText"/>
      </w:pPr>
    </w:p>
    <w:p w14:paraId="755A48B1" w14:textId="77777777" w:rsidR="000E1BA4" w:rsidRDefault="000E1BA4">
      <w:pPr>
        <w:pStyle w:val="CommentText"/>
      </w:pPr>
      <w:r>
        <w:t xml:space="preserve">As written, and with tremendous justification, the story focuses on Indigenous peoples, their legal rights, and how they can benefit by exercising their legal rights. That's critical. And non-Indigenous people who care about </w:t>
      </w:r>
      <w:proofErr w:type="gramStart"/>
      <w:r>
        <w:t>Indigenous-people</w:t>
      </w:r>
      <w:proofErr w:type="gramEnd"/>
      <w:r>
        <w:t xml:space="preserve"> will support this approach. But it seems that this could also provide tremendous benefit to many people, to society broadly even if they </w:t>
      </w:r>
      <w:proofErr w:type="gramStart"/>
      <w:r>
        <w:t>don't  spend</w:t>
      </w:r>
      <w:proofErr w:type="gramEnd"/>
      <w:r>
        <w:t xml:space="preserve"> time thinking one way or the other about Indigenous people.  </w:t>
      </w:r>
      <w:proofErr w:type="gramStart"/>
      <w:r>
        <w:t>So</w:t>
      </w:r>
      <w:proofErr w:type="gramEnd"/>
      <w:r>
        <w:t xml:space="preserve"> this is an avenue by which Indigenous people can exercise rights to benefit themselves, and also entail broader societal benefit. Not sure if that is accurate, if that's an angle you see </w:t>
      </w:r>
      <w:proofErr w:type="gramStart"/>
      <w:r>
        <w:t>here</w:t>
      </w:r>
      <w:proofErr w:type="gramEnd"/>
      <w:r>
        <w:t xml:space="preserve"> and think would be worth promoting. E.g., all people who love nature, </w:t>
      </w:r>
      <w:proofErr w:type="gramStart"/>
      <w:r>
        <w:t>and  animals</w:t>
      </w:r>
      <w:proofErr w:type="gramEnd"/>
      <w:r>
        <w:t xml:space="preserve">, </w:t>
      </w:r>
      <w:proofErr w:type="spellStart"/>
      <w:r>
        <w:t>etc</w:t>
      </w:r>
      <w:proofErr w:type="spellEnd"/>
      <w:r>
        <w:t>, and are frustrated by the current state of law and policy, should now push for the exercising of Indigenous rights as a legal tool to achieve their desired ends.</w:t>
      </w:r>
    </w:p>
    <w:p w14:paraId="23A3A1EB" w14:textId="77777777" w:rsidR="000E1BA4" w:rsidRDefault="000E1BA4">
      <w:pPr>
        <w:pStyle w:val="CommentText"/>
      </w:pPr>
    </w:p>
    <w:p w14:paraId="57877256" w14:textId="77777777" w:rsidR="000E1BA4" w:rsidRDefault="000E1BA4">
      <w:pPr>
        <w:pStyle w:val="CommentText"/>
      </w:pPr>
      <w:r>
        <w:t>We had a paper that made similar arguments based on Indigenous rights and groundwater management, writing "</w:t>
      </w:r>
      <w:r>
        <w:rPr>
          <w:color w:val="333333"/>
          <w:highlight w:val="white"/>
        </w:rPr>
        <w:t>... tribal rights may offer new opportunities to achieve sustainable groundwater management for society at large</w:t>
      </w:r>
      <w:r>
        <w:t xml:space="preserve"> "</w:t>
      </w:r>
    </w:p>
    <w:p w14:paraId="023A2F67" w14:textId="77777777" w:rsidR="000E1BA4" w:rsidRDefault="000E1BA4">
      <w:pPr>
        <w:pStyle w:val="CommentText"/>
      </w:pPr>
    </w:p>
    <w:p w14:paraId="06DBFD16" w14:textId="77777777" w:rsidR="000E1BA4" w:rsidRDefault="00000000" w:rsidP="004C5C72">
      <w:pPr>
        <w:pStyle w:val="CommentText"/>
      </w:pPr>
      <w:hyperlink r:id="rId1" w:history="1">
        <w:r w:rsidR="000E1BA4" w:rsidRPr="004C5C72">
          <w:rPr>
            <w:rStyle w:val="Hyperlink"/>
          </w:rPr>
          <w:t>https://www.science.org/doi/10.1126/science.aat6041</w:t>
        </w:r>
      </w:hyperlink>
    </w:p>
  </w:comment>
  <w:comment w:id="1" w:author="Clayton Lamb" w:date="2023-04-22T10:30:00Z" w:initials="CL">
    <w:p w14:paraId="39371DCD" w14:textId="6300DAE6" w:rsidR="00E84EDF" w:rsidRDefault="00E84EDF">
      <w:pPr>
        <w:pStyle w:val="CommentText"/>
      </w:pPr>
      <w:r>
        <w:rPr>
          <w:rStyle w:val="CommentReference"/>
        </w:rPr>
        <w:annotationRef/>
      </w:r>
      <w:r w:rsidR="00261125">
        <w:t>CL NEW RESPONSE</w:t>
      </w:r>
      <w:r w:rsidR="00261125">
        <w:rPr>
          <w:noProof/>
        </w:rPr>
        <w:t xml:space="preserve">: </w:t>
      </w:r>
      <w:r w:rsidR="00000000">
        <w:rPr>
          <w:noProof/>
        </w:rPr>
        <w:t>100</w:t>
      </w:r>
      <w:r w:rsidR="00000000">
        <w:rPr>
          <w:noProof/>
        </w:rPr>
        <w:t>%. Thanks for this. We like the recom</w:t>
      </w:r>
      <w:r w:rsidR="00000000">
        <w:rPr>
          <w:noProof/>
        </w:rPr>
        <w:t xml:space="preserve">endation to make this explicit. </w:t>
      </w:r>
      <w:r w:rsidR="00000000">
        <w:rPr>
          <w:noProof/>
        </w:rPr>
        <w:t>W</w:t>
      </w:r>
      <w:r w:rsidR="00000000">
        <w:rPr>
          <w:noProof/>
        </w:rPr>
        <w:t>e've rew</w:t>
      </w:r>
      <w:r w:rsidR="00000000">
        <w:rPr>
          <w:noProof/>
        </w:rPr>
        <w:t>orked the</w:t>
      </w:r>
      <w:r>
        <w:rPr>
          <w:noProof/>
        </w:rPr>
        <w:t xml:space="preserve"> end of the intro to accomadate this.</w:t>
      </w:r>
    </w:p>
  </w:comment>
  <w:comment w:id="59" w:author="Brad Wible" w:date="2023-04-19T22:29:00Z" w:initials="BW">
    <w:p w14:paraId="683A06AA" w14:textId="77777777" w:rsidR="007F596A" w:rsidRDefault="009A3B12">
      <w:pPr>
        <w:pStyle w:val="CommentText"/>
      </w:pPr>
      <w:r>
        <w:rPr>
          <w:rStyle w:val="CommentReference"/>
        </w:rPr>
        <w:annotationRef/>
      </w:r>
      <w:r w:rsidR="007F596A">
        <w:t>General comment here, but it applies broadly. I’m neither a conservation biologist nor environmental lawyer, so apologies in advance for any misunderstanding.</w:t>
      </w:r>
    </w:p>
    <w:p w14:paraId="151E8559" w14:textId="77777777" w:rsidR="007F596A" w:rsidRDefault="007F596A">
      <w:pPr>
        <w:pStyle w:val="CommentText"/>
      </w:pPr>
    </w:p>
    <w:p w14:paraId="4EEE6140" w14:textId="77777777" w:rsidR="007F596A" w:rsidRDefault="007F596A">
      <w:pPr>
        <w:pStyle w:val="CommentText"/>
      </w:pPr>
      <w:r>
        <w:t xml:space="preserve">I would assume that the primary purpose of these laws is to be a last-resort backstop to try to keep species from going extinct. They only take effect when species are close to extinction, and success is defined as “Has the law done what is needed in order to keep species from extinction?”. Is that reasonably accurate? E.g., the ESA goal is not “find out what level is required to avoid extinction, and then achieve levels 100 times higher than that level.” E.g., once species get to MVP and are, or slightly above, that threshold, can’t they be delisted, in which case the ESA isn’t relevant/applicable? </w:t>
      </w:r>
      <w:proofErr w:type="gramStart"/>
      <w:r>
        <w:t>Thus</w:t>
      </w:r>
      <w:proofErr w:type="gramEnd"/>
      <w:r>
        <w:t xml:space="preserve"> what is the point of calling for ESA to focus on abundance up to levels at which ESA wouldn’t even be active anymore? </w:t>
      </w:r>
    </w:p>
    <w:p w14:paraId="2A15BDC0" w14:textId="77777777" w:rsidR="007F596A" w:rsidRDefault="007F596A">
      <w:pPr>
        <w:pStyle w:val="CommentText"/>
      </w:pPr>
    </w:p>
    <w:p w14:paraId="1F1D3F00" w14:textId="77777777" w:rsidR="007F596A" w:rsidRDefault="007F596A">
      <w:pPr>
        <w:pStyle w:val="CommentText"/>
      </w:pPr>
      <w:proofErr w:type="gramStart"/>
      <w:r>
        <w:t>So</w:t>
      </w:r>
      <w:proofErr w:type="gramEnd"/>
      <w:r>
        <w:t xml:space="preserve"> I can see how you argue that society should restore species to levels that support cultural uses, and that those levels are far beyond MVP levels. But </w:t>
      </w:r>
      <w:proofErr w:type="gramStart"/>
      <w:r>
        <w:t>are</w:t>
      </w:r>
      <w:proofErr w:type="gramEnd"/>
      <w:r>
        <w:t xml:space="preserve"> ESA/SARA even built for that? Once MVP threshold is surpassed, wouldn’t ESA be no longer relevant, and some other regulation would then need to be invoked </w:t>
      </w:r>
      <w:proofErr w:type="gramStart"/>
      <w:r>
        <w:t>in order to</w:t>
      </w:r>
      <w:proofErr w:type="gramEnd"/>
      <w:r>
        <w:t xml:space="preserve"> push the population sizes even higher to levels sufficient for cultural use? You seem to be asking for laws that are designed to avert total extinction to now function as laws that are designed to ensure considerable abundance. </w:t>
      </w:r>
    </w:p>
    <w:p w14:paraId="4006AB15" w14:textId="77777777" w:rsidR="007F596A" w:rsidRDefault="007F596A">
      <w:pPr>
        <w:pStyle w:val="CommentText"/>
      </w:pPr>
    </w:p>
    <w:p w14:paraId="5ADE146D" w14:textId="77777777" w:rsidR="007F596A" w:rsidRDefault="007F596A">
      <w:pPr>
        <w:pStyle w:val="CommentText"/>
      </w:pPr>
      <w:r>
        <w:t>Or are you arguing that ESA/SARA do a good job of doing what that are designed to, getting species to bare minimum MVP levels, but then we need other laws to get species levels from MVP level to higher levels of abundance?</w:t>
      </w:r>
    </w:p>
    <w:p w14:paraId="14C28499" w14:textId="77777777" w:rsidR="007F596A" w:rsidRDefault="007F596A">
      <w:pPr>
        <w:pStyle w:val="CommentText"/>
      </w:pPr>
    </w:p>
    <w:p w14:paraId="0565A3BF" w14:textId="77777777" w:rsidR="007F596A" w:rsidRDefault="007F596A">
      <w:pPr>
        <w:pStyle w:val="CommentText"/>
      </w:pPr>
      <w:r>
        <w:t xml:space="preserve">Or is the argument that ESA and SARA determine their MVP levels with an assumption of there being little/no human intervention, and you argue that MVP thresholds should be calculated with an assumption of higher levels of human intervention in the form of cultural harvest? Instead of the logic being “We need to protect caribou from extinction, so we calculate an MVP threshold, and in that calculation we assume that animal mortality rates will be due only to natural causes because no one will do anything to harm the animals”, the logic becomes “We need to protect caribou from extinction, so we calculate an MVP threshold, and in that calculation we assume that animal mortality rates will reflect natural causes but also include harvest by humans?” </w:t>
      </w:r>
      <w:proofErr w:type="gramStart"/>
      <w:r>
        <w:t>So</w:t>
      </w:r>
      <w:proofErr w:type="gramEnd"/>
      <w:r>
        <w:t xml:space="preserve"> you are basically just calling for the conservation biologists to factor some harvest into their threshold calculations?</w:t>
      </w:r>
    </w:p>
    <w:p w14:paraId="274798C6" w14:textId="77777777" w:rsidR="007F596A" w:rsidRDefault="007F596A">
      <w:pPr>
        <w:pStyle w:val="CommentText"/>
      </w:pPr>
    </w:p>
    <w:p w14:paraId="00BCBB3A" w14:textId="77777777" w:rsidR="007F596A" w:rsidRDefault="007F596A">
      <w:pPr>
        <w:pStyle w:val="CommentText"/>
      </w:pPr>
      <w:r>
        <w:t xml:space="preserve">Maybe you have said this in the text, and I’ve just misread. But if what I’m suggesting above is </w:t>
      </w:r>
      <w:proofErr w:type="gramStart"/>
      <w:r>
        <w:t>more or less the</w:t>
      </w:r>
      <w:proofErr w:type="gramEnd"/>
      <w:r>
        <w:t xml:space="preserve"> point you are trying to make, it might be worth just making that point more clearly and explicitly. I.e., the conservation biologists who calculate the thresholds that trigger the laws need to factor in a certain level of harvest rather than assuming no human harvest. And/or “ESA/SARA get species from the brink of extinction to an MVP level, but then we </w:t>
      </w:r>
      <w:proofErr w:type="gramStart"/>
      <w:r>
        <w:t>need  other</w:t>
      </w:r>
      <w:proofErr w:type="gramEnd"/>
      <w:r>
        <w:t xml:space="preserve"> laws to get species from MVP levels to higher levels of abundance”.</w:t>
      </w:r>
    </w:p>
    <w:p w14:paraId="636744A2" w14:textId="77777777" w:rsidR="007F596A" w:rsidRDefault="007F596A">
      <w:pPr>
        <w:pStyle w:val="CommentText"/>
      </w:pPr>
    </w:p>
    <w:p w14:paraId="69A24857" w14:textId="77777777" w:rsidR="007F596A" w:rsidRDefault="007F596A" w:rsidP="00F744CB">
      <w:pPr>
        <w:pStyle w:val="CommentText"/>
      </w:pPr>
      <w:r>
        <w:t xml:space="preserve">And then if that’s the core change, what then </w:t>
      </w:r>
      <w:proofErr w:type="gramStart"/>
      <w:r>
        <w:t>has to</w:t>
      </w:r>
      <w:proofErr w:type="gramEnd"/>
      <w:r>
        <w:t xml:space="preserve"> change to make that possible? E.g., what part of ESA/SARA needs to be changed to empower the conservation biologists to make this change to the calculations, to assume harvest? E.g., what data, what information, what processes for gathering information, need to be in place </w:t>
      </w:r>
      <w:proofErr w:type="gramStart"/>
      <w:r>
        <w:t>in order to</w:t>
      </w:r>
      <w:proofErr w:type="gramEnd"/>
      <w:r>
        <w:t xml:space="preserve"> allow the biologists to determine the harvest numbers and thus to update their threshold calculations? E.g., is the legal argument then that the treaty obligations require that a certain level of harvest be supported, so the ES law must be adapted </w:t>
      </w:r>
      <w:proofErr w:type="gramStart"/>
      <w:r>
        <w:t>in light of</w:t>
      </w:r>
      <w:proofErr w:type="gramEnd"/>
      <w:r>
        <w:t xml:space="preserve"> that treaty, in order to allow the biologist to factor in a certain level of harvest when calculating the threshold value?</w:t>
      </w:r>
    </w:p>
  </w:comment>
  <w:comment w:id="60" w:author="Clayton Lamb" w:date="2023-04-20T13:58:00Z" w:initials="CL">
    <w:p w14:paraId="0420519E" w14:textId="0CE88DFA" w:rsidR="00D04B37" w:rsidRDefault="00D04B37">
      <w:pPr>
        <w:pStyle w:val="CommentText"/>
      </w:pPr>
      <w:r>
        <w:rPr>
          <w:rStyle w:val="CommentReference"/>
        </w:rPr>
        <w:annotationRef/>
      </w:r>
      <w:r>
        <w:rPr>
          <w:noProof/>
        </w:rPr>
        <w:t xml:space="preserve">CTL </w:t>
      </w:r>
      <w:r w:rsidR="00BF3501">
        <w:rPr>
          <w:noProof/>
        </w:rPr>
        <w:t>WILL</w:t>
      </w:r>
      <w:r>
        <w:rPr>
          <w:noProof/>
        </w:rPr>
        <w:t xml:space="preserve"> ADDRESS IN EMAIL TO START</w:t>
      </w:r>
    </w:p>
  </w:comment>
  <w:comment w:id="69" w:author="Brad Wible" w:date="2023-04-19T23:54:00Z" w:initials="BW">
    <w:p w14:paraId="61995CAE" w14:textId="77777777" w:rsidR="00BF360B" w:rsidRDefault="0010073A">
      <w:pPr>
        <w:pStyle w:val="CommentText"/>
      </w:pPr>
      <w:r>
        <w:rPr>
          <w:rStyle w:val="CommentReference"/>
        </w:rPr>
        <w:annotationRef/>
      </w:r>
      <w:r w:rsidR="00BF360B">
        <w:t xml:space="preserve">Not sure I understand this, and not sure if this is mostly a legal issue or scientific issue. If combined numbers of </w:t>
      </w:r>
      <w:proofErr w:type="gramStart"/>
      <w:r w:rsidR="00BF360B">
        <w:t>free-ranging</w:t>
      </w:r>
      <w:proofErr w:type="gramEnd"/>
      <w:r w:rsidR="00BF360B">
        <w:t xml:space="preserve"> plus privately held bison are dangerously low, period, but ESA/SARA are ignoring the numbers, that seems a clear problem. </w:t>
      </w:r>
    </w:p>
    <w:p w14:paraId="53856F74" w14:textId="77777777" w:rsidR="00BF360B" w:rsidRDefault="00BF360B">
      <w:pPr>
        <w:pStyle w:val="CommentText"/>
      </w:pPr>
    </w:p>
    <w:p w14:paraId="5D1FFB0D" w14:textId="77777777" w:rsidR="00BF360B" w:rsidRDefault="00BF360B" w:rsidP="00D22DCD">
      <w:pPr>
        <w:pStyle w:val="CommentText"/>
      </w:pPr>
      <w:r>
        <w:t xml:space="preserve">But I wonder if the “free ranging” vs “privately owned” is a key distinction underlying your concern. </w:t>
      </w:r>
      <w:proofErr w:type="gramStart"/>
      <w:r>
        <w:t>E.g.</w:t>
      </w:r>
      <w:proofErr w:type="gramEnd"/>
      <w:r>
        <w:t xml:space="preserve"> I'm guessing here, but perhaps ESA/SARA do not distinguish free vs private, and as long as we have animals that are alive, that are not extinct, that’s a win, thus the protections may not be in place because the animals, in a strict sense, are not at danger of extinction, even if most of them are private. Is that the case? If so, are you then saying that rather than focusing solely on preventing extinction, period, the laws should instead focus on ensuring that there are certain levels of free ranging animals, even if we have tons of private animals and thus there is no risk of extinction? If that’s the argument, that’s a fine argument to make, but is the solution then to wield a law aimed at preventing extinction, or do we just need different law whose goal/priority is to ensure above-MVP levels of free-ranging animals, without any regard for total numbers of animals and whether extinction risk is or isn't dire?</w:t>
      </w:r>
    </w:p>
  </w:comment>
  <w:comment w:id="70" w:author="Clayton Lamb" w:date="2023-04-20T13:59:00Z" w:initials="CL">
    <w:p w14:paraId="1181B2D9" w14:textId="52BA695F" w:rsidR="00D04B37" w:rsidRDefault="00D04B37">
      <w:pPr>
        <w:pStyle w:val="CommentText"/>
      </w:pPr>
      <w:r>
        <w:rPr>
          <w:rStyle w:val="CommentReference"/>
        </w:rPr>
        <w:annotationRef/>
      </w:r>
      <w:r w:rsidR="00BF3501">
        <w:rPr>
          <w:noProof/>
        </w:rPr>
        <w:t>CTL WILL ADDRESS IN EMAIL TO START</w:t>
      </w:r>
    </w:p>
  </w:comment>
  <w:comment w:id="73" w:author="Brad Wible" w:date="2023-04-19T11:53:00Z" w:initials="BW">
    <w:p w14:paraId="3874E337" w14:textId="77777777" w:rsidR="006E145F" w:rsidRDefault="00125533">
      <w:pPr>
        <w:pStyle w:val="CommentText"/>
      </w:pPr>
      <w:r>
        <w:rPr>
          <w:rStyle w:val="CommentReference"/>
        </w:rPr>
        <w:annotationRef/>
      </w:r>
      <w:r w:rsidR="006E145F">
        <w:t xml:space="preserve">It’s great to tie this into legal obligations to Indigenous governments under treaties.  Are you suggesting that there is language in treaties, in both the US and Canada, that could be interpreted to apply to all species, all harvesting, all cultural uses, </w:t>
      </w:r>
      <w:proofErr w:type="spellStart"/>
      <w:r w:rsidR="006E145F">
        <w:t>etc</w:t>
      </w:r>
      <w:proofErr w:type="spellEnd"/>
      <w:r w:rsidR="006E145F">
        <w:t xml:space="preserve">? In other words, the existing treaty language provides a more or less blanket obligation to restore </w:t>
      </w:r>
      <w:proofErr w:type="gramStart"/>
      <w:r w:rsidR="006E145F">
        <w:t>culturally-meaningful</w:t>
      </w:r>
      <w:proofErr w:type="gramEnd"/>
      <w:r w:rsidR="006E145F">
        <w:t xml:space="preserve"> populations in all locations, all species? I ask because the alternative might be that, e.g., Language A in Treaty B can be used to push for more recovery of animal sub-Population C in Location D for benefit of Indigenous community E, but it might not have anything to say about countless other Indigenous communities, geographic regions, and animal sub-populations. So are treaties giving blanket coverage, or are treaties more narrow/focused, with some species, regions, communities not covered.</w:t>
      </w:r>
    </w:p>
    <w:p w14:paraId="773D745E" w14:textId="77777777" w:rsidR="006E145F" w:rsidRDefault="006E145F">
      <w:pPr>
        <w:pStyle w:val="CommentText"/>
      </w:pPr>
    </w:p>
    <w:p w14:paraId="0BA62D9E" w14:textId="77777777" w:rsidR="006E145F" w:rsidRDefault="006E145F">
      <w:pPr>
        <w:pStyle w:val="CommentText"/>
      </w:pPr>
      <w:r>
        <w:t>If some communities/species are not covered by treaties, then what?</w:t>
      </w:r>
    </w:p>
    <w:p w14:paraId="0130B66E" w14:textId="77777777" w:rsidR="006E145F" w:rsidRDefault="006E145F">
      <w:pPr>
        <w:pStyle w:val="CommentText"/>
      </w:pPr>
    </w:p>
    <w:p w14:paraId="44D35DFF" w14:textId="77777777" w:rsidR="006E145F" w:rsidRDefault="006E145F">
      <w:pPr>
        <w:pStyle w:val="CommentText"/>
      </w:pPr>
      <w:r>
        <w:t xml:space="preserve">My general question is that in writing this, it’s relatively clear-cut if you can point to treaty language, legal rights, legal obligations. It can become less clear-cut if there isn’t legal treaty obligation, but you are still calling for colonial governments to change their </w:t>
      </w:r>
      <w:proofErr w:type="spellStart"/>
      <w:r>
        <w:t>polices</w:t>
      </w:r>
      <w:proofErr w:type="spellEnd"/>
      <w:r>
        <w:t xml:space="preserve"> and practices in a certain way, </w:t>
      </w:r>
      <w:proofErr w:type="gramStart"/>
      <w:r>
        <w:t>at the same time that</w:t>
      </w:r>
      <w:proofErr w:type="gramEnd"/>
      <w:r>
        <w:t xml:space="preserve"> many other groups may have many different views and priorities and suggestions for how government should manage species. To be clear, there can be strong arguments based on history, ethics, justice, </w:t>
      </w:r>
      <w:proofErr w:type="spellStart"/>
      <w:r>
        <w:t>etc</w:t>
      </w:r>
      <w:proofErr w:type="spellEnd"/>
      <w:r>
        <w:t xml:space="preserve">, for prioritizing the culture and values and well-being of Indigenous groups in these debates and policies and actions, over the culture and values </w:t>
      </w:r>
      <w:proofErr w:type="gramStart"/>
      <w:r>
        <w:t>and  well</w:t>
      </w:r>
      <w:proofErr w:type="gramEnd"/>
      <w:r>
        <w:t>-being of other groups, even if there are no legal treaty obligations. But if that’s the case, you would want to say something about that argument.</w:t>
      </w:r>
    </w:p>
    <w:p w14:paraId="7BC9D6C7" w14:textId="77777777" w:rsidR="006E145F" w:rsidRDefault="006E145F">
      <w:pPr>
        <w:pStyle w:val="CommentText"/>
      </w:pPr>
    </w:p>
    <w:p w14:paraId="597A7E55" w14:textId="77777777" w:rsidR="006E145F" w:rsidRDefault="006E145F" w:rsidP="002A23E4">
      <w:pPr>
        <w:pStyle w:val="CommentText"/>
      </w:pPr>
      <w:r>
        <w:t xml:space="preserve">In general, while many readers will be familiar with these issues, many more will not, so we can’t assume that they will have a lot of deep understanding about the history and issues. E.g., the general message of the story seems to be that the ESA/SARA approaches prohibit, or limit, harvest, but Indigenous culture requires harvest, so the targets/policies must account for a certain amount of harvest. Fair enough. But many other non-Indigenous communities/groups might also have cultural values and desires </w:t>
      </w:r>
      <w:proofErr w:type="gramStart"/>
      <w:r>
        <w:t>and  needs</w:t>
      </w:r>
      <w:proofErr w:type="gramEnd"/>
      <w:r>
        <w:t xml:space="preserve"> that would benefit from being allowed to harvest. Yet I imagine that your argument is that ESA/SARA should prioritize accommodations for Indigenous groups over other groups. If treaty obligations cover all of this, great. But if there are cases where there are no treaty obligations, do we still prioritize the Indigenous needs and change targets to allow their harvest, but not to allow harvest by non-Indigenous groups? Or is the story more of a general call for policies to accommodate needs and values of </w:t>
      </w:r>
      <w:proofErr w:type="gramStart"/>
      <w:r>
        <w:t>all  communities</w:t>
      </w:r>
      <w:proofErr w:type="gramEnd"/>
      <w:r>
        <w:t xml:space="preserve"> that want to harvest? </w:t>
      </w:r>
    </w:p>
  </w:comment>
  <w:comment w:id="74" w:author="Clayton Lamb" w:date="2023-04-20T14:00:00Z" w:initials="CL">
    <w:p w14:paraId="7F378BB5" w14:textId="33231C1E" w:rsidR="00D04B37" w:rsidRDefault="00D04B37">
      <w:pPr>
        <w:pStyle w:val="CommentText"/>
      </w:pPr>
      <w:r>
        <w:rPr>
          <w:rStyle w:val="CommentReference"/>
        </w:rPr>
        <w:annotationRef/>
      </w:r>
      <w:r w:rsidR="00BF3501">
        <w:rPr>
          <w:noProof/>
        </w:rPr>
        <w:t>CTL WILL ADDRESS IN EMAIL TO START</w:t>
      </w:r>
    </w:p>
  </w:comment>
  <w:comment w:id="78" w:author="Brad Wible" w:date="2023-04-19T12:50:00Z" w:initials="BW">
    <w:p w14:paraId="444600D7" w14:textId="30B647E3" w:rsidR="00946EB2" w:rsidRDefault="00946EB2">
      <w:pPr>
        <w:pStyle w:val="CommentText"/>
      </w:pPr>
      <w:r>
        <w:rPr>
          <w:rStyle w:val="CommentReference"/>
        </w:rPr>
        <w:annotationRef/>
      </w:r>
      <w:r>
        <w:t>General question/comment on clarifying issues and goals.</w:t>
      </w:r>
    </w:p>
    <w:p w14:paraId="3D7B9848" w14:textId="77777777" w:rsidR="00946EB2" w:rsidRDefault="00946EB2">
      <w:pPr>
        <w:pStyle w:val="CommentText"/>
      </w:pPr>
    </w:p>
    <w:p w14:paraId="5C6A4476" w14:textId="77777777" w:rsidR="00946EB2" w:rsidRDefault="00946EB2">
      <w:pPr>
        <w:pStyle w:val="CommentText"/>
      </w:pPr>
      <w:r>
        <w:t xml:space="preserve">On one hand, I think that your message is that ESA/SARA </w:t>
      </w:r>
      <w:proofErr w:type="spellStart"/>
      <w:r>
        <w:t>etc</w:t>
      </w:r>
      <w:proofErr w:type="spellEnd"/>
      <w:r>
        <w:t xml:space="preserve"> prohibit any kind of harvest or harms to protected species, until a target number is achieved, at which point constraints might be lifted. And your point is that the target number needs to be raised, so that harvest can happen.</w:t>
      </w:r>
    </w:p>
    <w:p w14:paraId="6FF593FD" w14:textId="77777777" w:rsidR="00946EB2" w:rsidRDefault="00946EB2">
      <w:pPr>
        <w:pStyle w:val="CommentText"/>
      </w:pPr>
    </w:p>
    <w:p w14:paraId="493932A9" w14:textId="60702D7E" w:rsidR="00946EB2" w:rsidRDefault="00946EB2">
      <w:pPr>
        <w:pStyle w:val="CommentText"/>
      </w:pPr>
      <w:r>
        <w:t>Is that it, is that the story? All parties agree that no harvest or harm should take place, and the only question then is what should the threshold numbers be?</w:t>
      </w:r>
    </w:p>
    <w:p w14:paraId="201945D4" w14:textId="77777777" w:rsidR="00946EB2" w:rsidRDefault="00946EB2">
      <w:pPr>
        <w:pStyle w:val="CommentText"/>
      </w:pPr>
    </w:p>
    <w:p w14:paraId="5892B599" w14:textId="77777777" w:rsidR="00946EB2" w:rsidRDefault="00946EB2">
      <w:pPr>
        <w:pStyle w:val="CommentText"/>
      </w:pPr>
      <w:r>
        <w:t>Or is there also an element of wanting to allow some harvest for cultural uses, even when numbers are below threshold?</w:t>
      </w:r>
    </w:p>
    <w:p w14:paraId="2D26C105" w14:textId="77777777" w:rsidR="00061F34" w:rsidRDefault="00061F34">
      <w:pPr>
        <w:pStyle w:val="CommentText"/>
      </w:pPr>
    </w:p>
    <w:p w14:paraId="67AC3664" w14:textId="77777777" w:rsidR="00061F34" w:rsidRDefault="00061F34">
      <w:pPr>
        <w:pStyle w:val="CommentText"/>
      </w:pPr>
      <w:r>
        <w:t>Do ESA/SARA currently allow any exceptions to protections, allow harvest for certain uses under certain conditions?</w:t>
      </w:r>
    </w:p>
    <w:p w14:paraId="30ECE895" w14:textId="77777777" w:rsidR="00061F34" w:rsidRDefault="00061F34">
      <w:pPr>
        <w:pStyle w:val="CommentText"/>
      </w:pPr>
    </w:p>
    <w:p w14:paraId="6C8A9652" w14:textId="0EF32C60" w:rsidR="00061F34" w:rsidRDefault="00061F34">
      <w:pPr>
        <w:pStyle w:val="CommentText"/>
      </w:pPr>
      <w:r>
        <w:t xml:space="preserve">Many readers will not be expert in ESA/SARA laws, so it would be good to be clear about </w:t>
      </w:r>
      <w:proofErr w:type="spellStart"/>
      <w:proofErr w:type="gramStart"/>
      <w:r>
        <w:t>this.Is</w:t>
      </w:r>
      <w:proofErr w:type="spellEnd"/>
      <w:proofErr w:type="gramEnd"/>
      <w:r>
        <w:t xml:space="preserve"> there total agreement on blanket prohibitions on harvest, and the only debate is over what the threshold numbers should be? Or are there currently allowances for harvest, but we’re debating how to change those allowances? Or there are currently no allowances for harvest, but we’re debating how </w:t>
      </w:r>
      <w:proofErr w:type="gramStart"/>
      <w:r>
        <w:t>to  make</w:t>
      </w:r>
      <w:proofErr w:type="gramEnd"/>
      <w:r>
        <w:t xml:space="preserve"> allowances?</w:t>
      </w:r>
    </w:p>
  </w:comment>
  <w:comment w:id="79" w:author="Clayton Lamb" w:date="2023-04-20T14:00:00Z" w:initials="CL">
    <w:p w14:paraId="1FA5CC1B" w14:textId="3F91BA08" w:rsidR="00D04B37" w:rsidRDefault="00D04B37">
      <w:pPr>
        <w:pStyle w:val="CommentText"/>
      </w:pPr>
      <w:r>
        <w:rPr>
          <w:rStyle w:val="CommentReference"/>
        </w:rPr>
        <w:annotationRef/>
      </w:r>
      <w:r w:rsidR="00BF3501">
        <w:rPr>
          <w:noProof/>
        </w:rPr>
        <w:t>CTL WILL ADDRESS IN EMAIL TO START</w:t>
      </w:r>
    </w:p>
  </w:comment>
  <w:comment w:id="151" w:author="Brad Wible" w:date="2023-04-20T00:14:00Z" w:initials="BW">
    <w:p w14:paraId="51F42344" w14:textId="77777777" w:rsidR="00DD359A" w:rsidRDefault="00DD359A" w:rsidP="00DD359A">
      <w:pPr>
        <w:pStyle w:val="CommentText"/>
      </w:pPr>
      <w:r>
        <w:rPr>
          <w:rStyle w:val="CommentReference"/>
        </w:rPr>
        <w:annotationRef/>
      </w:r>
      <w:r>
        <w:t xml:space="preserve">Is this referring to some source that you have already cited? If so, please include the citation. If you haven’t included a citation, you might consider doing so, since this seems to be a rare example of a management plan </w:t>
      </w:r>
      <w:proofErr w:type="gramStart"/>
      <w:r>
        <w:t>actually doing</w:t>
      </w:r>
      <w:proofErr w:type="gramEnd"/>
      <w:r>
        <w:t xml:space="preserve"> what you would like to see done.</w:t>
      </w:r>
    </w:p>
    <w:p w14:paraId="1DF9BDCC" w14:textId="77777777" w:rsidR="00DD359A" w:rsidRDefault="00DD359A" w:rsidP="00DD359A">
      <w:pPr>
        <w:pStyle w:val="CommentText"/>
      </w:pPr>
    </w:p>
    <w:p w14:paraId="10F309A3" w14:textId="77777777" w:rsidR="00DD359A" w:rsidRDefault="00DD359A" w:rsidP="00DD359A">
      <w:pPr>
        <w:pStyle w:val="CommentText"/>
      </w:pPr>
      <w:r>
        <w:t>You might at least note in the text who/where this plan is. Is this an official govt plan under SARA?</w:t>
      </w:r>
    </w:p>
  </w:comment>
  <w:comment w:id="152" w:author="Clayton Lamb" w:date="2023-04-20T13:11:00Z" w:initials="CL">
    <w:p w14:paraId="56C5737A" w14:textId="77777777" w:rsidR="00DD359A" w:rsidRDefault="00DD359A" w:rsidP="00DD359A">
      <w:pPr>
        <w:pStyle w:val="CommentText"/>
      </w:pPr>
      <w:r>
        <w:rPr>
          <w:rStyle w:val="CommentReference"/>
        </w:rPr>
        <w:annotationRef/>
      </w:r>
      <w:r>
        <w:t>I originally removed it due to limited citation room available. This is the citation, should I add it as a 16</w:t>
      </w:r>
      <w:r w:rsidRPr="00EE2A51">
        <w:rPr>
          <w:vertAlign w:val="superscript"/>
        </w:rPr>
        <w:t>th</w:t>
      </w:r>
      <w:r>
        <w:t xml:space="preserve">? Leave as </w:t>
      </w:r>
      <w:proofErr w:type="gramStart"/>
      <w:r>
        <w:t>is, or</w:t>
      </w:r>
      <w:proofErr w:type="gramEnd"/>
      <w:r>
        <w:t xml:space="preserve"> remove another (I don’t see another that is less important than this one).</w:t>
      </w:r>
    </w:p>
    <w:p w14:paraId="6FEBF12D" w14:textId="77777777" w:rsidR="00DD359A" w:rsidRDefault="00DD359A" w:rsidP="00DD359A">
      <w:pPr>
        <w:pStyle w:val="CommentText"/>
      </w:pPr>
    </w:p>
    <w:p w14:paraId="49902DBA" w14:textId="77777777" w:rsidR="00DD359A" w:rsidRDefault="00DD359A" w:rsidP="00DD359A">
      <w:pPr>
        <w:pStyle w:val="CommentText"/>
      </w:pPr>
      <w:r>
        <w:t xml:space="preserve">Environment and Climate Change Canada. 2018. Recovery Strategy for the Wood Bison (Bison </w:t>
      </w:r>
      <w:proofErr w:type="spellStart"/>
      <w:r>
        <w:t>bison</w:t>
      </w:r>
      <w:proofErr w:type="spellEnd"/>
      <w:r>
        <w:t xml:space="preserve"> </w:t>
      </w:r>
      <w:proofErr w:type="spellStart"/>
      <w:r>
        <w:t>athabascae</w:t>
      </w:r>
      <w:proofErr w:type="spellEnd"/>
      <w:r>
        <w:t>) in Canada. Species at Risk Act Recovery Strategy Series. Environment and Climate Change Canada. Ottawa. viii + 59 pp.</w:t>
      </w:r>
    </w:p>
    <w:p w14:paraId="3B372571" w14:textId="77777777" w:rsidR="00DD359A" w:rsidRDefault="00DD359A" w:rsidP="00DD359A">
      <w:pPr>
        <w:pStyle w:val="CommentText"/>
      </w:pPr>
    </w:p>
    <w:p w14:paraId="4DA436F8" w14:textId="77777777" w:rsidR="00DD359A" w:rsidRDefault="00DD359A" w:rsidP="00DD359A">
      <w:pPr>
        <w:pStyle w:val="CommentText"/>
      </w:pPr>
      <w:hyperlink r:id="rId2" w:history="1">
        <w:r w:rsidRPr="004069D2">
          <w:rPr>
            <w:rStyle w:val="Hyperlink"/>
          </w:rPr>
          <w:t>https://www.registrelep-sararegistry.gc.ca/virtual_sara/files/plans/Rs-WoodBison-v00-2018Aug-Eng.pdf</w:t>
        </w:r>
      </w:hyperlink>
    </w:p>
    <w:p w14:paraId="2FDD968C" w14:textId="77777777" w:rsidR="00DD359A" w:rsidRDefault="00DD359A" w:rsidP="00DD359A">
      <w:pPr>
        <w:pStyle w:val="CommentText"/>
      </w:pPr>
    </w:p>
  </w:comment>
  <w:comment w:id="153" w:author="Brad Wible" w:date="2023-04-21T12:36:00Z" w:initials="BW">
    <w:p w14:paraId="62E53327" w14:textId="77777777" w:rsidR="00DD359A" w:rsidRDefault="00DD359A" w:rsidP="00DD359A">
      <w:pPr>
        <w:pStyle w:val="CommentText"/>
      </w:pPr>
      <w:r>
        <w:rPr>
          <w:rStyle w:val="CommentReference"/>
        </w:rPr>
        <w:annotationRef/>
      </w:r>
      <w:r>
        <w:t xml:space="preserve">NEW: Thanks, </w:t>
      </w:r>
      <w:proofErr w:type="gramStart"/>
      <w:r>
        <w:t>and  I</w:t>
      </w:r>
      <w:proofErr w:type="gramEnd"/>
      <w:r>
        <w:t xml:space="preserve"> appreciate your patience and understanding with our 15-reference cap (not my rule, I just have to enforce it). I'll defer to you. </w:t>
      </w:r>
      <w:proofErr w:type="gramStart"/>
      <w:r>
        <w:t>Generally</w:t>
      </w:r>
      <w:proofErr w:type="gramEnd"/>
      <w:r>
        <w:t xml:space="preserve"> when discussing with readers whether/how to cut/retain references, make room for new references, I ask whether the statements that are made in the text are unclear enough or controversial enough to require a citation, vs whether a comment is general enough, understood/accepted widely enough, to not really need a citation. E.g., we can talk about gravity without citing Newton, talk about evolution without citing Darwin.</w:t>
      </w:r>
    </w:p>
    <w:p w14:paraId="0DE84526" w14:textId="77777777" w:rsidR="00DD359A" w:rsidRDefault="00DD359A" w:rsidP="00DD359A">
      <w:pPr>
        <w:pStyle w:val="CommentText"/>
      </w:pPr>
    </w:p>
    <w:p w14:paraId="22B17E73" w14:textId="77777777" w:rsidR="00DD359A" w:rsidRDefault="00DD359A" w:rsidP="00DD359A">
      <w:pPr>
        <w:pStyle w:val="CommentText"/>
      </w:pPr>
      <w:r>
        <w:t xml:space="preserve">So in this case, for example, much of what you discuss as far as basic conservation biology seems to be widely accepted, so would anyone really have a </w:t>
      </w:r>
      <w:proofErr w:type="gramStart"/>
      <w:r>
        <w:t>problem  if</w:t>
      </w:r>
      <w:proofErr w:type="gramEnd"/>
      <w:r>
        <w:t xml:space="preserve"> you didn't cite Soule 1987? Or are some of the citations here part of the canon, e.g., you can't NOT cite Soule 1987 when discussing certain topics?</w:t>
      </w:r>
    </w:p>
    <w:p w14:paraId="0E4CCBBC" w14:textId="77777777" w:rsidR="00DD359A" w:rsidRDefault="00DD359A" w:rsidP="00DD359A">
      <w:pPr>
        <w:pStyle w:val="CommentText"/>
      </w:pPr>
    </w:p>
    <w:p w14:paraId="3330A97D" w14:textId="77777777" w:rsidR="00DD359A" w:rsidRDefault="00DD359A" w:rsidP="00DD359A">
      <w:pPr>
        <w:pStyle w:val="CommentText"/>
      </w:pPr>
      <w:proofErr w:type="gramStart"/>
      <w:r>
        <w:t>So</w:t>
      </w:r>
      <w:proofErr w:type="gramEnd"/>
      <w:r>
        <w:t xml:space="preserve"> I would think we could do just fine without a source to support very basic tenets of conservation biology, and instead provide a source to document the specific features of a specific conservation policy/approach.</w:t>
      </w:r>
    </w:p>
  </w:comment>
  <w:comment w:id="154" w:author="Clayton Lamb" w:date="2023-04-22T08:41:00Z" w:initials="CL">
    <w:p w14:paraId="6CE2F11B" w14:textId="77777777" w:rsidR="00DD359A" w:rsidRDefault="00DD359A" w:rsidP="00DD359A">
      <w:pPr>
        <w:pStyle w:val="CommentText"/>
      </w:pPr>
      <w:r>
        <w:rPr>
          <w:rStyle w:val="CommentReference"/>
        </w:rPr>
        <w:annotationRef/>
      </w:r>
      <w:r>
        <w:t>CL NEW RESPONSE: This was a helpful explanation, thanks. I have trimmed down the references for the already well-known statements and cited only more niche or controversial statements.</w:t>
      </w:r>
    </w:p>
  </w:comment>
  <w:comment w:id="189" w:author="Brad Wible" w:date="2023-04-20T00:16:00Z" w:initials="BW">
    <w:p w14:paraId="2495DB15" w14:textId="77777777" w:rsidR="00DD359A" w:rsidRDefault="00DD359A" w:rsidP="00DD359A">
      <w:pPr>
        <w:pStyle w:val="CommentText"/>
      </w:pPr>
      <w:r>
        <w:rPr>
          <w:rStyle w:val="CommentReference"/>
        </w:rPr>
        <w:annotationRef/>
      </w:r>
      <w:r>
        <w:t xml:space="preserve">Echoing other comments, here it’s not entirely clear what you are proposing. So much of your critique is to point out shortcomings in SARA and ESA. That’s fair. But it’s not clear if the solution then is that you want SARA and ESA to change, so that they shift their thresholds, targets, </w:t>
      </w:r>
      <w:proofErr w:type="spellStart"/>
      <w:r>
        <w:t>etc</w:t>
      </w:r>
      <w:proofErr w:type="spellEnd"/>
      <w:r>
        <w:t xml:space="preserve">, or if you think that other laws need to be changed, developed, instituted, </w:t>
      </w:r>
      <w:proofErr w:type="spellStart"/>
      <w:r>
        <w:t>etc</w:t>
      </w:r>
      <w:proofErr w:type="spellEnd"/>
      <w:r>
        <w:t>, so that SARA/ESA can get species from the brink of extinction, but then other laws can get species from MVP-level to higher, culturally-meaningful abundance.</w:t>
      </w:r>
    </w:p>
  </w:comment>
  <w:comment w:id="190" w:author="Clayton Lamb" w:date="2023-04-20T14:00:00Z" w:initials="CL">
    <w:p w14:paraId="240289C0" w14:textId="77777777" w:rsidR="00DD359A" w:rsidRDefault="00DD359A" w:rsidP="00DD359A">
      <w:pPr>
        <w:pStyle w:val="CommentText"/>
      </w:pPr>
      <w:r>
        <w:rPr>
          <w:rStyle w:val="CommentReference"/>
        </w:rPr>
        <w:annotationRef/>
      </w:r>
      <w:r>
        <w:rPr>
          <w:noProof/>
        </w:rPr>
        <w:t>CTL WILL ADDRESS IN EMAIL TO START</w:t>
      </w:r>
    </w:p>
  </w:comment>
  <w:comment w:id="218" w:author="Brad Wible" w:date="2023-04-20T00:14:00Z" w:initials="BW">
    <w:p w14:paraId="044D9B49" w14:textId="77777777" w:rsidR="005F32FE" w:rsidRDefault="005F32FE" w:rsidP="005F32FE">
      <w:pPr>
        <w:pStyle w:val="CommentText"/>
      </w:pPr>
      <w:r>
        <w:rPr>
          <w:rStyle w:val="CommentReference"/>
        </w:rPr>
        <w:annotationRef/>
      </w:r>
      <w:r>
        <w:t xml:space="preserve">Is this referring to some source that you have already cited? If so, please include the citation. If you haven’t included a citation, you might consider doing so, since this seems to be a rare example of a management plan </w:t>
      </w:r>
      <w:proofErr w:type="gramStart"/>
      <w:r>
        <w:t>actually doing</w:t>
      </w:r>
      <w:proofErr w:type="gramEnd"/>
      <w:r>
        <w:t xml:space="preserve"> what you would like to see done.</w:t>
      </w:r>
    </w:p>
    <w:p w14:paraId="304AE91B" w14:textId="77777777" w:rsidR="005F32FE" w:rsidRDefault="005F32FE" w:rsidP="005F32FE">
      <w:pPr>
        <w:pStyle w:val="CommentText"/>
      </w:pPr>
    </w:p>
    <w:p w14:paraId="44DD8361" w14:textId="77777777" w:rsidR="005F32FE" w:rsidRDefault="005F32FE" w:rsidP="005F32FE">
      <w:pPr>
        <w:pStyle w:val="CommentText"/>
      </w:pPr>
      <w:r>
        <w:t>You might at least note in the text who/where this plan is. Is this an official govt plan under SARA?</w:t>
      </w:r>
    </w:p>
  </w:comment>
  <w:comment w:id="219" w:author="Clayton Lamb" w:date="2023-04-20T13:11:00Z" w:initials="CL">
    <w:p w14:paraId="01060086" w14:textId="77777777" w:rsidR="005F32FE" w:rsidRDefault="005F32FE" w:rsidP="005F32FE">
      <w:pPr>
        <w:pStyle w:val="CommentText"/>
      </w:pPr>
      <w:r>
        <w:rPr>
          <w:rStyle w:val="CommentReference"/>
        </w:rPr>
        <w:annotationRef/>
      </w:r>
      <w:r>
        <w:t>I originally removed it due to limited citation room available. This is the citation, should I add it as a 16</w:t>
      </w:r>
      <w:r w:rsidRPr="00EE2A51">
        <w:rPr>
          <w:vertAlign w:val="superscript"/>
        </w:rPr>
        <w:t>th</w:t>
      </w:r>
      <w:r>
        <w:t xml:space="preserve">? Leave as </w:t>
      </w:r>
      <w:proofErr w:type="gramStart"/>
      <w:r>
        <w:t>is, or</w:t>
      </w:r>
      <w:proofErr w:type="gramEnd"/>
      <w:r>
        <w:t xml:space="preserve"> remove another (I don’t see another that is less important than this one).</w:t>
      </w:r>
    </w:p>
    <w:p w14:paraId="5E4ED7D0" w14:textId="77777777" w:rsidR="005F32FE" w:rsidRDefault="005F32FE" w:rsidP="005F32FE">
      <w:pPr>
        <w:pStyle w:val="CommentText"/>
      </w:pPr>
    </w:p>
    <w:p w14:paraId="11BA3D2E" w14:textId="77777777" w:rsidR="005F32FE" w:rsidRDefault="005F32FE" w:rsidP="005F32FE">
      <w:pPr>
        <w:pStyle w:val="CommentText"/>
      </w:pPr>
      <w:r>
        <w:t xml:space="preserve">Environment and Climate Change Canada. 2018. Recovery Strategy for the Wood Bison (Bison </w:t>
      </w:r>
      <w:proofErr w:type="spellStart"/>
      <w:r>
        <w:t>bison</w:t>
      </w:r>
      <w:proofErr w:type="spellEnd"/>
      <w:r>
        <w:t xml:space="preserve"> </w:t>
      </w:r>
      <w:proofErr w:type="spellStart"/>
      <w:r>
        <w:t>athabascae</w:t>
      </w:r>
      <w:proofErr w:type="spellEnd"/>
      <w:r>
        <w:t>) in Canada. Species at Risk Act Recovery Strategy Series. Environment and Climate Change Canada. Ottawa. viii + 59 pp.</w:t>
      </w:r>
    </w:p>
    <w:p w14:paraId="30C9BAE5" w14:textId="77777777" w:rsidR="005F32FE" w:rsidRDefault="005F32FE" w:rsidP="005F32FE">
      <w:pPr>
        <w:pStyle w:val="CommentText"/>
      </w:pPr>
    </w:p>
    <w:p w14:paraId="4613AAF9" w14:textId="77777777" w:rsidR="005F32FE" w:rsidRDefault="005F32FE" w:rsidP="005F32FE">
      <w:pPr>
        <w:pStyle w:val="CommentText"/>
      </w:pPr>
      <w:hyperlink r:id="rId3" w:history="1">
        <w:r w:rsidRPr="004069D2">
          <w:rPr>
            <w:rStyle w:val="Hyperlink"/>
          </w:rPr>
          <w:t>https://www.registrelep-sararegistry.gc.ca/virtual_sara/files/plans/Rs-WoodBison-v00-2018Aug-Eng.pdf</w:t>
        </w:r>
      </w:hyperlink>
    </w:p>
    <w:p w14:paraId="7B92ECBE" w14:textId="77777777" w:rsidR="005F32FE" w:rsidRDefault="005F32FE" w:rsidP="005F32FE">
      <w:pPr>
        <w:pStyle w:val="CommentText"/>
      </w:pPr>
    </w:p>
  </w:comment>
  <w:comment w:id="220" w:author="Brad Wible" w:date="2023-04-21T12:36:00Z" w:initials="BW">
    <w:p w14:paraId="4E913081" w14:textId="77777777" w:rsidR="005F32FE" w:rsidRDefault="005F32FE" w:rsidP="005F32FE">
      <w:pPr>
        <w:pStyle w:val="CommentText"/>
      </w:pPr>
      <w:r>
        <w:rPr>
          <w:rStyle w:val="CommentReference"/>
        </w:rPr>
        <w:annotationRef/>
      </w:r>
      <w:r>
        <w:t xml:space="preserve">NEW: Thanks, </w:t>
      </w:r>
      <w:proofErr w:type="gramStart"/>
      <w:r>
        <w:t>and  I</w:t>
      </w:r>
      <w:proofErr w:type="gramEnd"/>
      <w:r>
        <w:t xml:space="preserve"> appreciate your patience and understanding with our 15-reference cap (not my rule, I just have to enforce it). I'll defer to you. </w:t>
      </w:r>
      <w:proofErr w:type="gramStart"/>
      <w:r>
        <w:t>Generally</w:t>
      </w:r>
      <w:proofErr w:type="gramEnd"/>
      <w:r>
        <w:t xml:space="preserve"> when discussing with readers whether/how to cut/retain references, make room for new references, I ask whether the statements that are made in the text are unclear enough or controversial enough to require a citation, vs whether a comment is general enough, understood/accepted widely enough, to not really need a citation. E.g., we can talk about gravity without citing Newton, talk about evolution without citing Darwin.</w:t>
      </w:r>
    </w:p>
    <w:p w14:paraId="32FEABE4" w14:textId="77777777" w:rsidR="005F32FE" w:rsidRDefault="005F32FE" w:rsidP="005F32FE">
      <w:pPr>
        <w:pStyle w:val="CommentText"/>
      </w:pPr>
    </w:p>
    <w:p w14:paraId="6F151A4C" w14:textId="77777777" w:rsidR="005F32FE" w:rsidRDefault="005F32FE" w:rsidP="005F32FE">
      <w:pPr>
        <w:pStyle w:val="CommentText"/>
      </w:pPr>
      <w:r>
        <w:t xml:space="preserve">So in this case, for example, much of what you discuss as far as basic conservation biology seems to be widely accepted, so would anyone really have a </w:t>
      </w:r>
      <w:proofErr w:type="gramStart"/>
      <w:r>
        <w:t>problem  if</w:t>
      </w:r>
      <w:proofErr w:type="gramEnd"/>
      <w:r>
        <w:t xml:space="preserve"> you didn't cite Soule 1987? Or are some of the citations here part of the canon, e.g., you can't NOT cite Soule 1987 when discussing certain topics?</w:t>
      </w:r>
    </w:p>
    <w:p w14:paraId="179ED8F6" w14:textId="77777777" w:rsidR="005F32FE" w:rsidRDefault="005F32FE" w:rsidP="005F32FE">
      <w:pPr>
        <w:pStyle w:val="CommentText"/>
      </w:pPr>
    </w:p>
    <w:p w14:paraId="43F618E1" w14:textId="77777777" w:rsidR="005F32FE" w:rsidRDefault="005F32FE" w:rsidP="005F32FE">
      <w:pPr>
        <w:pStyle w:val="CommentText"/>
      </w:pPr>
      <w:proofErr w:type="gramStart"/>
      <w:r>
        <w:t>So</w:t>
      </w:r>
      <w:proofErr w:type="gramEnd"/>
      <w:r>
        <w:t xml:space="preserve"> I would think we could do just fine without a source to support very basic tenets of conservation biology, and instead provide a source to document the specific features of a specific conservation policy/approach.</w:t>
      </w:r>
    </w:p>
  </w:comment>
  <w:comment w:id="221" w:author="Clayton Lamb" w:date="2023-04-22T08:41:00Z" w:initials="CL">
    <w:p w14:paraId="53253C77" w14:textId="77777777" w:rsidR="005F32FE" w:rsidRDefault="005F32FE" w:rsidP="005F32FE">
      <w:pPr>
        <w:pStyle w:val="CommentText"/>
      </w:pPr>
      <w:r>
        <w:rPr>
          <w:rStyle w:val="CommentReference"/>
        </w:rPr>
        <w:annotationRef/>
      </w:r>
      <w:r>
        <w:t>CL NEW RESPONSE: This was a helpful explanation, thanks. I have trimmed down the references for the already well-known statements and cited only more niche or controversial statements.</w:t>
      </w:r>
    </w:p>
  </w:comment>
  <w:comment w:id="147" w:author="Brad Wible" w:date="2023-04-19T12:13:00Z" w:initials="BW">
    <w:p w14:paraId="0DFDA81D" w14:textId="77777777" w:rsidR="00634CA1" w:rsidRDefault="005E6BB0">
      <w:pPr>
        <w:pStyle w:val="CommentText"/>
      </w:pPr>
      <w:r>
        <w:rPr>
          <w:rStyle w:val="CommentReference"/>
        </w:rPr>
        <w:annotationRef/>
      </w:r>
      <w:r w:rsidR="00634CA1">
        <w:t xml:space="preserve">I don’t know </w:t>
      </w:r>
      <w:proofErr w:type="gramStart"/>
      <w:r w:rsidR="00634CA1">
        <w:t>the  numbers</w:t>
      </w:r>
      <w:proofErr w:type="gramEnd"/>
      <w:r w:rsidR="00634CA1">
        <w:t>/trends/issues, so apologies if I misunderstand.</w:t>
      </w:r>
    </w:p>
    <w:p w14:paraId="57272372" w14:textId="77777777" w:rsidR="00634CA1" w:rsidRDefault="00634CA1">
      <w:pPr>
        <w:pStyle w:val="CommentText"/>
      </w:pPr>
    </w:p>
    <w:p w14:paraId="1387AE20" w14:textId="77777777" w:rsidR="00634CA1" w:rsidRDefault="00634CA1">
      <w:pPr>
        <w:pStyle w:val="CommentText"/>
      </w:pPr>
      <w:r>
        <w:t xml:space="preserve">I can see a clear argument for “return to historical abundance” if we are saying that the Indigenous population in region X today is the same as it was in 1700, and the cultural practices strive to be the same today as in 1700, etc. It’s a bit less clear how this works if the Indigenous population size in a region today is drastically different than in 1700, cultural practices today are different than in 1700 etc. </w:t>
      </w:r>
    </w:p>
    <w:p w14:paraId="572FAFB4" w14:textId="77777777" w:rsidR="00634CA1" w:rsidRDefault="00634CA1">
      <w:pPr>
        <w:pStyle w:val="CommentText"/>
      </w:pPr>
    </w:p>
    <w:p w14:paraId="5B74816D" w14:textId="77777777" w:rsidR="00634CA1" w:rsidRDefault="00634CA1">
      <w:pPr>
        <w:pStyle w:val="CommentText"/>
      </w:pPr>
      <w:r>
        <w:t xml:space="preserve">E.g., if caribou hunting today would involve using snowmobiles and rifles and other modern technology, compared to technology in 1700, does that impact the population size that we need </w:t>
      </w:r>
      <w:proofErr w:type="gramStart"/>
      <w:r>
        <w:t>in order to</w:t>
      </w:r>
      <w:proofErr w:type="gramEnd"/>
      <w:r>
        <w:t xml:space="preserve"> support harvest? E.g., if the Indigenous population dependent upon harvest in a region today is 20k people but in 1700 it was 50k people, do we need the same numbers of caribou to support cultural practices?</w:t>
      </w:r>
    </w:p>
    <w:p w14:paraId="1F96282A" w14:textId="77777777" w:rsidR="00634CA1" w:rsidRDefault="00634CA1">
      <w:pPr>
        <w:pStyle w:val="CommentText"/>
      </w:pPr>
    </w:p>
    <w:p w14:paraId="5E8F8682" w14:textId="77777777" w:rsidR="00634CA1" w:rsidRDefault="00634CA1">
      <w:pPr>
        <w:pStyle w:val="CommentText"/>
      </w:pPr>
      <w:proofErr w:type="gramStart"/>
      <w:r>
        <w:t>Of course</w:t>
      </w:r>
      <w:proofErr w:type="gramEnd"/>
      <w:r>
        <w:t xml:space="preserve"> the argument could be made that changes in Indigenous population size and harvesting cultural practices and technologies since 1700 were not a matter of choice, and the community may desire a return toward how things were in 1700, such that returning the animal population to such historical numbers is in alignment. </w:t>
      </w:r>
    </w:p>
    <w:p w14:paraId="43280C5B" w14:textId="77777777" w:rsidR="00634CA1" w:rsidRDefault="00634CA1">
      <w:pPr>
        <w:pStyle w:val="CommentText"/>
      </w:pPr>
    </w:p>
    <w:p w14:paraId="06F28523" w14:textId="77777777" w:rsidR="00634CA1" w:rsidRDefault="00634CA1" w:rsidP="001F7270">
      <w:pPr>
        <w:pStyle w:val="CommentText"/>
      </w:pPr>
      <w:r>
        <w:t xml:space="preserve">I suspect I’m probably overthinking, or misunderstanding, and ‘return to historic abundance” is more an aspiration, based on basic principles and history, not suggesting that it represents a specific number of animals based on some calculation of </w:t>
      </w:r>
      <w:proofErr w:type="gramStart"/>
      <w:r>
        <w:t>particular numbers</w:t>
      </w:r>
      <w:proofErr w:type="gramEnd"/>
      <w:r>
        <w:t xml:space="preserve"> that are needed to support particular practices using particular technologies to support a particular number of people.</w:t>
      </w:r>
    </w:p>
  </w:comment>
  <w:comment w:id="148" w:author="Clayton Lamb" w:date="2023-04-20T13:32:00Z" w:initials="CL">
    <w:p w14:paraId="551F395C" w14:textId="77777777" w:rsidR="00AA6BC3" w:rsidRDefault="00AA6BC3">
      <w:pPr>
        <w:pStyle w:val="CommentText"/>
      </w:pPr>
      <w:r>
        <w:rPr>
          <w:rStyle w:val="CommentReference"/>
        </w:rPr>
        <w:annotationRef/>
      </w:r>
      <w:proofErr w:type="gramStart"/>
      <w:r>
        <w:t>Yes</w:t>
      </w:r>
      <w:proofErr w:type="gramEnd"/>
      <w:r>
        <w:t xml:space="preserve"> this is the complexity that needs to be further explored. The whole topic of culturally-</w:t>
      </w:r>
      <w:proofErr w:type="spellStart"/>
      <w:r>
        <w:t>meaingful</w:t>
      </w:r>
      <w:proofErr w:type="spellEnd"/>
      <w:r>
        <w:t xml:space="preserve"> recovery is vast and a common discussion in our group. We have discussed internally that we clearly can’t unpack the full extent of how to solve it or all the details on defining recovery targets in this short format article. To us, this is about sparking the idea through a punchy article defining the issue with well evidenced case studies, but we envision further papers that are more detailed and longer to unpack certain issues.</w:t>
      </w:r>
    </w:p>
    <w:p w14:paraId="54FE6C70" w14:textId="77777777" w:rsidR="00AA6BC3" w:rsidRDefault="00AA6BC3">
      <w:pPr>
        <w:pStyle w:val="CommentText"/>
      </w:pPr>
    </w:p>
    <w:p w14:paraId="000FA4CB" w14:textId="77777777" w:rsidR="00AA6BC3" w:rsidRDefault="00AA6BC3">
      <w:pPr>
        <w:pStyle w:val="CommentText"/>
        <w:rPr>
          <w:rFonts w:ascii="Open Sans" w:hAnsi="Open Sans" w:cs="Open Sans"/>
          <w:noProof/>
          <w:color w:val="222222"/>
          <w:shd w:val="clear" w:color="auto" w:fill="FFFFFF"/>
        </w:rPr>
      </w:pPr>
      <w:r>
        <w:t>To directly answer your question though, I think there is precedent to support that Indigenous peoples have the right to evolve their practices and their rights to harvest are not limited to historical practices. Take for example the precedent setting case about hunting at night and flashlights (pit lamping) (</w:t>
      </w:r>
      <w:r w:rsidRPr="00AA6BC3">
        <w:t>https://www.cbc.ca/news/canada/b-c-first-nation-can-hunt-at-night-supreme-court-1.618478</w:t>
      </w:r>
      <w:r>
        <w:t xml:space="preserve">). </w:t>
      </w:r>
      <w:r>
        <w:rPr>
          <w:rFonts w:ascii="Open Sans" w:hAnsi="Open Sans" w:cs="Open Sans"/>
          <w:color w:val="222222"/>
          <w:shd w:val="clear" w:color="auto" w:fill="FFFFFF"/>
        </w:rPr>
        <w:t>"And the use of guns, spotlights and motor vehicles reflects the current state of the evolution of the Tsartlip's historic hunting practices," the judges wrote in</w:t>
      </w:r>
      <w:r>
        <w:rPr>
          <w:rFonts w:ascii="Open Sans" w:hAnsi="Open Sans" w:cs="Open Sans"/>
          <w:noProof/>
          <w:color w:val="222222"/>
          <w:shd w:val="clear" w:color="auto" w:fill="FFFFFF"/>
        </w:rPr>
        <w:t xml:space="preserve"> </w:t>
      </w:r>
      <w:r>
        <w:rPr>
          <w:rFonts w:ascii="Open Sans" w:hAnsi="Open Sans" w:cs="Open Sans"/>
          <w:color w:val="222222"/>
          <w:shd w:val="clear" w:color="auto" w:fill="FFFFFF"/>
        </w:rPr>
        <w:t>a summary of their decision.</w:t>
      </w:r>
    </w:p>
    <w:p w14:paraId="19B9D34C" w14:textId="77777777" w:rsidR="00AA6BC3" w:rsidRDefault="00AA6BC3">
      <w:pPr>
        <w:pStyle w:val="CommentText"/>
        <w:rPr>
          <w:noProof/>
        </w:rPr>
      </w:pPr>
    </w:p>
    <w:p w14:paraId="567134D2" w14:textId="3CC866B3" w:rsidR="00AA6BC3" w:rsidRDefault="00000000">
      <w:pPr>
        <w:pStyle w:val="CommentText"/>
      </w:pPr>
      <w:r>
        <w:rPr>
          <w:noProof/>
        </w:rPr>
        <w:t>I do think that overall the required abundance remains almost the same regardless of harvest method. The maximum sustainable yield (the optimal # that can be harvested without declines) is not dependent on the method of harvest but on how many are harvested. IF Indigenous Peoples use modern technologies and exceed these levels, then yes populations could decline.</w:t>
      </w:r>
    </w:p>
  </w:comment>
  <w:comment w:id="149" w:author="Brad Wible" w:date="2023-04-21T12:29:00Z" w:initials="BW">
    <w:p w14:paraId="734CC731" w14:textId="77777777" w:rsidR="00E14B4D" w:rsidRDefault="00E14B4D">
      <w:pPr>
        <w:pStyle w:val="CommentText"/>
      </w:pPr>
      <w:r>
        <w:rPr>
          <w:rStyle w:val="CommentReference"/>
        </w:rPr>
        <w:annotationRef/>
      </w:r>
      <w:r>
        <w:t xml:space="preserve">BRAD: Fair enough, it is indeed a complex issue, not one that can be fully unpacked in this piece. That said, it may be worth a few words to at least acknowledge this general concern. Given that the core of your argument is that current targets are too low, this then begs the question what should the target be instead? 3000 caribou? 3001 caribou? 3002 caribou? </w:t>
      </w:r>
      <w:proofErr w:type="spellStart"/>
      <w:r>
        <w:t>Etc</w:t>
      </w:r>
      <w:proofErr w:type="spellEnd"/>
      <w:r>
        <w:t>? And determination of that number would seemingly then beg questions about all the factors of the community that lead to the determination of the target number. How did you determine 3001 caribou, not 3000 caribou? But presently it seems to just assume "Whatever the number was in 1700, that's what the number should be", which seems reasonable I suppose if the goal is simply to try to "turn back the clock", but seems less clear if the point is "Where is the community today, what does  it need today, and where does it want to go in the future?"</w:t>
      </w:r>
    </w:p>
    <w:p w14:paraId="63828973" w14:textId="77777777" w:rsidR="00E14B4D" w:rsidRDefault="00E14B4D">
      <w:pPr>
        <w:pStyle w:val="CommentText"/>
      </w:pPr>
    </w:p>
    <w:p w14:paraId="667693E7" w14:textId="77777777" w:rsidR="00E14B4D" w:rsidRDefault="00E14B4D" w:rsidP="00BF2EF5">
      <w:pPr>
        <w:pStyle w:val="CommentText"/>
      </w:pPr>
      <w:proofErr w:type="gramStart"/>
      <w:r>
        <w:t>So</w:t>
      </w:r>
      <w:proofErr w:type="gramEnd"/>
      <w:r>
        <w:t xml:space="preserve"> we don't need a precise algorithm or process or target number. But maybe just some acknowledgement of what might be entailed in figuring out what the new targets should be?</w:t>
      </w:r>
    </w:p>
  </w:comment>
  <w:comment w:id="232" w:author="Brad Wible" w:date="2023-04-20T00:14:00Z" w:initials="BW">
    <w:p w14:paraId="4CC011B9" w14:textId="28B7F8B0" w:rsidR="0035057A" w:rsidRDefault="0035057A">
      <w:pPr>
        <w:pStyle w:val="CommentText"/>
      </w:pPr>
      <w:r>
        <w:rPr>
          <w:rStyle w:val="CommentReference"/>
        </w:rPr>
        <w:annotationRef/>
      </w:r>
      <w:r>
        <w:t xml:space="preserve">Is this referring to some source that you have already cited? If so, please include the citation. If you haven’t included a citation, you might consider doing so, since this seems to be a rare example of a management plan </w:t>
      </w:r>
      <w:proofErr w:type="gramStart"/>
      <w:r>
        <w:t>actually doing</w:t>
      </w:r>
      <w:proofErr w:type="gramEnd"/>
      <w:r>
        <w:t xml:space="preserve"> what you would like to see done.</w:t>
      </w:r>
    </w:p>
    <w:p w14:paraId="25ACC63E" w14:textId="77777777" w:rsidR="0035057A" w:rsidRDefault="0035057A">
      <w:pPr>
        <w:pStyle w:val="CommentText"/>
      </w:pPr>
    </w:p>
    <w:p w14:paraId="171FB29B" w14:textId="65DE5E3A" w:rsidR="0035057A" w:rsidRDefault="0035057A">
      <w:pPr>
        <w:pStyle w:val="CommentText"/>
      </w:pPr>
      <w:r>
        <w:t>You might at least note in the text who/where this plan is. Is this an official govt plan under SARA?</w:t>
      </w:r>
    </w:p>
  </w:comment>
  <w:comment w:id="233" w:author="Clayton Lamb" w:date="2023-04-20T13:11:00Z" w:initials="CL">
    <w:p w14:paraId="6C70131E" w14:textId="0A9A6C29" w:rsidR="00EE2A51" w:rsidRDefault="00EE2A51">
      <w:pPr>
        <w:pStyle w:val="CommentText"/>
      </w:pPr>
      <w:r>
        <w:rPr>
          <w:rStyle w:val="CommentReference"/>
        </w:rPr>
        <w:annotationRef/>
      </w:r>
      <w:r>
        <w:t>I originally removed it due to limited citation room available. This is the citation, should I add it as a 16</w:t>
      </w:r>
      <w:r w:rsidRPr="00EE2A51">
        <w:rPr>
          <w:vertAlign w:val="superscript"/>
        </w:rPr>
        <w:t>th</w:t>
      </w:r>
      <w:r>
        <w:t xml:space="preserve">? Leave as </w:t>
      </w:r>
      <w:proofErr w:type="gramStart"/>
      <w:r>
        <w:t>is, or</w:t>
      </w:r>
      <w:proofErr w:type="gramEnd"/>
      <w:r>
        <w:t xml:space="preserve"> remove another (I don’t see another that is less important than this one).</w:t>
      </w:r>
    </w:p>
    <w:p w14:paraId="147A8818" w14:textId="77777777" w:rsidR="00EE2A51" w:rsidRDefault="00EE2A51">
      <w:pPr>
        <w:pStyle w:val="CommentText"/>
      </w:pPr>
    </w:p>
    <w:p w14:paraId="2678CB59" w14:textId="77777777" w:rsidR="00EE2A51" w:rsidRDefault="00EE2A51">
      <w:pPr>
        <w:pStyle w:val="CommentText"/>
      </w:pPr>
      <w:r>
        <w:t xml:space="preserve">Environment and Climate Change Canada. 2018. Recovery Strategy for the Wood Bison (Bison </w:t>
      </w:r>
      <w:proofErr w:type="spellStart"/>
      <w:r>
        <w:t>bison</w:t>
      </w:r>
      <w:proofErr w:type="spellEnd"/>
      <w:r>
        <w:t xml:space="preserve"> </w:t>
      </w:r>
      <w:proofErr w:type="spellStart"/>
      <w:r>
        <w:t>athabascae</w:t>
      </w:r>
      <w:proofErr w:type="spellEnd"/>
      <w:r>
        <w:t>) in Canada. Species at Risk Act Recovery Strategy Series. Environment and Climate Change Canada. Ottawa. viii + 59 pp.</w:t>
      </w:r>
    </w:p>
    <w:p w14:paraId="2A7C4A0D" w14:textId="77777777" w:rsidR="00EE2A51" w:rsidRDefault="00EE2A51">
      <w:pPr>
        <w:pStyle w:val="CommentText"/>
      </w:pPr>
    </w:p>
    <w:p w14:paraId="60466590" w14:textId="7BB90267" w:rsidR="00EE2A51" w:rsidRDefault="00000000">
      <w:pPr>
        <w:pStyle w:val="CommentText"/>
      </w:pPr>
      <w:hyperlink r:id="rId4" w:history="1">
        <w:r w:rsidR="00EE2A51" w:rsidRPr="004069D2">
          <w:rPr>
            <w:rStyle w:val="Hyperlink"/>
          </w:rPr>
          <w:t>https://www.registrelep-sararegistry.gc.ca/virtual_sara/files/plans/Rs-WoodBison-v00-2018Aug-Eng.pdf</w:t>
        </w:r>
      </w:hyperlink>
    </w:p>
    <w:p w14:paraId="296712D4" w14:textId="3272BF6F" w:rsidR="00EE2A51" w:rsidRDefault="00EE2A51">
      <w:pPr>
        <w:pStyle w:val="CommentText"/>
      </w:pPr>
    </w:p>
  </w:comment>
  <w:comment w:id="234" w:author="Brad Wible" w:date="2023-04-21T12:36:00Z" w:initials="BW">
    <w:p w14:paraId="1F758CC0" w14:textId="77777777" w:rsidR="003B7A90" w:rsidRDefault="003B7A90">
      <w:pPr>
        <w:pStyle w:val="CommentText"/>
      </w:pPr>
      <w:r>
        <w:rPr>
          <w:rStyle w:val="CommentReference"/>
        </w:rPr>
        <w:annotationRef/>
      </w:r>
      <w:r>
        <w:t xml:space="preserve">NEW: Thanks, </w:t>
      </w:r>
      <w:proofErr w:type="gramStart"/>
      <w:r>
        <w:t>and  I</w:t>
      </w:r>
      <w:proofErr w:type="gramEnd"/>
      <w:r>
        <w:t xml:space="preserve"> appreciate your patience and understanding with our 15-reference cap (not my rule, I just have to enforce it). I'll defer to you. </w:t>
      </w:r>
      <w:proofErr w:type="gramStart"/>
      <w:r>
        <w:t>Generally</w:t>
      </w:r>
      <w:proofErr w:type="gramEnd"/>
      <w:r>
        <w:t xml:space="preserve"> when discussing with readers whether/how to cut/retain references, make room for new references, I ask whether the statements that are made in the text are unclear enough or controversial enough to require a citation, vs whether a comment is general enough, understood/accepted widely enough, to not really need a citation. E.g., we can talk about gravity without citing Newton, talk about evolution without citing Darwin.</w:t>
      </w:r>
    </w:p>
    <w:p w14:paraId="7BA55EE3" w14:textId="77777777" w:rsidR="003B7A90" w:rsidRDefault="003B7A90">
      <w:pPr>
        <w:pStyle w:val="CommentText"/>
      </w:pPr>
    </w:p>
    <w:p w14:paraId="12363310" w14:textId="77777777" w:rsidR="003B7A90" w:rsidRDefault="003B7A90">
      <w:pPr>
        <w:pStyle w:val="CommentText"/>
      </w:pPr>
      <w:r>
        <w:t xml:space="preserve">So in this case, for example, much of what you discuss as far as basic conservation biology seems to be widely accepted, so would anyone really have a </w:t>
      </w:r>
      <w:proofErr w:type="gramStart"/>
      <w:r>
        <w:t>problem  if</w:t>
      </w:r>
      <w:proofErr w:type="gramEnd"/>
      <w:r>
        <w:t xml:space="preserve"> you didn't cite Soule 1987? Or are some of the citations here part of the canon, e.g., you can't NOT cite Soule 1987 when discussing certain topics?</w:t>
      </w:r>
    </w:p>
    <w:p w14:paraId="4451A562" w14:textId="77777777" w:rsidR="003B7A90" w:rsidRDefault="003B7A90">
      <w:pPr>
        <w:pStyle w:val="CommentText"/>
      </w:pPr>
    </w:p>
    <w:p w14:paraId="6D650B78" w14:textId="77777777" w:rsidR="003B7A90" w:rsidRDefault="003B7A90" w:rsidP="000A3D2B">
      <w:pPr>
        <w:pStyle w:val="CommentText"/>
      </w:pPr>
      <w:proofErr w:type="gramStart"/>
      <w:r>
        <w:t>So</w:t>
      </w:r>
      <w:proofErr w:type="gramEnd"/>
      <w:r>
        <w:t xml:space="preserve"> I would think we could do just fine without a source to support very basic tenets of conservation biology, and instead provide a source to document the specific features of a specific conservation policy/approach.</w:t>
      </w:r>
    </w:p>
  </w:comment>
  <w:comment w:id="235" w:author="Clayton Lamb" w:date="2023-04-22T08:41:00Z" w:initials="CL">
    <w:p w14:paraId="0B4863F3" w14:textId="485D5DC0" w:rsidR="005A6E59" w:rsidRDefault="005A6E59">
      <w:pPr>
        <w:pStyle w:val="CommentText"/>
      </w:pPr>
      <w:r>
        <w:rPr>
          <w:rStyle w:val="CommentReference"/>
        </w:rPr>
        <w:annotationRef/>
      </w:r>
      <w:r w:rsidR="0024787D">
        <w:t xml:space="preserve">CL NEW RESPONSE: </w:t>
      </w:r>
      <w:r>
        <w:t>This was a helpful explanation, thanks. I have trimmed down the references for the already well-known statements and cited only more niche or controversial statements.</w:t>
      </w:r>
    </w:p>
  </w:comment>
  <w:comment w:id="241" w:author="Brad Wible" w:date="2023-04-19T12:32:00Z" w:initials="BW">
    <w:p w14:paraId="4CB7D878" w14:textId="112C298B" w:rsidR="00634CA1" w:rsidRDefault="000E5D30" w:rsidP="008F0542">
      <w:pPr>
        <w:pStyle w:val="CommentText"/>
      </w:pPr>
      <w:r>
        <w:rPr>
          <w:rStyle w:val="CommentReference"/>
        </w:rPr>
        <w:annotationRef/>
      </w:r>
      <w:r w:rsidR="00634CA1">
        <w:t xml:space="preserve">Are there any examples of reparations having been tied to species degradations and impacts of cultural practices like this? E.g., putting a dollar amount on the damages incurred over generations </w:t>
      </w:r>
      <w:proofErr w:type="gramStart"/>
      <w:r w:rsidR="00634CA1">
        <w:t>as a result of</w:t>
      </w:r>
      <w:proofErr w:type="gramEnd"/>
      <w:r w:rsidR="00634CA1">
        <w:t xml:space="preserve"> depletion of caribou populations? </w:t>
      </w:r>
      <w:proofErr w:type="gramStart"/>
      <w:r w:rsidR="00634CA1">
        <w:t>Certainly</w:t>
      </w:r>
      <w:proofErr w:type="gramEnd"/>
      <w:r w:rsidR="00634CA1">
        <w:t xml:space="preserve"> an interesting and relevant idea, but it seems to be just casually thrown into discussion here, yet what would be a far more complicated process.</w:t>
      </w:r>
    </w:p>
  </w:comment>
  <w:comment w:id="242" w:author="Clayton Lamb" w:date="2023-04-20T12:23:00Z" w:initials="CL">
    <w:p w14:paraId="542DED7A" w14:textId="77777777" w:rsidR="004D74DD" w:rsidRDefault="004D74DD">
      <w:pPr>
        <w:pStyle w:val="CommentText"/>
      </w:pPr>
      <w:r>
        <w:rPr>
          <w:rStyle w:val="CommentReference"/>
        </w:rPr>
        <w:annotationRef/>
      </w:r>
      <w:r>
        <w:t xml:space="preserve">There is precedent for this, and loosely </w:t>
      </w:r>
      <w:proofErr w:type="gramStart"/>
      <w:r>
        <w:t>a number of</w:t>
      </w:r>
      <w:proofErr w:type="gramEnd"/>
      <w:r>
        <w:t xml:space="preserve"> Indigenous-Colonial court cases partially, or fully, involve impacts to cultural practices from environmental </w:t>
      </w:r>
      <w:proofErr w:type="spellStart"/>
      <w:r>
        <w:t>degredation</w:t>
      </w:r>
      <w:proofErr w:type="spellEnd"/>
      <w:r>
        <w:t xml:space="preserve"> and the harmful impacts of </w:t>
      </w:r>
      <w:proofErr w:type="spellStart"/>
      <w:r>
        <w:t>colonizations</w:t>
      </w:r>
      <w:proofErr w:type="spellEnd"/>
      <w:r>
        <w:t>.</w:t>
      </w:r>
    </w:p>
    <w:p w14:paraId="6F84E476" w14:textId="77777777" w:rsidR="004D74DD" w:rsidRDefault="004D74DD">
      <w:pPr>
        <w:pStyle w:val="CommentText"/>
      </w:pPr>
    </w:p>
    <w:p w14:paraId="3E11A093" w14:textId="351C781B" w:rsidR="004D74DD" w:rsidRDefault="004D74DD">
      <w:pPr>
        <w:pStyle w:val="CommentText"/>
      </w:pPr>
      <w:r>
        <w:t xml:space="preserve">The </w:t>
      </w:r>
      <w:proofErr w:type="spellStart"/>
      <w:r>
        <w:t>Yahey</w:t>
      </w:r>
      <w:proofErr w:type="spellEnd"/>
      <w:r>
        <w:t xml:space="preserve"> case we refer to in the previous paragraph is one example. There are also some published papers on the topic, for example:</w:t>
      </w:r>
    </w:p>
    <w:p w14:paraId="3FB78062" w14:textId="77777777" w:rsidR="004D74DD" w:rsidRDefault="004D74DD">
      <w:pPr>
        <w:pStyle w:val="CommentText"/>
      </w:pPr>
    </w:p>
    <w:p w14:paraId="1B0EB68B" w14:textId="1BF7C703" w:rsidR="004D74DD" w:rsidRDefault="00000000">
      <w:pPr>
        <w:pStyle w:val="CommentText"/>
      </w:pPr>
      <w:hyperlink r:id="rId5" w:history="1">
        <w:r w:rsidR="004D74DD" w:rsidRPr="004069D2">
          <w:rPr>
            <w:rStyle w:val="Hyperlink"/>
          </w:rPr>
          <w:t>https://www.cip-icu.ca/Files/Awards/Planning-Excellence/2010-HM-Planning-Publications.aspx</w:t>
        </w:r>
      </w:hyperlink>
      <w:r w:rsidR="004D74DD">
        <w:t>.</w:t>
      </w:r>
    </w:p>
    <w:p w14:paraId="3E799F8E" w14:textId="77777777" w:rsidR="004D74DD" w:rsidRDefault="004D74DD">
      <w:pPr>
        <w:pStyle w:val="CommentText"/>
      </w:pPr>
    </w:p>
    <w:p w14:paraId="051B3732" w14:textId="61FA1624" w:rsidR="004D74DD" w:rsidRDefault="004D74DD">
      <w:pPr>
        <w:pStyle w:val="CommentText"/>
      </w:pPr>
      <w:r>
        <w:t>We could either cite something (but don’t have any space for new references, leave as is, remove, or add another sentence describing this?)</w:t>
      </w:r>
    </w:p>
  </w:comment>
  <w:comment w:id="243" w:author="Brad Wible" w:date="2023-04-21T12:38:00Z" w:initials="BW">
    <w:p w14:paraId="123D7914" w14:textId="77777777" w:rsidR="003B7A90" w:rsidRDefault="003B7A90" w:rsidP="004E62F9">
      <w:pPr>
        <w:pStyle w:val="CommentText"/>
      </w:pPr>
      <w:r>
        <w:rPr>
          <w:rStyle w:val="CommentReference"/>
        </w:rPr>
        <w:annotationRef/>
      </w:r>
      <w:r>
        <w:t xml:space="preserve">NEW: Thanks. Great. Yes, since you already mentioned </w:t>
      </w:r>
      <w:proofErr w:type="spellStart"/>
      <w:r>
        <w:t>Yahey</w:t>
      </w:r>
      <w:proofErr w:type="spellEnd"/>
      <w:r>
        <w:t xml:space="preserve">, and did so with sufficient detail in the text to allow readers to track down further information about it, thus without needing to cite a source, it would be straightforward to just refer to that case again, describe how the </w:t>
      </w:r>
      <w:proofErr w:type="spellStart"/>
      <w:r>
        <w:t>Yahey</w:t>
      </w:r>
      <w:proofErr w:type="spellEnd"/>
      <w:r>
        <w:t xml:space="preserve"> decision involved reparations for lost access to species or however it was written.</w:t>
      </w:r>
    </w:p>
  </w:comment>
  <w:comment w:id="244" w:author="Clayton Lamb" w:date="2023-04-22T08:38:00Z" w:initials="CL">
    <w:p w14:paraId="38C73D93" w14:textId="0D1E02F6" w:rsidR="005A6E59" w:rsidRDefault="005A6E59">
      <w:pPr>
        <w:pStyle w:val="CommentText"/>
      </w:pPr>
      <w:r>
        <w:rPr>
          <w:rStyle w:val="CommentReference"/>
        </w:rPr>
        <w:annotationRef/>
      </w:r>
      <w:r>
        <w:t>CL NEW RESPONSE: Added in here. I think it fits nicely.</w:t>
      </w:r>
    </w:p>
  </w:comment>
  <w:comment w:id="246" w:author="Brad Wible" w:date="2023-04-20T00:16:00Z" w:initials="BW">
    <w:p w14:paraId="66A61C0B" w14:textId="4B7FBE0A" w:rsidR="00D60ED3" w:rsidRDefault="00D60ED3">
      <w:pPr>
        <w:pStyle w:val="CommentText"/>
      </w:pPr>
      <w:r>
        <w:rPr>
          <w:rStyle w:val="CommentReference"/>
        </w:rPr>
        <w:annotationRef/>
      </w:r>
      <w:r>
        <w:t xml:space="preserve">Echoing other comments, here it’s not entirely clear what you are proposing. So much of your critique is to point out shortcomings in SARA and ESA. That’s fair. But it’s not clear if the solution then is that you want SARA and ESA to change, so that they shift their thresholds, targets, </w:t>
      </w:r>
      <w:proofErr w:type="spellStart"/>
      <w:r>
        <w:t>etc</w:t>
      </w:r>
      <w:proofErr w:type="spellEnd"/>
      <w:r>
        <w:t xml:space="preserve">, </w:t>
      </w:r>
      <w:r w:rsidR="00337751">
        <w:t xml:space="preserve">or if you think that other laws need to be changed, developed, instituted, </w:t>
      </w:r>
      <w:proofErr w:type="spellStart"/>
      <w:r w:rsidR="00337751">
        <w:t>etc</w:t>
      </w:r>
      <w:proofErr w:type="spellEnd"/>
      <w:r w:rsidR="00337751">
        <w:t>, so that SARA/ESA can get species from the brink of extinction, but then other laws can get species from MVP-level to higher, culturally-meaningful abundance.</w:t>
      </w:r>
    </w:p>
  </w:comment>
  <w:comment w:id="247" w:author="Clayton Lamb" w:date="2023-04-20T14:00:00Z" w:initials="CL">
    <w:p w14:paraId="0D628FBD" w14:textId="561F949F" w:rsidR="00D04B37" w:rsidRDefault="00D04B37">
      <w:pPr>
        <w:pStyle w:val="CommentText"/>
      </w:pPr>
      <w:r>
        <w:rPr>
          <w:rStyle w:val="CommentReference"/>
        </w:rPr>
        <w:annotationRef/>
      </w:r>
      <w:r w:rsidR="00BF3501">
        <w:rPr>
          <w:noProof/>
        </w:rPr>
        <w:t>CTL WILL ADDRESS IN EMAIL TO START</w:t>
      </w:r>
    </w:p>
  </w:comment>
  <w:comment w:id="250" w:author="Brad Wible" w:date="2023-04-19T12:13:00Z" w:initials="BW">
    <w:p w14:paraId="56206EB8" w14:textId="77777777" w:rsidR="00DD359A" w:rsidRDefault="00DD359A" w:rsidP="00DD359A">
      <w:pPr>
        <w:pStyle w:val="CommentText"/>
      </w:pPr>
      <w:r>
        <w:rPr>
          <w:rStyle w:val="CommentReference"/>
        </w:rPr>
        <w:annotationRef/>
      </w:r>
      <w:r>
        <w:t xml:space="preserve">I don’t know </w:t>
      </w:r>
      <w:proofErr w:type="gramStart"/>
      <w:r>
        <w:t>the  numbers</w:t>
      </w:r>
      <w:proofErr w:type="gramEnd"/>
      <w:r>
        <w:t>/trends/issues, so apologies if I misunderstand.</w:t>
      </w:r>
    </w:p>
    <w:p w14:paraId="354471E5" w14:textId="77777777" w:rsidR="00DD359A" w:rsidRDefault="00DD359A" w:rsidP="00DD359A">
      <w:pPr>
        <w:pStyle w:val="CommentText"/>
      </w:pPr>
    </w:p>
    <w:p w14:paraId="1DD22AFF" w14:textId="77777777" w:rsidR="00DD359A" w:rsidRDefault="00DD359A" w:rsidP="00DD359A">
      <w:pPr>
        <w:pStyle w:val="CommentText"/>
      </w:pPr>
      <w:r>
        <w:t xml:space="preserve">I can see a clear argument for “return to historical abundance” if we are saying that the Indigenous population in region X today is the same as it was in 1700, and the cultural practices strive to be the same today as in 1700, etc. It’s a bit less clear how this works if the Indigenous population size in a region today is drastically different than in 1700, cultural practices today are different than in 1700 etc. </w:t>
      </w:r>
    </w:p>
    <w:p w14:paraId="22C83315" w14:textId="77777777" w:rsidR="00DD359A" w:rsidRDefault="00DD359A" w:rsidP="00DD359A">
      <w:pPr>
        <w:pStyle w:val="CommentText"/>
      </w:pPr>
    </w:p>
    <w:p w14:paraId="755C7A2D" w14:textId="77777777" w:rsidR="00DD359A" w:rsidRDefault="00DD359A" w:rsidP="00DD359A">
      <w:pPr>
        <w:pStyle w:val="CommentText"/>
      </w:pPr>
      <w:r>
        <w:t xml:space="preserve">E.g., if caribou hunting today would involve using snowmobiles and rifles and other modern technology, compared to technology in 1700, does that impact the population size that we need </w:t>
      </w:r>
      <w:proofErr w:type="gramStart"/>
      <w:r>
        <w:t>in order to</w:t>
      </w:r>
      <w:proofErr w:type="gramEnd"/>
      <w:r>
        <w:t xml:space="preserve"> support harvest? E.g., if the Indigenous population dependent upon harvest in a region today is 20k people but in 1700 it was 50k people, do we need the same numbers of caribou to support cultural practices?</w:t>
      </w:r>
    </w:p>
    <w:p w14:paraId="77C81079" w14:textId="77777777" w:rsidR="00DD359A" w:rsidRDefault="00DD359A" w:rsidP="00DD359A">
      <w:pPr>
        <w:pStyle w:val="CommentText"/>
      </w:pPr>
    </w:p>
    <w:p w14:paraId="512CE32C" w14:textId="77777777" w:rsidR="00DD359A" w:rsidRDefault="00DD359A" w:rsidP="00DD359A">
      <w:pPr>
        <w:pStyle w:val="CommentText"/>
      </w:pPr>
      <w:proofErr w:type="gramStart"/>
      <w:r>
        <w:t>Of course</w:t>
      </w:r>
      <w:proofErr w:type="gramEnd"/>
      <w:r>
        <w:t xml:space="preserve"> the argument could be made that changes in Indigenous population size and harvesting cultural practices and technologies since 1700 were not a matter of choice, and the community may desire a return toward how things were in 1700, such that returning the animal population to such historical numbers is in alignment. </w:t>
      </w:r>
    </w:p>
    <w:p w14:paraId="4213FA82" w14:textId="77777777" w:rsidR="00DD359A" w:rsidRDefault="00DD359A" w:rsidP="00DD359A">
      <w:pPr>
        <w:pStyle w:val="CommentText"/>
      </w:pPr>
    </w:p>
    <w:p w14:paraId="137E19CE" w14:textId="77777777" w:rsidR="00DD359A" w:rsidRDefault="00DD359A" w:rsidP="00DD359A">
      <w:pPr>
        <w:pStyle w:val="CommentText"/>
      </w:pPr>
      <w:r>
        <w:t xml:space="preserve">I suspect I’m probably overthinking, or misunderstanding, and ‘return to historic abundance” is more an aspiration, based on basic principles and history, not suggesting that it represents a specific number of animals based on some calculation of </w:t>
      </w:r>
      <w:proofErr w:type="gramStart"/>
      <w:r>
        <w:t>particular numbers</w:t>
      </w:r>
      <w:proofErr w:type="gramEnd"/>
      <w:r>
        <w:t xml:space="preserve"> that are needed to support particular practices using particular technologies to support a particular number of people.</w:t>
      </w:r>
    </w:p>
  </w:comment>
  <w:comment w:id="251" w:author="Clayton Lamb" w:date="2023-04-20T13:32:00Z" w:initials="CL">
    <w:p w14:paraId="67B0BFBC" w14:textId="77777777" w:rsidR="00DD359A" w:rsidRDefault="00DD359A" w:rsidP="00DD359A">
      <w:pPr>
        <w:pStyle w:val="CommentText"/>
      </w:pPr>
      <w:r>
        <w:rPr>
          <w:rStyle w:val="CommentReference"/>
        </w:rPr>
        <w:annotationRef/>
      </w:r>
      <w:proofErr w:type="gramStart"/>
      <w:r>
        <w:t>Yes</w:t>
      </w:r>
      <w:proofErr w:type="gramEnd"/>
      <w:r>
        <w:t xml:space="preserve"> this is the complexity that needs to be further explored. The whole topic of culturally-</w:t>
      </w:r>
      <w:proofErr w:type="spellStart"/>
      <w:r>
        <w:t>meaingful</w:t>
      </w:r>
      <w:proofErr w:type="spellEnd"/>
      <w:r>
        <w:t xml:space="preserve"> recovery is vast and a common discussion in our group. We have discussed internally that we clearly can’t unpack the full extent of how to solve it or all the details on defining recovery targets in this short format article. To us, this is about sparking the idea through a punchy article defining the issue with well evidenced case studies, but we envision further papers that are more detailed and longer to unpack certain issues.</w:t>
      </w:r>
    </w:p>
    <w:p w14:paraId="02B88F94" w14:textId="77777777" w:rsidR="00DD359A" w:rsidRDefault="00DD359A" w:rsidP="00DD359A">
      <w:pPr>
        <w:pStyle w:val="CommentText"/>
      </w:pPr>
    </w:p>
    <w:p w14:paraId="7D68D30A" w14:textId="77777777" w:rsidR="00DD359A" w:rsidRDefault="00DD359A" w:rsidP="00DD359A">
      <w:pPr>
        <w:pStyle w:val="CommentText"/>
        <w:rPr>
          <w:rFonts w:ascii="Open Sans" w:hAnsi="Open Sans" w:cs="Open Sans"/>
          <w:noProof/>
          <w:color w:val="222222"/>
          <w:shd w:val="clear" w:color="auto" w:fill="FFFFFF"/>
        </w:rPr>
      </w:pPr>
      <w:r>
        <w:t>To directly answer your question though, I think there is precedent to support that Indigenous peoples have the right to evolve their practices and their rights to harvest are not limited to historical practices. Take for example the precedent setting case about hunting at night and flashlights (pit lamping) (</w:t>
      </w:r>
      <w:r w:rsidRPr="00AA6BC3">
        <w:t>https://www.cbc.ca/news/canada/b-c-first-nation-can-hunt-at-night-supreme-court-1.618478</w:t>
      </w:r>
      <w:r>
        <w:t xml:space="preserve">). </w:t>
      </w:r>
      <w:r>
        <w:rPr>
          <w:rFonts w:ascii="Open Sans" w:hAnsi="Open Sans" w:cs="Open Sans"/>
          <w:color w:val="222222"/>
          <w:shd w:val="clear" w:color="auto" w:fill="FFFFFF"/>
        </w:rPr>
        <w:t>"And the use of guns, spotlights and motor vehicles reflects the current state of the evolution of the Tsartlip's historic hunting practices," the judges wrote in</w:t>
      </w:r>
      <w:r>
        <w:rPr>
          <w:rFonts w:ascii="Open Sans" w:hAnsi="Open Sans" w:cs="Open Sans"/>
          <w:noProof/>
          <w:color w:val="222222"/>
          <w:shd w:val="clear" w:color="auto" w:fill="FFFFFF"/>
        </w:rPr>
        <w:t xml:space="preserve"> </w:t>
      </w:r>
      <w:r>
        <w:rPr>
          <w:rFonts w:ascii="Open Sans" w:hAnsi="Open Sans" w:cs="Open Sans"/>
          <w:color w:val="222222"/>
          <w:shd w:val="clear" w:color="auto" w:fill="FFFFFF"/>
        </w:rPr>
        <w:t>a summary of their decision.</w:t>
      </w:r>
    </w:p>
    <w:p w14:paraId="39752244" w14:textId="77777777" w:rsidR="00DD359A" w:rsidRDefault="00DD359A" w:rsidP="00DD359A">
      <w:pPr>
        <w:pStyle w:val="CommentText"/>
        <w:rPr>
          <w:noProof/>
        </w:rPr>
      </w:pPr>
    </w:p>
    <w:p w14:paraId="5DB07061" w14:textId="77777777" w:rsidR="00DD359A" w:rsidRDefault="00DD359A" w:rsidP="00DD359A">
      <w:pPr>
        <w:pStyle w:val="CommentText"/>
      </w:pPr>
      <w:r>
        <w:rPr>
          <w:noProof/>
        </w:rPr>
        <w:t>I do think that overall the required abundance remains almost the same regardless of harvest method. The maximum sustainable yield (the optimal # that can be harvested without declines) is not dependent on the method of harvest but on how many are harvested. IF Indigenous Peoples use modern technologies and exceed these levels, then yes populations could decline.</w:t>
      </w:r>
    </w:p>
  </w:comment>
  <w:comment w:id="252" w:author="Brad Wible" w:date="2023-04-21T12:29:00Z" w:initials="BW">
    <w:p w14:paraId="54D425BC" w14:textId="77777777" w:rsidR="00DD359A" w:rsidRDefault="00DD359A" w:rsidP="00DD359A">
      <w:pPr>
        <w:pStyle w:val="CommentText"/>
      </w:pPr>
      <w:r>
        <w:rPr>
          <w:rStyle w:val="CommentReference"/>
        </w:rPr>
        <w:annotationRef/>
      </w:r>
      <w:r>
        <w:t xml:space="preserve">BRAD: Fair enough, it is indeed a complex issue, not one that can be fully unpacked in this piece. That said, it may be worth a few words to at least acknowledge this general concern. Given that the core of your argument is that current targets are too low, this then begs the question what should the target be instead? 3000 caribou? 3001 caribou? 3002 caribou? </w:t>
      </w:r>
      <w:proofErr w:type="spellStart"/>
      <w:r>
        <w:t>Etc</w:t>
      </w:r>
      <w:proofErr w:type="spellEnd"/>
      <w:r>
        <w:t>? And determination of that number would seemingly then beg questions about all the factors of the community that lead to the determination of the target number. How did you determine 3001 caribou, not 3000 caribou? But presently it seems to just assume "Whatever the number was in 1700, that's what the number should be", which seems reasonable I suppose if the goal is simply to try to "turn back the clock", but seems less clear if the point is "Where is the community today, what does  it need today, and where does it want to go in the future?"</w:t>
      </w:r>
    </w:p>
    <w:p w14:paraId="69B877BC" w14:textId="77777777" w:rsidR="00DD359A" w:rsidRDefault="00DD359A" w:rsidP="00DD359A">
      <w:pPr>
        <w:pStyle w:val="CommentText"/>
      </w:pPr>
    </w:p>
    <w:p w14:paraId="64D64A5A" w14:textId="77777777" w:rsidR="00DD359A" w:rsidRDefault="00DD359A" w:rsidP="00DD359A">
      <w:pPr>
        <w:pStyle w:val="CommentText"/>
      </w:pPr>
      <w:proofErr w:type="gramStart"/>
      <w:r>
        <w:t>So</w:t>
      </w:r>
      <w:proofErr w:type="gramEnd"/>
      <w:r>
        <w:t xml:space="preserve"> we don't need a precise algorithm or process or target number. But maybe just some acknowledgement of what might be entailed in figuring out what the new targets should be?</w:t>
      </w:r>
    </w:p>
  </w:comment>
  <w:comment w:id="270" w:author="Brad Wible" w:date="2023-04-19T13:00:00Z" w:initials="BW">
    <w:p w14:paraId="1C064B87" w14:textId="5E7F037D" w:rsidR="00223BCE" w:rsidRDefault="00AD4D20">
      <w:pPr>
        <w:pStyle w:val="CommentText"/>
      </w:pPr>
      <w:r>
        <w:rPr>
          <w:rStyle w:val="CommentReference"/>
        </w:rPr>
        <w:annotationRef/>
      </w:r>
      <w:r>
        <w:t xml:space="preserve">Not clear what is meant by “treaty/rights and title” in the figure. In the main text, you’ve referred many times to rights, and treaties, so rights under treaties is </w:t>
      </w:r>
      <w:proofErr w:type="gramStart"/>
      <w:r>
        <w:t>fairly clear</w:t>
      </w:r>
      <w:proofErr w:type="gramEnd"/>
      <w:r>
        <w:t xml:space="preserve">. But what is title, and how is it tied to rights, to treaties? </w:t>
      </w:r>
    </w:p>
  </w:comment>
  <w:comment w:id="271" w:author="Clayton Lamb" w:date="2023-04-20T13:42:00Z" w:initials="CL">
    <w:p w14:paraId="74FACC8D" w14:textId="77777777" w:rsidR="00DF1359" w:rsidRDefault="00223BCE">
      <w:pPr>
        <w:pStyle w:val="CommentText"/>
      </w:pPr>
      <w:r>
        <w:rPr>
          <w:rStyle w:val="CommentReference"/>
        </w:rPr>
        <w:annotationRef/>
      </w:r>
      <w:r w:rsidR="00DF1359">
        <w:t>CL NEW RESPONSE</w:t>
      </w:r>
      <w:r w:rsidR="00DF1359">
        <w:rPr>
          <w:noProof/>
        </w:rPr>
        <w:t xml:space="preserve">: </w:t>
      </w:r>
      <w:r w:rsidR="0024787D">
        <w:rPr>
          <w:noProof/>
        </w:rPr>
        <w:t xml:space="preserve">Resolved in figure </w:t>
      </w:r>
      <w:r w:rsidR="00DF1359">
        <w:rPr>
          <w:noProof/>
        </w:rPr>
        <w:t>1 via twp</w:t>
      </w:r>
      <w:r w:rsidR="0024787D">
        <w:rPr>
          <w:noProof/>
        </w:rPr>
        <w:t xml:space="preserve"> ways. </w:t>
      </w:r>
      <w:r w:rsidR="00DF1359">
        <w:rPr>
          <w:noProof/>
        </w:rPr>
        <w:t xml:space="preserve">1) </w:t>
      </w:r>
      <w:r w:rsidR="0024787D">
        <w:rPr>
          <w:noProof/>
        </w:rPr>
        <w:t xml:space="preserve">Changed “Infringed </w:t>
      </w:r>
      <w:r w:rsidR="0024787D">
        <w:t>treaty/rights and title</w:t>
      </w:r>
      <w:r w:rsidR="0024787D">
        <w:t xml:space="preserve">” to simply Indigenous Rights Violation Zone (on recommendation of lawyer), and </w:t>
      </w:r>
      <w:r w:rsidR="00DF1359">
        <w:t>2)</w:t>
      </w:r>
      <w:r w:rsidR="0024787D">
        <w:t xml:space="preserve"> added a description in caption to acknowledge th</w:t>
      </w:r>
      <w:r w:rsidR="00DF1359">
        <w:t>e</w:t>
      </w:r>
      <w:r w:rsidR="0024787D">
        <w:t xml:space="preserve"> </w:t>
      </w:r>
      <w:proofErr w:type="spellStart"/>
      <w:r w:rsidR="0024787D">
        <w:t>venn</w:t>
      </w:r>
      <w:proofErr w:type="spellEnd"/>
      <w:r w:rsidR="0024787D">
        <w:t xml:space="preserve"> diagrams of treaty rights and rights and title. </w:t>
      </w:r>
    </w:p>
    <w:p w14:paraId="3D486C69" w14:textId="77777777" w:rsidR="00DF1359" w:rsidRDefault="00DF1359">
      <w:pPr>
        <w:pStyle w:val="CommentText"/>
      </w:pPr>
    </w:p>
    <w:p w14:paraId="2F5782E9" w14:textId="54BA00FC" w:rsidR="00223BCE" w:rsidRDefault="0024787D">
      <w:pPr>
        <w:pStyle w:val="CommentText"/>
      </w:pPr>
      <w:r>
        <w:t xml:space="preserve">I re-read the manuscript and I think we appropriately include language for both </w:t>
      </w:r>
      <w:r w:rsidR="00DF1359">
        <w:t>inherent Indigenous rights</w:t>
      </w:r>
      <w:r>
        <w:t xml:space="preserve"> and treaty rights.</w:t>
      </w:r>
    </w:p>
  </w:comment>
  <w:comment w:id="297" w:author="Brad Wible" w:date="2023-04-19T10:57:00Z" w:initials="BW">
    <w:p w14:paraId="1892C7D4" w14:textId="77777777" w:rsidR="006E145F" w:rsidRDefault="00E04B07" w:rsidP="002D7A7D">
      <w:pPr>
        <w:pStyle w:val="CommentText"/>
      </w:pPr>
      <w:r>
        <w:rPr>
          <w:rStyle w:val="CommentReference"/>
        </w:rPr>
        <w:annotationRef/>
      </w:r>
      <w:r w:rsidR="006E145F">
        <w:t xml:space="preserve">The supplement mentions error for the line graph, but I don’t see any </w:t>
      </w:r>
      <w:proofErr w:type="gramStart"/>
      <w:r w:rsidR="006E145F">
        <w:t>reflection  of</w:t>
      </w:r>
      <w:proofErr w:type="gramEnd"/>
      <w:r w:rsidR="006E145F">
        <w:t xml:space="preserve"> error in this figure. Relatedly, the supplement indicates that when the data source did not report error, you assume plus/minus 15%. Not clear where that number comes from. Why not 10%? Or 20%? Or more, or less? The table in the supplement shows some upper and lower values, which I assume means those were the error ranges reported in the source documents. Are those 95% confidence intervals? But for the entries in the tables that do not have any upper/lower values reported, does that mean there is no error reported in the source documents, thus those are the instances in which you assumed plus/minus 15% (although you don’t </w:t>
      </w:r>
      <w:proofErr w:type="gramStart"/>
      <w:r w:rsidR="006E145F">
        <w:t>actually show</w:t>
      </w:r>
      <w:proofErr w:type="gramEnd"/>
      <w:r w:rsidR="006E145F">
        <w:t xml:space="preserve"> any plus/minus 15% values in the table or on the figure)?</w:t>
      </w:r>
    </w:p>
  </w:comment>
  <w:comment w:id="298" w:author="Clayton Lamb" w:date="2023-04-20T13:08:00Z" w:initials="CL">
    <w:p w14:paraId="528A5C46" w14:textId="1D3462D2" w:rsidR="00326043" w:rsidRDefault="00326043">
      <w:pPr>
        <w:pStyle w:val="CommentText"/>
      </w:pPr>
      <w:r>
        <w:rPr>
          <w:rStyle w:val="CommentReference"/>
        </w:rPr>
        <w:annotationRef/>
      </w:r>
      <w:r>
        <w:t>I have fully populated Table S2 now</w:t>
      </w:r>
      <w:r w:rsidR="00EE2A51">
        <w:t xml:space="preserve">, </w:t>
      </w:r>
      <w:proofErr w:type="gramStart"/>
      <w:r w:rsidR="00EE2A51">
        <w:t>and also</w:t>
      </w:r>
      <w:proofErr w:type="gramEnd"/>
      <w:r w:rsidR="00EE2A51">
        <w:t xml:space="preserve"> changed the +/- to 25% and provided justification. It’s somewhat arbitrary but now at least has some empirical backing. The inference here isn’t </w:t>
      </w:r>
      <w:proofErr w:type="gramStart"/>
      <w:r w:rsidR="00EE2A51">
        <w:t>really dependent</w:t>
      </w:r>
      <w:proofErr w:type="gramEnd"/>
      <w:r w:rsidR="00EE2A51">
        <w:t xml:space="preserve"> on that degree of error, but it now is more explicit and defensible.</w:t>
      </w:r>
    </w:p>
  </w:comment>
  <w:comment w:id="299" w:author="Brad Wible" w:date="2023-04-21T12:31:00Z" w:initials="BW">
    <w:p w14:paraId="4DDBDD7C" w14:textId="77777777" w:rsidR="00E14B4D" w:rsidRDefault="00E14B4D" w:rsidP="006F7CAF">
      <w:pPr>
        <w:pStyle w:val="CommentText"/>
      </w:pPr>
      <w:r>
        <w:rPr>
          <w:rStyle w:val="CommentReference"/>
        </w:rPr>
        <w:annotationRef/>
      </w:r>
      <w:r>
        <w:t xml:space="preserve">NEW: Thanks. I didn't see any updated supplement in the materials you sent, nor updated figures, but fair enough. Had you intended to reflect error on the Fig </w:t>
      </w:r>
      <w:proofErr w:type="gramStart"/>
      <w:r>
        <w:t>itself,  or</w:t>
      </w:r>
      <w:proofErr w:type="gramEnd"/>
      <w:r>
        <w:t xml:space="preserve"> only used central estimates on the figure (which appears to be what you've done), and then present the plus/minus range only in the supplemental table?</w:t>
      </w:r>
    </w:p>
  </w:comment>
  <w:comment w:id="300" w:author="Clayton Lamb" w:date="2023-04-22T07:45:00Z" w:initials="CL">
    <w:p w14:paraId="505FCEA6" w14:textId="582E1B1B" w:rsidR="00EA65CC" w:rsidRDefault="00EA65CC">
      <w:pPr>
        <w:pStyle w:val="CommentText"/>
      </w:pPr>
      <w:r>
        <w:rPr>
          <w:rStyle w:val="CommentReference"/>
        </w:rPr>
        <w:annotationRef/>
      </w:r>
      <w:r w:rsidR="0024787D">
        <w:t xml:space="preserve">CL NEW RESPONSE: </w:t>
      </w:r>
      <w:r>
        <w:t xml:space="preserve">Sorry, the new figure and supplement are now attached to the email. The error is </w:t>
      </w:r>
      <w:proofErr w:type="gramStart"/>
      <w:r>
        <w:t>actually reflected</w:t>
      </w:r>
      <w:proofErr w:type="gramEnd"/>
      <w:r>
        <w:t xml:space="preserve"> in the figure, but in some cases it’s smaller than the dot, mostly due to the y axis being so large in some cases. My change to 25% error does help this a bit though.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DBFD16" w15:done="0"/>
  <w15:commentEx w15:paraId="39371DCD" w15:paraIdParent="06DBFD16" w15:done="0"/>
  <w15:commentEx w15:paraId="69A24857" w15:done="0"/>
  <w15:commentEx w15:paraId="0420519E" w15:paraIdParent="69A24857" w15:done="0"/>
  <w15:commentEx w15:paraId="5D1FFB0D" w15:done="0"/>
  <w15:commentEx w15:paraId="1181B2D9" w15:paraIdParent="5D1FFB0D" w15:done="0"/>
  <w15:commentEx w15:paraId="597A7E55" w15:done="0"/>
  <w15:commentEx w15:paraId="7F378BB5" w15:paraIdParent="597A7E55" w15:done="0"/>
  <w15:commentEx w15:paraId="6C8A9652" w15:done="0"/>
  <w15:commentEx w15:paraId="1FA5CC1B" w15:paraIdParent="6C8A9652" w15:done="0"/>
  <w15:commentEx w15:paraId="10F309A3" w15:done="0"/>
  <w15:commentEx w15:paraId="2FDD968C" w15:paraIdParent="10F309A3" w15:done="0"/>
  <w15:commentEx w15:paraId="3330A97D" w15:paraIdParent="10F309A3" w15:done="0"/>
  <w15:commentEx w15:paraId="6CE2F11B" w15:paraIdParent="10F309A3" w15:done="0"/>
  <w15:commentEx w15:paraId="2495DB15" w15:done="0"/>
  <w15:commentEx w15:paraId="240289C0" w15:paraIdParent="2495DB15" w15:done="0"/>
  <w15:commentEx w15:paraId="44DD8361" w15:done="0"/>
  <w15:commentEx w15:paraId="7B92ECBE" w15:paraIdParent="44DD8361" w15:done="0"/>
  <w15:commentEx w15:paraId="43F618E1" w15:paraIdParent="44DD8361" w15:done="0"/>
  <w15:commentEx w15:paraId="53253C77" w15:paraIdParent="44DD8361" w15:done="0"/>
  <w15:commentEx w15:paraId="06F28523" w15:done="0"/>
  <w15:commentEx w15:paraId="567134D2" w15:paraIdParent="06F28523" w15:done="0"/>
  <w15:commentEx w15:paraId="667693E7" w15:paraIdParent="06F28523" w15:done="0"/>
  <w15:commentEx w15:paraId="171FB29B" w15:done="0"/>
  <w15:commentEx w15:paraId="296712D4" w15:paraIdParent="171FB29B" w15:done="0"/>
  <w15:commentEx w15:paraId="6D650B78" w15:paraIdParent="171FB29B" w15:done="0"/>
  <w15:commentEx w15:paraId="0B4863F3" w15:paraIdParent="171FB29B" w15:done="0"/>
  <w15:commentEx w15:paraId="4CB7D878" w15:done="0"/>
  <w15:commentEx w15:paraId="051B3732" w15:paraIdParent="4CB7D878" w15:done="0"/>
  <w15:commentEx w15:paraId="123D7914" w15:paraIdParent="4CB7D878" w15:done="0"/>
  <w15:commentEx w15:paraId="38C73D93" w15:paraIdParent="4CB7D878" w15:done="0"/>
  <w15:commentEx w15:paraId="66A61C0B" w15:done="0"/>
  <w15:commentEx w15:paraId="0D628FBD" w15:paraIdParent="66A61C0B" w15:done="0"/>
  <w15:commentEx w15:paraId="137E19CE" w15:done="0"/>
  <w15:commentEx w15:paraId="5DB07061" w15:paraIdParent="137E19CE" w15:done="0"/>
  <w15:commentEx w15:paraId="64D64A5A" w15:paraIdParent="137E19CE" w15:done="0"/>
  <w15:commentEx w15:paraId="1C064B87" w15:done="0"/>
  <w15:commentEx w15:paraId="2F5782E9" w15:paraIdParent="1C064B87" w15:done="0"/>
  <w15:commentEx w15:paraId="1892C7D4" w15:done="0"/>
  <w15:commentEx w15:paraId="528A5C46" w15:paraIdParent="1892C7D4" w15:done="0"/>
  <w15:commentEx w15:paraId="4DDBDD7C" w15:paraIdParent="1892C7D4" w15:done="0"/>
  <w15:commentEx w15:paraId="505FCEA6" w15:paraIdParent="1892C7D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ECFCE9" w16cex:dateUtc="2023-04-21T16:15:00Z"/>
  <w16cex:commentExtensible w16cex:durableId="27EE35BC" w16cex:dateUtc="2023-04-22T16:30:00Z"/>
  <w16cex:commentExtensible w16cex:durableId="27EAE9C8" w16cex:dateUtc="2023-04-20T02:29:00Z"/>
  <w16cex:commentExtensible w16cex:durableId="27EBC3A1" w16cex:dateUtc="2023-04-20T19:58:00Z"/>
  <w16cex:commentExtensible w16cex:durableId="27EAFDCD" w16cex:dateUtc="2023-04-20T03:54:00Z"/>
  <w16cex:commentExtensible w16cex:durableId="27EBC3B7" w16cex:dateUtc="2023-04-20T19:59:00Z"/>
  <w16cex:commentExtensible w16cex:durableId="27EA54CD" w16cex:dateUtc="2023-04-19T15:53:00Z"/>
  <w16cex:commentExtensible w16cex:durableId="27EBC3FE" w16cex:dateUtc="2023-04-20T20:00:00Z"/>
  <w16cex:commentExtensible w16cex:durableId="27EA6218" w16cex:dateUtc="2023-04-19T16:50:00Z"/>
  <w16cex:commentExtensible w16cex:durableId="27EBC402" w16cex:dateUtc="2023-04-20T20:00:00Z"/>
  <w16cex:commentExtensible w16cex:durableId="27EE3DE2" w16cex:dateUtc="2023-04-20T04:14:00Z"/>
  <w16cex:commentExtensible w16cex:durableId="27EE3DE1" w16cex:dateUtc="2023-04-20T19:11:00Z"/>
  <w16cex:commentExtensible w16cex:durableId="27EE3DE0" w16cex:dateUtc="2023-04-21T16:36:00Z"/>
  <w16cex:commentExtensible w16cex:durableId="27EE3DDF" w16cex:dateUtc="2023-04-22T14:41:00Z"/>
  <w16cex:commentExtensible w16cex:durableId="27EE3F31" w16cex:dateUtc="2023-04-20T04:16:00Z"/>
  <w16cex:commentExtensible w16cex:durableId="27EE3F30" w16cex:dateUtc="2023-04-20T20:00:00Z"/>
  <w16cex:commentExtensible w16cex:durableId="27EE3D60" w16cex:dateUtc="2023-04-20T04:14:00Z"/>
  <w16cex:commentExtensible w16cex:durableId="27EE3D5F" w16cex:dateUtc="2023-04-20T19:11:00Z"/>
  <w16cex:commentExtensible w16cex:durableId="27EE3D5E" w16cex:dateUtc="2023-04-21T16:36:00Z"/>
  <w16cex:commentExtensible w16cex:durableId="27EE3D5D" w16cex:dateUtc="2023-04-22T14:41:00Z"/>
  <w16cex:commentExtensible w16cex:durableId="27EA5979" w16cex:dateUtc="2023-04-19T16:13:00Z"/>
  <w16cex:commentExtensible w16cex:durableId="27EBBD8A" w16cex:dateUtc="2023-04-20T19:32:00Z"/>
  <w16cex:commentExtensible w16cex:durableId="27ED0030" w16cex:dateUtc="2023-04-21T16:29:00Z"/>
  <w16cex:commentExtensible w16cex:durableId="27EB0248" w16cex:dateUtc="2023-04-20T04:14:00Z"/>
  <w16cex:commentExtensible w16cex:durableId="27EBB869" w16cex:dateUtc="2023-04-20T19:11:00Z"/>
  <w16cex:commentExtensible w16cex:durableId="27ED01B6" w16cex:dateUtc="2023-04-21T16:36:00Z"/>
  <w16cex:commentExtensible w16cex:durableId="27EE1C47" w16cex:dateUtc="2023-04-22T14:41:00Z"/>
  <w16cex:commentExtensible w16cex:durableId="27EA5DE9" w16cex:dateUtc="2023-04-19T16:32:00Z"/>
  <w16cex:commentExtensible w16cex:durableId="27EBAD59" w16cex:dateUtc="2023-04-20T18:23:00Z"/>
  <w16cex:commentExtensible w16cex:durableId="27ED0251" w16cex:dateUtc="2023-04-21T16:38:00Z"/>
  <w16cex:commentExtensible w16cex:durableId="27EE1B71" w16cex:dateUtc="2023-04-22T14:38:00Z"/>
  <w16cex:commentExtensible w16cex:durableId="27EB02D9" w16cex:dateUtc="2023-04-20T04:16:00Z"/>
  <w16cex:commentExtensible w16cex:durableId="27EBC413" w16cex:dateUtc="2023-04-20T20:00:00Z"/>
  <w16cex:commentExtensible w16cex:durableId="27EE3E6F" w16cex:dateUtc="2023-04-19T16:13:00Z"/>
  <w16cex:commentExtensible w16cex:durableId="27EE3E6E" w16cex:dateUtc="2023-04-20T19:32:00Z"/>
  <w16cex:commentExtensible w16cex:durableId="27EE3E6D" w16cex:dateUtc="2023-04-21T16:29:00Z"/>
  <w16cex:commentExtensible w16cex:durableId="27EA6487" w16cex:dateUtc="2023-04-19T17:00:00Z"/>
  <w16cex:commentExtensible w16cex:durableId="27EBBFB3" w16cex:dateUtc="2023-04-20T19:42:00Z"/>
  <w16cex:commentExtensible w16cex:durableId="27EA4793" w16cex:dateUtc="2023-04-19T14:57:00Z"/>
  <w16cex:commentExtensible w16cex:durableId="27EBB7DE" w16cex:dateUtc="2023-04-20T19:08:00Z"/>
  <w16cex:commentExtensible w16cex:durableId="27ED0089" w16cex:dateUtc="2023-04-21T16:31:00Z"/>
  <w16cex:commentExtensible w16cex:durableId="27EE0F18" w16cex:dateUtc="2023-04-22T13: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DBFD16" w16cid:durableId="27ECFCE9"/>
  <w16cid:commentId w16cid:paraId="39371DCD" w16cid:durableId="27EE35BC"/>
  <w16cid:commentId w16cid:paraId="69A24857" w16cid:durableId="27EAE9C8"/>
  <w16cid:commentId w16cid:paraId="0420519E" w16cid:durableId="27EBC3A1"/>
  <w16cid:commentId w16cid:paraId="5D1FFB0D" w16cid:durableId="27EAFDCD"/>
  <w16cid:commentId w16cid:paraId="1181B2D9" w16cid:durableId="27EBC3B7"/>
  <w16cid:commentId w16cid:paraId="597A7E55" w16cid:durableId="27EA54CD"/>
  <w16cid:commentId w16cid:paraId="7F378BB5" w16cid:durableId="27EBC3FE"/>
  <w16cid:commentId w16cid:paraId="6C8A9652" w16cid:durableId="27EA6218"/>
  <w16cid:commentId w16cid:paraId="1FA5CC1B" w16cid:durableId="27EBC402"/>
  <w16cid:commentId w16cid:paraId="10F309A3" w16cid:durableId="27EE3DE2"/>
  <w16cid:commentId w16cid:paraId="2FDD968C" w16cid:durableId="27EE3DE1"/>
  <w16cid:commentId w16cid:paraId="3330A97D" w16cid:durableId="27EE3DE0"/>
  <w16cid:commentId w16cid:paraId="6CE2F11B" w16cid:durableId="27EE3DDF"/>
  <w16cid:commentId w16cid:paraId="2495DB15" w16cid:durableId="27EE3F31"/>
  <w16cid:commentId w16cid:paraId="240289C0" w16cid:durableId="27EE3F30"/>
  <w16cid:commentId w16cid:paraId="44DD8361" w16cid:durableId="27EE3D60"/>
  <w16cid:commentId w16cid:paraId="7B92ECBE" w16cid:durableId="27EE3D5F"/>
  <w16cid:commentId w16cid:paraId="43F618E1" w16cid:durableId="27EE3D5E"/>
  <w16cid:commentId w16cid:paraId="53253C77" w16cid:durableId="27EE3D5D"/>
  <w16cid:commentId w16cid:paraId="06F28523" w16cid:durableId="27EA5979"/>
  <w16cid:commentId w16cid:paraId="567134D2" w16cid:durableId="27EBBD8A"/>
  <w16cid:commentId w16cid:paraId="667693E7" w16cid:durableId="27ED0030"/>
  <w16cid:commentId w16cid:paraId="171FB29B" w16cid:durableId="27EB0248"/>
  <w16cid:commentId w16cid:paraId="296712D4" w16cid:durableId="27EBB869"/>
  <w16cid:commentId w16cid:paraId="6D650B78" w16cid:durableId="27ED01B6"/>
  <w16cid:commentId w16cid:paraId="0B4863F3" w16cid:durableId="27EE1C47"/>
  <w16cid:commentId w16cid:paraId="4CB7D878" w16cid:durableId="27EA5DE9"/>
  <w16cid:commentId w16cid:paraId="051B3732" w16cid:durableId="27EBAD59"/>
  <w16cid:commentId w16cid:paraId="123D7914" w16cid:durableId="27ED0251"/>
  <w16cid:commentId w16cid:paraId="38C73D93" w16cid:durableId="27EE1B71"/>
  <w16cid:commentId w16cid:paraId="66A61C0B" w16cid:durableId="27EB02D9"/>
  <w16cid:commentId w16cid:paraId="0D628FBD" w16cid:durableId="27EBC413"/>
  <w16cid:commentId w16cid:paraId="137E19CE" w16cid:durableId="27EE3E6F"/>
  <w16cid:commentId w16cid:paraId="5DB07061" w16cid:durableId="27EE3E6E"/>
  <w16cid:commentId w16cid:paraId="64D64A5A" w16cid:durableId="27EE3E6D"/>
  <w16cid:commentId w16cid:paraId="1C064B87" w16cid:durableId="27EA6487"/>
  <w16cid:commentId w16cid:paraId="2F5782E9" w16cid:durableId="27EBBFB3"/>
  <w16cid:commentId w16cid:paraId="1892C7D4" w16cid:durableId="27EA4793"/>
  <w16cid:commentId w16cid:paraId="528A5C46" w16cid:durableId="27EBB7DE"/>
  <w16cid:commentId w16cid:paraId="4DDBDD7C" w16cid:durableId="27ED0089"/>
  <w16cid:commentId w16cid:paraId="505FCEA6" w16cid:durableId="27EE0F1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AB8264" w14:textId="77777777" w:rsidR="00D345EA" w:rsidRDefault="00D345EA">
      <w:r>
        <w:separator/>
      </w:r>
    </w:p>
  </w:endnote>
  <w:endnote w:type="continuationSeparator" w:id="0">
    <w:p w14:paraId="0CD06533" w14:textId="77777777" w:rsidR="00D345EA" w:rsidRDefault="00D345EA">
      <w:r>
        <w:continuationSeparator/>
      </w:r>
    </w:p>
  </w:endnote>
  <w:endnote w:type="continuationNotice" w:id="1">
    <w:p w14:paraId="3D4C4A8B" w14:textId="77777777" w:rsidR="00D345EA" w:rsidRDefault="00D345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lissBold">
    <w:altName w:val="Cambria"/>
    <w:panose1 w:val="020B0604020202020204"/>
    <w:charset w:val="00"/>
    <w:family w:val="roman"/>
    <w:notTrueType/>
    <w:pitch w:val="variable"/>
    <w:sig w:usb0="00000003" w:usb1="00000000" w:usb2="00000000" w:usb3="00000000" w:csb0="00000001" w:csb1="00000000"/>
  </w:font>
  <w:font w:name="MillerDaily Roman">
    <w:altName w:val="Calibri"/>
    <w:panose1 w:val="020B0604020202020204"/>
    <w:charset w:val="00"/>
    <w:family w:val="auto"/>
    <w:pitch w:val="variable"/>
    <w:sig w:usb0="800000AF" w:usb1="5000204A" w:usb2="00000000" w:usb3="00000000" w:csb0="00000001" w:csb1="00000000"/>
  </w:font>
  <w:font w:name="BentonSans">
    <w:altName w:val="Calibri"/>
    <w:panose1 w:val="020B0604020202020204"/>
    <w:charset w:val="00"/>
    <w:family w:val="modern"/>
    <w:notTrueType/>
    <w:pitch w:val="variable"/>
    <w:sig w:usb0="00000007" w:usb1="00000001" w:usb2="00000000" w:usb3="00000000" w:csb0="00000093" w:csb1="00000000"/>
  </w:font>
  <w:font w:name="Benton Sans Condensed">
    <w:altName w:val="Calibri"/>
    <w:panose1 w:val="020B0604020202020204"/>
    <w:charset w:val="4D"/>
    <w:family w:val="auto"/>
    <w:notTrueType/>
    <w:pitch w:val="variable"/>
    <w:sig w:usb0="00000007" w:usb1="00000001" w:usb2="00000000" w:usb3="00000000" w:csb0="00000093" w:csb1="00000000"/>
  </w:font>
  <w:font w:name="MillerDaily">
    <w:altName w:val="Calibri"/>
    <w:panose1 w:val="020B0604020202020204"/>
    <w:charset w:val="00"/>
    <w:family w:val="modern"/>
    <w:notTrueType/>
    <w:pitch w:val="variable"/>
    <w:sig w:usb0="800000AF" w:usb1="5000204A" w:usb2="00000000" w:usb3="00000000" w:csb0="00000001" w:csb1="00000000"/>
  </w:font>
  <w:font w:name="Benton Sans Condensed Book">
    <w:altName w:val="Calibri"/>
    <w:panose1 w:val="020B0604020202020204"/>
    <w:charset w:val="4D"/>
    <w:family w:val="auto"/>
    <w:notTrueType/>
    <w:pitch w:val="variable"/>
    <w:sig w:usb0="00000007" w:usb1="00000001" w:usb2="00000000" w:usb3="00000000" w:csb0="00000093" w:csb1="00000000"/>
  </w:font>
  <w:font w:name="BentonSansCondensed Book">
    <w:altName w:val="Calibri"/>
    <w:panose1 w:val="020B0604020202020204"/>
    <w:charset w:val="00"/>
    <w:family w:val="modern"/>
    <w:notTrueType/>
    <w:pitch w:val="variable"/>
    <w:sig w:usb0="00000007" w:usb1="00000001" w:usb2="00000000" w:usb3="00000000" w:csb0="00000093" w:csb1="00000000"/>
  </w:font>
  <w:font w:name="Rocky Light">
    <w:altName w:val="Calibri"/>
    <w:panose1 w:val="020B0604020202020204"/>
    <w:charset w:val="00"/>
    <w:family w:val="modern"/>
    <w:notTrueType/>
    <w:pitch w:val="variable"/>
    <w:sig w:usb0="800000AF" w:usb1="5000204A" w:usb2="00000000" w:usb3="00000000" w:csb0="00000001" w:csb1="00000000"/>
  </w:font>
  <w:font w:name="BentonSansCondensed Medium">
    <w:altName w:val="Calibri"/>
    <w:panose1 w:val="020B0604020202020204"/>
    <w:charset w:val="00"/>
    <w:family w:val="modern"/>
    <w:notTrueType/>
    <w:pitch w:val="variable"/>
    <w:sig w:usb0="00000007" w:usb1="00000001" w:usb2="00000000" w:usb3="00000000" w:csb0="00000093" w:csb1="00000000"/>
  </w:font>
  <w:font w:name="Benton Sans Book">
    <w:altName w:val="Calibri"/>
    <w:panose1 w:val="020B0604020202020204"/>
    <w:charset w:val="4D"/>
    <w:family w:val="auto"/>
    <w:notTrueType/>
    <w:pitch w:val="variable"/>
    <w:sig w:usb0="00000007" w:usb1="00000001" w:usb2="00000000" w:usb3="00000000" w:csb0="00000093" w:csb1="00000000"/>
  </w:font>
  <w:font w:name="Benton Sans Compressed">
    <w:altName w:val="Calibri"/>
    <w:panose1 w:val="020B0604020202020204"/>
    <w:charset w:val="4D"/>
    <w:family w:val="auto"/>
    <w:notTrueType/>
    <w:pitch w:val="variable"/>
    <w:sig w:usb0="00000007" w:usb1="00000001" w:usb2="00000000" w:usb3="00000000" w:csb0="00000093" w:csb1="00000000"/>
  </w:font>
  <w:font w:name="Benton Sans Condensed Medium">
    <w:altName w:val="Calibri"/>
    <w:panose1 w:val="020B0604020202020204"/>
    <w:charset w:val="4D"/>
    <w:family w:val="auto"/>
    <w:notTrueType/>
    <w:pitch w:val="variable"/>
    <w:sig w:usb0="00000007" w:usb1="00000001" w:usb2="00000000" w:usb3="00000000" w:csb0="00000093"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A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208F8" w14:textId="01E22C90" w:rsidR="00420B98" w:rsidRDefault="00420B98" w:rsidP="00420B98">
    <w:pPr>
      <w:jc w:val="center"/>
    </w:pPr>
    <w:r>
      <w:t xml:space="preserve">                             sciencemag.org     </w:t>
    </w:r>
    <w:r w:rsidRPr="00420B98">
      <w:rPr>
        <w:b/>
      </w:rPr>
      <w:t xml:space="preserve"> SCIENCE</w:t>
    </w:r>
    <w:r w:rsidRPr="00420B98">
      <w:t xml:space="preserve">    VOL. </w:t>
    </w:r>
    <w:proofErr w:type="gramStart"/>
    <w:r w:rsidRPr="00420B98">
      <w:t>xxx  •</w:t>
    </w:r>
    <w:proofErr w:type="gramEnd"/>
    <w:r w:rsidRPr="00420B98">
      <w:t xml:space="preserve"> galley printed </w:t>
    </w:r>
    <w:r w:rsidRPr="00420B98">
      <w:fldChar w:fldCharType="begin"/>
    </w:r>
    <w:r w:rsidRPr="00420B98">
      <w:instrText xml:space="preserve"> TIME \@ "d MMMM, yyyy" </w:instrText>
    </w:r>
    <w:r w:rsidRPr="00420B98">
      <w:fldChar w:fldCharType="separate"/>
    </w:r>
    <w:r w:rsidR="001A73DE">
      <w:rPr>
        <w:noProof/>
      </w:rPr>
      <w:t>21 April, 2023</w:t>
    </w:r>
    <w:r w:rsidRPr="00420B98">
      <w:fldChar w:fldCharType="end"/>
    </w:r>
    <w:r w:rsidRPr="00420B98">
      <w:t xml:space="preserve">  • •  For Issue Date: ????</w:t>
    </w:r>
    <w:r>
      <w:tab/>
    </w:r>
    <w:r>
      <w:fldChar w:fldCharType="begin"/>
    </w:r>
    <w:r>
      <w:instrText xml:space="preserve"> PAGE </w:instrText>
    </w:r>
    <w:r>
      <w:fldChar w:fldCharType="separate"/>
    </w:r>
    <w:r w:rsidR="00BF0D2F">
      <w:rPr>
        <w:noProof/>
      </w:rPr>
      <w:t>2</w:t>
    </w:r>
    <w:r>
      <w:rPr>
        <w:noProof/>
      </w:rPr>
      <w:fldChar w:fldCharType="end"/>
    </w:r>
  </w:p>
  <w:p w14:paraId="5CBEEA49" w14:textId="77777777" w:rsidR="00817C1D" w:rsidRPr="00420B98" w:rsidRDefault="00817C1D" w:rsidP="00420B98"/>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28DCC8" w14:textId="7D2B5221" w:rsidR="00817C1D" w:rsidRDefault="00420B98" w:rsidP="00420B98">
    <w:pPr>
      <w:jc w:val="center"/>
    </w:pPr>
    <w:r>
      <w:t xml:space="preserve">                             </w:t>
    </w:r>
    <w:r w:rsidR="00817C1D">
      <w:t xml:space="preserve">sciencemag.org     </w:t>
    </w:r>
    <w:r w:rsidR="00817C1D" w:rsidRPr="00420B98">
      <w:rPr>
        <w:b/>
      </w:rPr>
      <w:t xml:space="preserve"> SCIENCE</w:t>
    </w:r>
    <w:r w:rsidR="00817C1D" w:rsidRPr="00420B98">
      <w:t xml:space="preserve">    VOL. </w:t>
    </w:r>
    <w:proofErr w:type="gramStart"/>
    <w:r w:rsidR="00817C1D" w:rsidRPr="00420B98">
      <w:t>xxx  •</w:t>
    </w:r>
    <w:proofErr w:type="gramEnd"/>
    <w:r w:rsidR="00817C1D" w:rsidRPr="00420B98">
      <w:t xml:space="preserve"> galley printed </w:t>
    </w:r>
    <w:r w:rsidR="00817C1D" w:rsidRPr="00420B98">
      <w:fldChar w:fldCharType="begin"/>
    </w:r>
    <w:r w:rsidR="00817C1D" w:rsidRPr="00420B98">
      <w:instrText xml:space="preserve"> TIME \@ "d MMMM, yyyy" </w:instrText>
    </w:r>
    <w:r w:rsidR="00817C1D" w:rsidRPr="00420B98">
      <w:fldChar w:fldCharType="separate"/>
    </w:r>
    <w:r w:rsidR="001A73DE">
      <w:rPr>
        <w:noProof/>
      </w:rPr>
      <w:t>21 April, 2023</w:t>
    </w:r>
    <w:r w:rsidR="00817C1D" w:rsidRPr="00420B98">
      <w:fldChar w:fldCharType="end"/>
    </w:r>
    <w:r w:rsidR="00817C1D" w:rsidRPr="00420B98">
      <w:t xml:space="preserve">  • •  For Issue Date: ????</w:t>
    </w:r>
    <w:r>
      <w:tab/>
    </w:r>
    <w:r w:rsidR="00817C1D">
      <w:fldChar w:fldCharType="begin"/>
    </w:r>
    <w:r w:rsidR="00817C1D">
      <w:instrText xml:space="preserve"> PAGE </w:instrText>
    </w:r>
    <w:r w:rsidR="00817C1D">
      <w:fldChar w:fldCharType="separate"/>
    </w:r>
    <w:r w:rsidR="00970F0A">
      <w:rPr>
        <w:noProof/>
      </w:rPr>
      <w:t>1</w:t>
    </w:r>
    <w:r w:rsidR="00817C1D">
      <w:rPr>
        <w:noProof/>
      </w:rPr>
      <w:fldChar w:fldCharType="end"/>
    </w:r>
  </w:p>
  <w:p w14:paraId="12AABBF3" w14:textId="77777777" w:rsidR="00817C1D" w:rsidRDefault="00817C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5EA2EE" w14:textId="77777777" w:rsidR="00D345EA" w:rsidRDefault="00D345EA">
      <w:r>
        <w:separator/>
      </w:r>
    </w:p>
  </w:footnote>
  <w:footnote w:type="continuationSeparator" w:id="0">
    <w:p w14:paraId="11B3CD81" w14:textId="77777777" w:rsidR="00D345EA" w:rsidRDefault="00D345EA">
      <w:r>
        <w:continuationSeparator/>
      </w:r>
    </w:p>
  </w:footnote>
  <w:footnote w:type="continuationNotice" w:id="1">
    <w:p w14:paraId="4E019D52" w14:textId="77777777" w:rsidR="00D345EA" w:rsidRDefault="00D345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E45C5" w14:textId="0642A3A0" w:rsidR="00817C1D" w:rsidRDefault="00A927B6">
    <w:r>
      <w:rPr>
        <w:noProof/>
      </w:rPr>
      <mc:AlternateContent>
        <mc:Choice Requires="wps">
          <w:drawing>
            <wp:anchor distT="0" distB="0" distL="114300" distR="114300" simplePos="0" relativeHeight="251659776" behindDoc="0" locked="1" layoutInCell="1" allowOverlap="1" wp14:anchorId="1EE08530" wp14:editId="266252D7">
              <wp:simplePos x="0" y="0"/>
              <wp:positionH relativeFrom="column">
                <wp:posOffset>-446405</wp:posOffset>
              </wp:positionH>
              <wp:positionV relativeFrom="paragraph">
                <wp:posOffset>761365</wp:posOffset>
              </wp:positionV>
              <wp:extent cx="342900" cy="8458200"/>
              <wp:effectExtent l="0" t="0" r="0" b="0"/>
              <wp:wrapSquare wrapText="bothSides"/>
              <wp:docPr id="108437088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8458200"/>
                      </a:xfrm>
                      <a:prstGeom prst="rect">
                        <a:avLst/>
                      </a:prstGeom>
                      <a:solidFill>
                        <a:srgbClr val="FFFFFF"/>
                      </a:solidFill>
                      <a:ln>
                        <a:noFill/>
                      </a:ln>
                    </wps:spPr>
                    <wps:txbx>
                      <w:txbxContent>
                        <w:p w14:paraId="73AB3585" w14:textId="77777777" w:rsidR="00817C1D" w:rsidRDefault="00817C1D" w:rsidP="00420B98">
                          <w:pPr>
                            <w:pStyle w:val="bodydropcap6L"/>
                          </w:pPr>
                          <w:r>
                            <w:t>1</w:t>
                          </w:r>
                        </w:p>
                        <w:p w14:paraId="0A31221C" w14:textId="77777777" w:rsidR="00817C1D" w:rsidRDefault="00817C1D" w:rsidP="00420B98">
                          <w:pPr>
                            <w:pStyle w:val="bodydropcap6L"/>
                          </w:pPr>
                          <w:r>
                            <w:t>2</w:t>
                          </w:r>
                        </w:p>
                        <w:p w14:paraId="19F64A24" w14:textId="77777777" w:rsidR="00817C1D" w:rsidRDefault="00817C1D" w:rsidP="00420B98">
                          <w:pPr>
                            <w:pStyle w:val="bodydropcap6L"/>
                          </w:pPr>
                          <w:r>
                            <w:t>3</w:t>
                          </w:r>
                        </w:p>
                        <w:p w14:paraId="188702E0" w14:textId="77777777" w:rsidR="00817C1D" w:rsidRDefault="00817C1D" w:rsidP="00420B98">
                          <w:pPr>
                            <w:pStyle w:val="bodydropcap6L"/>
                          </w:pPr>
                          <w:r>
                            <w:t>4</w:t>
                          </w:r>
                        </w:p>
                        <w:p w14:paraId="0E85FCE8" w14:textId="77777777" w:rsidR="00817C1D" w:rsidRDefault="00817C1D" w:rsidP="00420B98">
                          <w:pPr>
                            <w:pStyle w:val="bodydropcap6L"/>
                          </w:pPr>
                          <w:r>
                            <w:t>5</w:t>
                          </w:r>
                        </w:p>
                        <w:p w14:paraId="4544063B" w14:textId="77777777" w:rsidR="00817C1D" w:rsidRDefault="00817C1D" w:rsidP="00420B98">
                          <w:pPr>
                            <w:pStyle w:val="bodydropcap6L"/>
                          </w:pPr>
                          <w:r>
                            <w:t>6</w:t>
                          </w:r>
                        </w:p>
                        <w:p w14:paraId="5DAFD6E1" w14:textId="77777777" w:rsidR="00817C1D" w:rsidRDefault="00817C1D" w:rsidP="00420B98">
                          <w:pPr>
                            <w:pStyle w:val="bodydropcap6L"/>
                          </w:pPr>
                          <w:r>
                            <w:t>7</w:t>
                          </w:r>
                        </w:p>
                        <w:p w14:paraId="3DD36096" w14:textId="77777777" w:rsidR="00817C1D" w:rsidRDefault="00817C1D" w:rsidP="00420B98">
                          <w:pPr>
                            <w:pStyle w:val="bodydropcap6L"/>
                          </w:pPr>
                          <w:r>
                            <w:t>8</w:t>
                          </w:r>
                        </w:p>
                        <w:p w14:paraId="712D3514" w14:textId="77777777" w:rsidR="00817C1D" w:rsidRDefault="00817C1D" w:rsidP="00420B98">
                          <w:pPr>
                            <w:pStyle w:val="bodydropcap6L"/>
                          </w:pPr>
                          <w:r>
                            <w:t>9</w:t>
                          </w:r>
                        </w:p>
                        <w:p w14:paraId="6E5A3141" w14:textId="77777777" w:rsidR="00817C1D" w:rsidRDefault="00817C1D" w:rsidP="00420B98">
                          <w:pPr>
                            <w:pStyle w:val="bodydropcap6L"/>
                          </w:pPr>
                          <w:r>
                            <w:t>10</w:t>
                          </w:r>
                        </w:p>
                        <w:p w14:paraId="15208786" w14:textId="77777777" w:rsidR="00817C1D" w:rsidRDefault="00817C1D" w:rsidP="00420B98">
                          <w:pPr>
                            <w:pStyle w:val="bodydropcap6L"/>
                          </w:pPr>
                          <w:r>
                            <w:t>11</w:t>
                          </w:r>
                        </w:p>
                        <w:p w14:paraId="1BFBCB5E" w14:textId="77777777" w:rsidR="00817C1D" w:rsidRDefault="00817C1D" w:rsidP="00420B98">
                          <w:pPr>
                            <w:pStyle w:val="bodydropcap6L"/>
                          </w:pPr>
                          <w:r>
                            <w:t>12</w:t>
                          </w:r>
                        </w:p>
                        <w:p w14:paraId="25B584A8" w14:textId="77777777" w:rsidR="00817C1D" w:rsidRDefault="00817C1D" w:rsidP="00420B98">
                          <w:pPr>
                            <w:pStyle w:val="bodydropcap6L"/>
                          </w:pPr>
                          <w:r>
                            <w:t>13</w:t>
                          </w:r>
                        </w:p>
                        <w:p w14:paraId="3FAEDAA7" w14:textId="77777777" w:rsidR="00817C1D" w:rsidRDefault="00817C1D" w:rsidP="00420B98">
                          <w:pPr>
                            <w:pStyle w:val="bodydropcap6L"/>
                          </w:pPr>
                          <w:r>
                            <w:t>14</w:t>
                          </w:r>
                        </w:p>
                        <w:p w14:paraId="3207064B" w14:textId="77777777" w:rsidR="00817C1D" w:rsidRDefault="00817C1D" w:rsidP="00420B98">
                          <w:pPr>
                            <w:pStyle w:val="bodydropcap6L"/>
                          </w:pPr>
                          <w:r>
                            <w:t>15</w:t>
                          </w:r>
                        </w:p>
                        <w:p w14:paraId="52894BFA" w14:textId="77777777" w:rsidR="00817C1D" w:rsidRDefault="00817C1D" w:rsidP="00420B98">
                          <w:pPr>
                            <w:pStyle w:val="bodydropcap6L"/>
                          </w:pPr>
                          <w:r>
                            <w:t>16</w:t>
                          </w:r>
                        </w:p>
                        <w:p w14:paraId="7834A2C3" w14:textId="77777777" w:rsidR="00817C1D" w:rsidRDefault="00817C1D" w:rsidP="00420B98">
                          <w:pPr>
                            <w:pStyle w:val="bodydropcap6L"/>
                          </w:pPr>
                          <w:r>
                            <w:t>17</w:t>
                          </w:r>
                        </w:p>
                        <w:p w14:paraId="16551717" w14:textId="77777777" w:rsidR="00817C1D" w:rsidRDefault="00817C1D" w:rsidP="00420B98">
                          <w:pPr>
                            <w:pStyle w:val="bodydropcap6L"/>
                          </w:pPr>
                          <w:r>
                            <w:t>18</w:t>
                          </w:r>
                        </w:p>
                        <w:p w14:paraId="596397C2" w14:textId="77777777" w:rsidR="00817C1D" w:rsidRDefault="00817C1D" w:rsidP="00420B98">
                          <w:pPr>
                            <w:pStyle w:val="bodydropcap6L"/>
                          </w:pPr>
                          <w:r>
                            <w:t>19</w:t>
                          </w:r>
                        </w:p>
                        <w:p w14:paraId="5CC1D57A" w14:textId="77777777" w:rsidR="00817C1D" w:rsidRDefault="00817C1D" w:rsidP="00420B98">
                          <w:pPr>
                            <w:pStyle w:val="bodydropcap6L"/>
                          </w:pPr>
                          <w:r>
                            <w:t>20</w:t>
                          </w:r>
                        </w:p>
                        <w:p w14:paraId="132787A8" w14:textId="77777777" w:rsidR="00817C1D" w:rsidRDefault="00817C1D" w:rsidP="00420B98">
                          <w:pPr>
                            <w:pStyle w:val="bodydropcap6L"/>
                          </w:pPr>
                          <w:r>
                            <w:t>21</w:t>
                          </w:r>
                        </w:p>
                        <w:p w14:paraId="6E8C05CE" w14:textId="77777777" w:rsidR="00817C1D" w:rsidRDefault="00817C1D" w:rsidP="00420B98">
                          <w:pPr>
                            <w:pStyle w:val="bodydropcap6L"/>
                          </w:pPr>
                          <w:r>
                            <w:t>22</w:t>
                          </w:r>
                        </w:p>
                        <w:p w14:paraId="0CC79E82" w14:textId="77777777" w:rsidR="00817C1D" w:rsidRDefault="00817C1D" w:rsidP="00420B98">
                          <w:pPr>
                            <w:pStyle w:val="bodydropcap6L"/>
                          </w:pPr>
                          <w:r>
                            <w:t>23</w:t>
                          </w:r>
                        </w:p>
                        <w:p w14:paraId="61189FA4" w14:textId="77777777" w:rsidR="00817C1D" w:rsidRDefault="00817C1D" w:rsidP="00420B98">
                          <w:pPr>
                            <w:pStyle w:val="bodydropcap6L"/>
                          </w:pPr>
                          <w:r>
                            <w:t>24</w:t>
                          </w:r>
                        </w:p>
                        <w:p w14:paraId="08B13C2F" w14:textId="77777777" w:rsidR="00817C1D" w:rsidRDefault="00817C1D" w:rsidP="00420B98">
                          <w:pPr>
                            <w:pStyle w:val="bodydropcap6L"/>
                          </w:pPr>
                          <w:r>
                            <w:t>25</w:t>
                          </w:r>
                        </w:p>
                        <w:p w14:paraId="125E963E" w14:textId="77777777" w:rsidR="00817C1D" w:rsidRDefault="00817C1D" w:rsidP="00420B98">
                          <w:pPr>
                            <w:pStyle w:val="bodydropcap6L"/>
                          </w:pPr>
                          <w:r>
                            <w:t>26</w:t>
                          </w:r>
                        </w:p>
                        <w:p w14:paraId="51B680B8" w14:textId="77777777" w:rsidR="00817C1D" w:rsidRDefault="00817C1D" w:rsidP="00420B98">
                          <w:pPr>
                            <w:pStyle w:val="bodydropcap6L"/>
                          </w:pPr>
                          <w:r>
                            <w:t>27</w:t>
                          </w:r>
                        </w:p>
                        <w:p w14:paraId="6174F586" w14:textId="77777777" w:rsidR="00817C1D" w:rsidRDefault="00817C1D" w:rsidP="00420B98">
                          <w:pPr>
                            <w:pStyle w:val="bodydropcap6L"/>
                          </w:pPr>
                          <w:r>
                            <w:t>28</w:t>
                          </w:r>
                        </w:p>
                        <w:p w14:paraId="5EFBF7FC" w14:textId="77777777" w:rsidR="00817C1D" w:rsidRDefault="00817C1D" w:rsidP="00420B98">
                          <w:pPr>
                            <w:pStyle w:val="bodydropcap6L"/>
                          </w:pPr>
                          <w:r>
                            <w:t>29</w:t>
                          </w:r>
                        </w:p>
                        <w:p w14:paraId="03656461" w14:textId="77777777" w:rsidR="00817C1D" w:rsidRDefault="00817C1D" w:rsidP="00420B98">
                          <w:pPr>
                            <w:pStyle w:val="bodydropcap6L"/>
                          </w:pPr>
                          <w:r>
                            <w:t>30</w:t>
                          </w:r>
                        </w:p>
                        <w:p w14:paraId="63C88AF1" w14:textId="77777777" w:rsidR="00817C1D" w:rsidRDefault="00817C1D" w:rsidP="00420B98">
                          <w:pPr>
                            <w:pStyle w:val="bodydropcap6L"/>
                          </w:pPr>
                          <w:r>
                            <w:t>31</w:t>
                          </w:r>
                        </w:p>
                        <w:p w14:paraId="1F87381D" w14:textId="77777777" w:rsidR="00817C1D" w:rsidRDefault="00817C1D" w:rsidP="00420B98">
                          <w:pPr>
                            <w:pStyle w:val="bodydropcap6L"/>
                          </w:pPr>
                          <w:r>
                            <w:t>32</w:t>
                          </w:r>
                        </w:p>
                        <w:p w14:paraId="21806DFB" w14:textId="77777777" w:rsidR="00817C1D" w:rsidRDefault="00817C1D" w:rsidP="00420B98">
                          <w:pPr>
                            <w:pStyle w:val="bodydropcap6L"/>
                          </w:pPr>
                          <w:r>
                            <w:t>33</w:t>
                          </w:r>
                        </w:p>
                        <w:p w14:paraId="5707E78F" w14:textId="77777777" w:rsidR="00817C1D" w:rsidRDefault="00817C1D" w:rsidP="00420B98">
                          <w:pPr>
                            <w:pStyle w:val="bodydropcap6L"/>
                          </w:pPr>
                          <w:r>
                            <w:t>34</w:t>
                          </w:r>
                        </w:p>
                        <w:p w14:paraId="654B4DAF" w14:textId="77777777" w:rsidR="00817C1D" w:rsidRDefault="00817C1D" w:rsidP="00420B98">
                          <w:pPr>
                            <w:pStyle w:val="bodydropcap6L"/>
                          </w:pPr>
                          <w:r>
                            <w:t>35</w:t>
                          </w:r>
                        </w:p>
                        <w:p w14:paraId="14F032A1" w14:textId="77777777" w:rsidR="00817C1D" w:rsidRDefault="00817C1D" w:rsidP="00420B98">
                          <w:pPr>
                            <w:pStyle w:val="bodydropcap6L"/>
                          </w:pPr>
                          <w:r>
                            <w:t>36</w:t>
                          </w:r>
                        </w:p>
                        <w:p w14:paraId="5DD30E39" w14:textId="77777777" w:rsidR="00817C1D" w:rsidRDefault="00817C1D" w:rsidP="00420B98">
                          <w:pPr>
                            <w:pStyle w:val="bodydropcap6L"/>
                          </w:pPr>
                          <w:r>
                            <w:t>37</w:t>
                          </w:r>
                        </w:p>
                        <w:p w14:paraId="04D58258" w14:textId="77777777" w:rsidR="00817C1D" w:rsidRDefault="00817C1D" w:rsidP="00420B98">
                          <w:pPr>
                            <w:pStyle w:val="bodydropcap6L"/>
                          </w:pPr>
                          <w:r>
                            <w:t>38</w:t>
                          </w:r>
                        </w:p>
                        <w:p w14:paraId="0DF61116" w14:textId="77777777" w:rsidR="00817C1D" w:rsidRDefault="00817C1D" w:rsidP="00420B98">
                          <w:pPr>
                            <w:pStyle w:val="bodydropcap6L"/>
                          </w:pPr>
                          <w:r>
                            <w:t>39</w:t>
                          </w:r>
                        </w:p>
                        <w:p w14:paraId="33FA256D" w14:textId="77777777" w:rsidR="00817C1D" w:rsidRDefault="00817C1D" w:rsidP="00420B98">
                          <w:pPr>
                            <w:pStyle w:val="bodydropcap6L"/>
                          </w:pPr>
                          <w:r>
                            <w:t>40</w:t>
                          </w:r>
                        </w:p>
                        <w:p w14:paraId="1E7A956D" w14:textId="77777777" w:rsidR="00817C1D" w:rsidRDefault="00817C1D" w:rsidP="00420B98">
                          <w:pPr>
                            <w:pStyle w:val="bodydropcap6L"/>
                          </w:pPr>
                          <w:r>
                            <w:t>41</w:t>
                          </w:r>
                        </w:p>
                        <w:p w14:paraId="5FC32D5E" w14:textId="77777777" w:rsidR="00817C1D" w:rsidRDefault="00817C1D" w:rsidP="00420B98">
                          <w:pPr>
                            <w:pStyle w:val="bodydropcap6L"/>
                          </w:pPr>
                          <w:r>
                            <w:t>42</w:t>
                          </w:r>
                        </w:p>
                        <w:p w14:paraId="5DB066E2" w14:textId="77777777" w:rsidR="00817C1D" w:rsidRDefault="00817C1D" w:rsidP="00420B98">
                          <w:pPr>
                            <w:pStyle w:val="bodydropcap6L"/>
                          </w:pPr>
                          <w:r>
                            <w:t>43</w:t>
                          </w:r>
                        </w:p>
                        <w:p w14:paraId="5367CFFB" w14:textId="77777777" w:rsidR="00817C1D" w:rsidRDefault="00817C1D" w:rsidP="00420B98">
                          <w:pPr>
                            <w:pStyle w:val="bodydropcap6L"/>
                          </w:pPr>
                          <w:r>
                            <w:t>44</w:t>
                          </w:r>
                        </w:p>
                        <w:p w14:paraId="50A2AEE4" w14:textId="77777777" w:rsidR="00817C1D" w:rsidRDefault="00817C1D" w:rsidP="00420B98">
                          <w:pPr>
                            <w:pStyle w:val="bodydropcap6L"/>
                          </w:pPr>
                          <w:r>
                            <w:t>45</w:t>
                          </w:r>
                        </w:p>
                        <w:p w14:paraId="0C1C5173" w14:textId="77777777" w:rsidR="00817C1D" w:rsidRDefault="00817C1D" w:rsidP="00420B98">
                          <w:pPr>
                            <w:pStyle w:val="bodydropcap6L"/>
                          </w:pPr>
                          <w:r>
                            <w:t>46</w:t>
                          </w:r>
                        </w:p>
                        <w:p w14:paraId="356D5C7B" w14:textId="77777777" w:rsidR="00817C1D" w:rsidRDefault="00817C1D" w:rsidP="00420B98">
                          <w:pPr>
                            <w:pStyle w:val="bodydropcap6L"/>
                          </w:pPr>
                          <w:r>
                            <w:t>47</w:t>
                          </w:r>
                        </w:p>
                        <w:p w14:paraId="3F819AE6" w14:textId="77777777" w:rsidR="00817C1D" w:rsidRDefault="00817C1D" w:rsidP="00420B98">
                          <w:pPr>
                            <w:pStyle w:val="bodydropcap6L"/>
                          </w:pPr>
                          <w:r>
                            <w:t>48</w:t>
                          </w:r>
                        </w:p>
                        <w:p w14:paraId="6A203694" w14:textId="77777777" w:rsidR="00817C1D" w:rsidRDefault="00817C1D" w:rsidP="00420B98">
                          <w:pPr>
                            <w:pStyle w:val="bodydropcap6L"/>
                          </w:pPr>
                          <w:r>
                            <w:t>49</w:t>
                          </w:r>
                        </w:p>
                        <w:p w14:paraId="70DAC17A" w14:textId="77777777" w:rsidR="00817C1D" w:rsidRDefault="00817C1D" w:rsidP="00420B98">
                          <w:pPr>
                            <w:pStyle w:val="bodydropcap6L"/>
                          </w:pPr>
                          <w:r>
                            <w:t>50</w:t>
                          </w:r>
                        </w:p>
                        <w:p w14:paraId="133D4CE0" w14:textId="77777777" w:rsidR="00817C1D" w:rsidRDefault="00817C1D" w:rsidP="00420B98">
                          <w:pPr>
                            <w:pStyle w:val="bodydropcap6L"/>
                          </w:pPr>
                          <w:r>
                            <w:t>51</w:t>
                          </w:r>
                        </w:p>
                        <w:p w14:paraId="31BAE20D" w14:textId="77777777" w:rsidR="00817C1D" w:rsidRDefault="00817C1D" w:rsidP="00420B98">
                          <w:pPr>
                            <w:pStyle w:val="bodydropcap6L"/>
                          </w:pPr>
                          <w:r>
                            <w:t>52</w:t>
                          </w:r>
                        </w:p>
                        <w:p w14:paraId="697EDACC" w14:textId="77777777" w:rsidR="00817C1D" w:rsidRDefault="00817C1D" w:rsidP="00420B98">
                          <w:pPr>
                            <w:pStyle w:val="bodydropcap6L"/>
                          </w:pPr>
                          <w:r>
                            <w:t>53</w:t>
                          </w:r>
                        </w:p>
                        <w:p w14:paraId="429CA84A" w14:textId="77777777" w:rsidR="00817C1D" w:rsidRDefault="00817C1D" w:rsidP="00420B98">
                          <w:pPr>
                            <w:pStyle w:val="bodydropcap6L"/>
                          </w:pPr>
                          <w:r>
                            <w:t>54</w:t>
                          </w:r>
                        </w:p>
                        <w:p w14:paraId="0EF0F31B" w14:textId="77777777" w:rsidR="00817C1D" w:rsidRDefault="00817C1D" w:rsidP="00420B98">
                          <w:pPr>
                            <w:pStyle w:val="bodydropcap6L"/>
                          </w:pPr>
                          <w:r>
                            <w:t>55</w:t>
                          </w:r>
                        </w:p>
                        <w:p w14:paraId="4CAB0C94" w14:textId="77777777" w:rsidR="00817C1D" w:rsidRDefault="00817C1D" w:rsidP="00420B98">
                          <w:pPr>
                            <w:pStyle w:val="bodydropcap6L"/>
                          </w:pPr>
                          <w:r>
                            <w:t>56</w:t>
                          </w:r>
                        </w:p>
                        <w:p w14:paraId="590E6554" w14:textId="77777777" w:rsidR="00817C1D" w:rsidRDefault="00817C1D" w:rsidP="00420B98">
                          <w:pPr>
                            <w:pStyle w:val="bodydropcap6L"/>
                          </w:pPr>
                          <w:r>
                            <w:t>57</w:t>
                          </w:r>
                        </w:p>
                        <w:p w14:paraId="18522002" w14:textId="77777777" w:rsidR="00817C1D" w:rsidRDefault="00817C1D" w:rsidP="00420B98">
                          <w:pPr>
                            <w:pStyle w:val="bodydropcap6L"/>
                          </w:pPr>
                          <w:r>
                            <w:t>58</w:t>
                          </w:r>
                        </w:p>
                        <w:p w14:paraId="21A2B40F" w14:textId="77777777" w:rsidR="00817C1D" w:rsidRDefault="00817C1D" w:rsidP="00420B98">
                          <w:pPr>
                            <w:pStyle w:val="bodydropcap6L"/>
                          </w:pPr>
                          <w:r>
                            <w:t>59</w:t>
                          </w:r>
                        </w:p>
                        <w:p w14:paraId="79E27A4A" w14:textId="77777777" w:rsidR="00817C1D" w:rsidRDefault="00817C1D" w:rsidP="00420B98">
                          <w:pPr>
                            <w:pStyle w:val="bodydropcap6L"/>
                          </w:pPr>
                        </w:p>
                        <w:p w14:paraId="007A56BB" w14:textId="77777777" w:rsidR="00817C1D" w:rsidRDefault="00817C1D" w:rsidP="00420B98">
                          <w:pPr>
                            <w:pStyle w:val="bodydropcap6L"/>
                          </w:pPr>
                        </w:p>
                        <w:p w14:paraId="705E027F" w14:textId="77777777" w:rsidR="00817C1D" w:rsidRDefault="00817C1D" w:rsidP="00420B98">
                          <w:pPr>
                            <w:pStyle w:val="bodydropcap6L"/>
                          </w:pPr>
                        </w:p>
                      </w:txbxContent>
                    </wps:txbx>
                    <wps:bodyPr rot="0" vert="horz" wrap="square" lIns="91440" tIns="9144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E08530" id="_x0000_t202" coordsize="21600,21600" o:spt="202" path="m,l,21600r21600,l21600,xe">
              <v:stroke joinstyle="miter"/>
              <v:path gradientshapeok="t" o:connecttype="rect"/>
            </v:shapetype>
            <v:shape id="Text Box 5" o:spid="_x0000_s1026" type="#_x0000_t202" style="position:absolute;margin-left:-35.15pt;margin-top:59.95pt;width:27pt;height:66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" stroked="f">
              <v:textbox inset=",7.2pt">
                <w:txbxContent>
                  <w:p w14:paraId="73AB3585" w14:textId="77777777" w:rsidR="00817C1D" w:rsidRDefault="00817C1D" w:rsidP="00420B98">
                    <w:pPr>
                      <w:pStyle w:val="bodydropcap6L"/>
                    </w:pPr>
                    <w:r>
                      <w:t>1</w:t>
                    </w:r>
                  </w:p>
                  <w:p w14:paraId="0A31221C" w14:textId="77777777" w:rsidR="00817C1D" w:rsidRDefault="00817C1D" w:rsidP="00420B98">
                    <w:pPr>
                      <w:pStyle w:val="bodydropcap6L"/>
                    </w:pPr>
                    <w:r>
                      <w:t>2</w:t>
                    </w:r>
                  </w:p>
                  <w:p w14:paraId="19F64A24" w14:textId="77777777" w:rsidR="00817C1D" w:rsidRDefault="00817C1D" w:rsidP="00420B98">
                    <w:pPr>
                      <w:pStyle w:val="bodydropcap6L"/>
                    </w:pPr>
                    <w:r>
                      <w:t>3</w:t>
                    </w:r>
                  </w:p>
                  <w:p w14:paraId="188702E0" w14:textId="77777777" w:rsidR="00817C1D" w:rsidRDefault="00817C1D" w:rsidP="00420B98">
                    <w:pPr>
                      <w:pStyle w:val="bodydropcap6L"/>
                    </w:pPr>
                    <w:r>
                      <w:t>4</w:t>
                    </w:r>
                  </w:p>
                  <w:p w14:paraId="0E85FCE8" w14:textId="77777777" w:rsidR="00817C1D" w:rsidRDefault="00817C1D" w:rsidP="00420B98">
                    <w:pPr>
                      <w:pStyle w:val="bodydropcap6L"/>
                    </w:pPr>
                    <w:r>
                      <w:t>5</w:t>
                    </w:r>
                  </w:p>
                  <w:p w14:paraId="4544063B" w14:textId="77777777" w:rsidR="00817C1D" w:rsidRDefault="00817C1D" w:rsidP="00420B98">
                    <w:pPr>
                      <w:pStyle w:val="bodydropcap6L"/>
                    </w:pPr>
                    <w:r>
                      <w:t>6</w:t>
                    </w:r>
                  </w:p>
                  <w:p w14:paraId="5DAFD6E1" w14:textId="77777777" w:rsidR="00817C1D" w:rsidRDefault="00817C1D" w:rsidP="00420B98">
                    <w:pPr>
                      <w:pStyle w:val="bodydropcap6L"/>
                    </w:pPr>
                    <w:r>
                      <w:t>7</w:t>
                    </w:r>
                  </w:p>
                  <w:p w14:paraId="3DD36096" w14:textId="77777777" w:rsidR="00817C1D" w:rsidRDefault="00817C1D" w:rsidP="00420B98">
                    <w:pPr>
                      <w:pStyle w:val="bodydropcap6L"/>
                    </w:pPr>
                    <w:r>
                      <w:t>8</w:t>
                    </w:r>
                  </w:p>
                  <w:p w14:paraId="712D3514" w14:textId="77777777" w:rsidR="00817C1D" w:rsidRDefault="00817C1D" w:rsidP="00420B98">
                    <w:pPr>
                      <w:pStyle w:val="bodydropcap6L"/>
                    </w:pPr>
                    <w:r>
                      <w:t>9</w:t>
                    </w:r>
                  </w:p>
                  <w:p w14:paraId="6E5A3141" w14:textId="77777777" w:rsidR="00817C1D" w:rsidRDefault="00817C1D" w:rsidP="00420B98">
                    <w:pPr>
                      <w:pStyle w:val="bodydropcap6L"/>
                    </w:pPr>
                    <w:r>
                      <w:t>10</w:t>
                    </w:r>
                  </w:p>
                  <w:p w14:paraId="15208786" w14:textId="77777777" w:rsidR="00817C1D" w:rsidRDefault="00817C1D" w:rsidP="00420B98">
                    <w:pPr>
                      <w:pStyle w:val="bodydropcap6L"/>
                    </w:pPr>
                    <w:r>
                      <w:t>11</w:t>
                    </w:r>
                  </w:p>
                  <w:p w14:paraId="1BFBCB5E" w14:textId="77777777" w:rsidR="00817C1D" w:rsidRDefault="00817C1D" w:rsidP="00420B98">
                    <w:pPr>
                      <w:pStyle w:val="bodydropcap6L"/>
                    </w:pPr>
                    <w:r>
                      <w:t>12</w:t>
                    </w:r>
                  </w:p>
                  <w:p w14:paraId="25B584A8" w14:textId="77777777" w:rsidR="00817C1D" w:rsidRDefault="00817C1D" w:rsidP="00420B98">
                    <w:pPr>
                      <w:pStyle w:val="bodydropcap6L"/>
                    </w:pPr>
                    <w:r>
                      <w:t>13</w:t>
                    </w:r>
                  </w:p>
                  <w:p w14:paraId="3FAEDAA7" w14:textId="77777777" w:rsidR="00817C1D" w:rsidRDefault="00817C1D" w:rsidP="00420B98">
                    <w:pPr>
                      <w:pStyle w:val="bodydropcap6L"/>
                    </w:pPr>
                    <w:r>
                      <w:t>14</w:t>
                    </w:r>
                  </w:p>
                  <w:p w14:paraId="3207064B" w14:textId="77777777" w:rsidR="00817C1D" w:rsidRDefault="00817C1D" w:rsidP="00420B98">
                    <w:pPr>
                      <w:pStyle w:val="bodydropcap6L"/>
                    </w:pPr>
                    <w:r>
                      <w:t>15</w:t>
                    </w:r>
                  </w:p>
                  <w:p w14:paraId="52894BFA" w14:textId="77777777" w:rsidR="00817C1D" w:rsidRDefault="00817C1D" w:rsidP="00420B98">
                    <w:pPr>
                      <w:pStyle w:val="bodydropcap6L"/>
                    </w:pPr>
                    <w:r>
                      <w:t>16</w:t>
                    </w:r>
                  </w:p>
                  <w:p w14:paraId="7834A2C3" w14:textId="77777777" w:rsidR="00817C1D" w:rsidRDefault="00817C1D" w:rsidP="00420B98">
                    <w:pPr>
                      <w:pStyle w:val="bodydropcap6L"/>
                    </w:pPr>
                    <w:r>
                      <w:t>17</w:t>
                    </w:r>
                  </w:p>
                  <w:p w14:paraId="16551717" w14:textId="77777777" w:rsidR="00817C1D" w:rsidRDefault="00817C1D" w:rsidP="00420B98">
                    <w:pPr>
                      <w:pStyle w:val="bodydropcap6L"/>
                    </w:pPr>
                    <w:r>
                      <w:t>18</w:t>
                    </w:r>
                  </w:p>
                  <w:p w14:paraId="596397C2" w14:textId="77777777" w:rsidR="00817C1D" w:rsidRDefault="00817C1D" w:rsidP="00420B98">
                    <w:pPr>
                      <w:pStyle w:val="bodydropcap6L"/>
                    </w:pPr>
                    <w:r>
                      <w:t>19</w:t>
                    </w:r>
                  </w:p>
                  <w:p w14:paraId="5CC1D57A" w14:textId="77777777" w:rsidR="00817C1D" w:rsidRDefault="00817C1D" w:rsidP="00420B98">
                    <w:pPr>
                      <w:pStyle w:val="bodydropcap6L"/>
                    </w:pPr>
                    <w:r>
                      <w:t>20</w:t>
                    </w:r>
                  </w:p>
                  <w:p w14:paraId="132787A8" w14:textId="77777777" w:rsidR="00817C1D" w:rsidRDefault="00817C1D" w:rsidP="00420B98">
                    <w:pPr>
                      <w:pStyle w:val="bodydropcap6L"/>
                    </w:pPr>
                    <w:r>
                      <w:t>21</w:t>
                    </w:r>
                  </w:p>
                  <w:p w14:paraId="6E8C05CE" w14:textId="77777777" w:rsidR="00817C1D" w:rsidRDefault="00817C1D" w:rsidP="00420B98">
                    <w:pPr>
                      <w:pStyle w:val="bodydropcap6L"/>
                    </w:pPr>
                    <w:r>
                      <w:t>22</w:t>
                    </w:r>
                  </w:p>
                  <w:p w14:paraId="0CC79E82" w14:textId="77777777" w:rsidR="00817C1D" w:rsidRDefault="00817C1D" w:rsidP="00420B98">
                    <w:pPr>
                      <w:pStyle w:val="bodydropcap6L"/>
                    </w:pPr>
                    <w:r>
                      <w:t>23</w:t>
                    </w:r>
                  </w:p>
                  <w:p w14:paraId="61189FA4" w14:textId="77777777" w:rsidR="00817C1D" w:rsidRDefault="00817C1D" w:rsidP="00420B98">
                    <w:pPr>
                      <w:pStyle w:val="bodydropcap6L"/>
                    </w:pPr>
                    <w:r>
                      <w:t>24</w:t>
                    </w:r>
                  </w:p>
                  <w:p w14:paraId="08B13C2F" w14:textId="77777777" w:rsidR="00817C1D" w:rsidRDefault="00817C1D" w:rsidP="00420B98">
                    <w:pPr>
                      <w:pStyle w:val="bodydropcap6L"/>
                    </w:pPr>
                    <w:r>
                      <w:t>25</w:t>
                    </w:r>
                  </w:p>
                  <w:p w14:paraId="125E963E" w14:textId="77777777" w:rsidR="00817C1D" w:rsidRDefault="00817C1D" w:rsidP="00420B98">
                    <w:pPr>
                      <w:pStyle w:val="bodydropcap6L"/>
                    </w:pPr>
                    <w:r>
                      <w:t>26</w:t>
                    </w:r>
                  </w:p>
                  <w:p w14:paraId="51B680B8" w14:textId="77777777" w:rsidR="00817C1D" w:rsidRDefault="00817C1D" w:rsidP="00420B98">
                    <w:pPr>
                      <w:pStyle w:val="bodydropcap6L"/>
                    </w:pPr>
                    <w:r>
                      <w:t>27</w:t>
                    </w:r>
                  </w:p>
                  <w:p w14:paraId="6174F586" w14:textId="77777777" w:rsidR="00817C1D" w:rsidRDefault="00817C1D" w:rsidP="00420B98">
                    <w:pPr>
                      <w:pStyle w:val="bodydropcap6L"/>
                    </w:pPr>
                    <w:r>
                      <w:t>28</w:t>
                    </w:r>
                  </w:p>
                  <w:p w14:paraId="5EFBF7FC" w14:textId="77777777" w:rsidR="00817C1D" w:rsidRDefault="00817C1D" w:rsidP="00420B98">
                    <w:pPr>
                      <w:pStyle w:val="bodydropcap6L"/>
                    </w:pPr>
                    <w:r>
                      <w:t>29</w:t>
                    </w:r>
                  </w:p>
                  <w:p w14:paraId="03656461" w14:textId="77777777" w:rsidR="00817C1D" w:rsidRDefault="00817C1D" w:rsidP="00420B98">
                    <w:pPr>
                      <w:pStyle w:val="bodydropcap6L"/>
                    </w:pPr>
                    <w:r>
                      <w:t>30</w:t>
                    </w:r>
                  </w:p>
                  <w:p w14:paraId="63C88AF1" w14:textId="77777777" w:rsidR="00817C1D" w:rsidRDefault="00817C1D" w:rsidP="00420B98">
                    <w:pPr>
                      <w:pStyle w:val="bodydropcap6L"/>
                    </w:pPr>
                    <w:r>
                      <w:t>31</w:t>
                    </w:r>
                  </w:p>
                  <w:p w14:paraId="1F87381D" w14:textId="77777777" w:rsidR="00817C1D" w:rsidRDefault="00817C1D" w:rsidP="00420B98">
                    <w:pPr>
                      <w:pStyle w:val="bodydropcap6L"/>
                    </w:pPr>
                    <w:r>
                      <w:t>32</w:t>
                    </w:r>
                  </w:p>
                  <w:p w14:paraId="21806DFB" w14:textId="77777777" w:rsidR="00817C1D" w:rsidRDefault="00817C1D" w:rsidP="00420B98">
                    <w:pPr>
                      <w:pStyle w:val="bodydropcap6L"/>
                    </w:pPr>
                    <w:r>
                      <w:t>33</w:t>
                    </w:r>
                  </w:p>
                  <w:p w14:paraId="5707E78F" w14:textId="77777777" w:rsidR="00817C1D" w:rsidRDefault="00817C1D" w:rsidP="00420B98">
                    <w:pPr>
                      <w:pStyle w:val="bodydropcap6L"/>
                    </w:pPr>
                    <w:r>
                      <w:t>34</w:t>
                    </w:r>
                  </w:p>
                  <w:p w14:paraId="654B4DAF" w14:textId="77777777" w:rsidR="00817C1D" w:rsidRDefault="00817C1D" w:rsidP="00420B98">
                    <w:pPr>
                      <w:pStyle w:val="bodydropcap6L"/>
                    </w:pPr>
                    <w:r>
                      <w:t>35</w:t>
                    </w:r>
                  </w:p>
                  <w:p w14:paraId="14F032A1" w14:textId="77777777" w:rsidR="00817C1D" w:rsidRDefault="00817C1D" w:rsidP="00420B98">
                    <w:pPr>
                      <w:pStyle w:val="bodydropcap6L"/>
                    </w:pPr>
                    <w:r>
                      <w:t>36</w:t>
                    </w:r>
                  </w:p>
                  <w:p w14:paraId="5DD30E39" w14:textId="77777777" w:rsidR="00817C1D" w:rsidRDefault="00817C1D" w:rsidP="00420B98">
                    <w:pPr>
                      <w:pStyle w:val="bodydropcap6L"/>
                    </w:pPr>
                    <w:r>
                      <w:t>37</w:t>
                    </w:r>
                  </w:p>
                  <w:p w14:paraId="04D58258" w14:textId="77777777" w:rsidR="00817C1D" w:rsidRDefault="00817C1D" w:rsidP="00420B98">
                    <w:pPr>
                      <w:pStyle w:val="bodydropcap6L"/>
                    </w:pPr>
                    <w:r>
                      <w:t>38</w:t>
                    </w:r>
                  </w:p>
                  <w:p w14:paraId="0DF61116" w14:textId="77777777" w:rsidR="00817C1D" w:rsidRDefault="00817C1D" w:rsidP="00420B98">
                    <w:pPr>
                      <w:pStyle w:val="bodydropcap6L"/>
                    </w:pPr>
                    <w:r>
                      <w:t>39</w:t>
                    </w:r>
                  </w:p>
                  <w:p w14:paraId="33FA256D" w14:textId="77777777" w:rsidR="00817C1D" w:rsidRDefault="00817C1D" w:rsidP="00420B98">
                    <w:pPr>
                      <w:pStyle w:val="bodydropcap6L"/>
                    </w:pPr>
                    <w:r>
                      <w:t>40</w:t>
                    </w:r>
                  </w:p>
                  <w:p w14:paraId="1E7A956D" w14:textId="77777777" w:rsidR="00817C1D" w:rsidRDefault="00817C1D" w:rsidP="00420B98">
                    <w:pPr>
                      <w:pStyle w:val="bodydropcap6L"/>
                    </w:pPr>
                    <w:r>
                      <w:t>41</w:t>
                    </w:r>
                  </w:p>
                  <w:p w14:paraId="5FC32D5E" w14:textId="77777777" w:rsidR="00817C1D" w:rsidRDefault="00817C1D" w:rsidP="00420B98">
                    <w:pPr>
                      <w:pStyle w:val="bodydropcap6L"/>
                    </w:pPr>
                    <w:r>
                      <w:t>42</w:t>
                    </w:r>
                  </w:p>
                  <w:p w14:paraId="5DB066E2" w14:textId="77777777" w:rsidR="00817C1D" w:rsidRDefault="00817C1D" w:rsidP="00420B98">
                    <w:pPr>
                      <w:pStyle w:val="bodydropcap6L"/>
                    </w:pPr>
                    <w:r>
                      <w:t>43</w:t>
                    </w:r>
                  </w:p>
                  <w:p w14:paraId="5367CFFB" w14:textId="77777777" w:rsidR="00817C1D" w:rsidRDefault="00817C1D" w:rsidP="00420B98">
                    <w:pPr>
                      <w:pStyle w:val="bodydropcap6L"/>
                    </w:pPr>
                    <w:r>
                      <w:t>44</w:t>
                    </w:r>
                  </w:p>
                  <w:p w14:paraId="50A2AEE4" w14:textId="77777777" w:rsidR="00817C1D" w:rsidRDefault="00817C1D" w:rsidP="00420B98">
                    <w:pPr>
                      <w:pStyle w:val="bodydropcap6L"/>
                    </w:pPr>
                    <w:r>
                      <w:t>45</w:t>
                    </w:r>
                  </w:p>
                  <w:p w14:paraId="0C1C5173" w14:textId="77777777" w:rsidR="00817C1D" w:rsidRDefault="00817C1D" w:rsidP="00420B98">
                    <w:pPr>
                      <w:pStyle w:val="bodydropcap6L"/>
                    </w:pPr>
                    <w:r>
                      <w:t>46</w:t>
                    </w:r>
                  </w:p>
                  <w:p w14:paraId="356D5C7B" w14:textId="77777777" w:rsidR="00817C1D" w:rsidRDefault="00817C1D" w:rsidP="00420B98">
                    <w:pPr>
                      <w:pStyle w:val="bodydropcap6L"/>
                    </w:pPr>
                    <w:r>
                      <w:t>47</w:t>
                    </w:r>
                  </w:p>
                  <w:p w14:paraId="3F819AE6" w14:textId="77777777" w:rsidR="00817C1D" w:rsidRDefault="00817C1D" w:rsidP="00420B98">
                    <w:pPr>
                      <w:pStyle w:val="bodydropcap6L"/>
                    </w:pPr>
                    <w:r>
                      <w:t>48</w:t>
                    </w:r>
                  </w:p>
                  <w:p w14:paraId="6A203694" w14:textId="77777777" w:rsidR="00817C1D" w:rsidRDefault="00817C1D" w:rsidP="00420B98">
                    <w:pPr>
                      <w:pStyle w:val="bodydropcap6L"/>
                    </w:pPr>
                    <w:r>
                      <w:t>49</w:t>
                    </w:r>
                  </w:p>
                  <w:p w14:paraId="70DAC17A" w14:textId="77777777" w:rsidR="00817C1D" w:rsidRDefault="00817C1D" w:rsidP="00420B98">
                    <w:pPr>
                      <w:pStyle w:val="bodydropcap6L"/>
                    </w:pPr>
                    <w:r>
                      <w:t>50</w:t>
                    </w:r>
                  </w:p>
                  <w:p w14:paraId="133D4CE0" w14:textId="77777777" w:rsidR="00817C1D" w:rsidRDefault="00817C1D" w:rsidP="00420B98">
                    <w:pPr>
                      <w:pStyle w:val="bodydropcap6L"/>
                    </w:pPr>
                    <w:r>
                      <w:t>51</w:t>
                    </w:r>
                  </w:p>
                  <w:p w14:paraId="31BAE20D" w14:textId="77777777" w:rsidR="00817C1D" w:rsidRDefault="00817C1D" w:rsidP="00420B98">
                    <w:pPr>
                      <w:pStyle w:val="bodydropcap6L"/>
                    </w:pPr>
                    <w:r>
                      <w:t>52</w:t>
                    </w:r>
                  </w:p>
                  <w:p w14:paraId="697EDACC" w14:textId="77777777" w:rsidR="00817C1D" w:rsidRDefault="00817C1D" w:rsidP="00420B98">
                    <w:pPr>
                      <w:pStyle w:val="bodydropcap6L"/>
                    </w:pPr>
                    <w:r>
                      <w:t>53</w:t>
                    </w:r>
                  </w:p>
                  <w:p w14:paraId="429CA84A" w14:textId="77777777" w:rsidR="00817C1D" w:rsidRDefault="00817C1D" w:rsidP="00420B98">
                    <w:pPr>
                      <w:pStyle w:val="bodydropcap6L"/>
                    </w:pPr>
                    <w:r>
                      <w:t>54</w:t>
                    </w:r>
                  </w:p>
                  <w:p w14:paraId="0EF0F31B" w14:textId="77777777" w:rsidR="00817C1D" w:rsidRDefault="00817C1D" w:rsidP="00420B98">
                    <w:pPr>
                      <w:pStyle w:val="bodydropcap6L"/>
                    </w:pPr>
                    <w:r>
                      <w:t>55</w:t>
                    </w:r>
                  </w:p>
                  <w:p w14:paraId="4CAB0C94" w14:textId="77777777" w:rsidR="00817C1D" w:rsidRDefault="00817C1D" w:rsidP="00420B98">
                    <w:pPr>
                      <w:pStyle w:val="bodydropcap6L"/>
                    </w:pPr>
                    <w:r>
                      <w:t>56</w:t>
                    </w:r>
                  </w:p>
                  <w:p w14:paraId="590E6554" w14:textId="77777777" w:rsidR="00817C1D" w:rsidRDefault="00817C1D" w:rsidP="00420B98">
                    <w:pPr>
                      <w:pStyle w:val="bodydropcap6L"/>
                    </w:pPr>
                    <w:r>
                      <w:t>57</w:t>
                    </w:r>
                  </w:p>
                  <w:p w14:paraId="18522002" w14:textId="77777777" w:rsidR="00817C1D" w:rsidRDefault="00817C1D" w:rsidP="00420B98">
                    <w:pPr>
                      <w:pStyle w:val="bodydropcap6L"/>
                    </w:pPr>
                    <w:r>
                      <w:t>58</w:t>
                    </w:r>
                  </w:p>
                  <w:p w14:paraId="21A2B40F" w14:textId="77777777" w:rsidR="00817C1D" w:rsidRDefault="00817C1D" w:rsidP="00420B98">
                    <w:pPr>
                      <w:pStyle w:val="bodydropcap6L"/>
                    </w:pPr>
                    <w:r>
                      <w:t>59</w:t>
                    </w:r>
                  </w:p>
                  <w:p w14:paraId="79E27A4A" w14:textId="77777777" w:rsidR="00817C1D" w:rsidRDefault="00817C1D" w:rsidP="00420B98">
                    <w:pPr>
                      <w:pStyle w:val="bodydropcap6L"/>
                    </w:pPr>
                  </w:p>
                  <w:p w14:paraId="007A56BB" w14:textId="77777777" w:rsidR="00817C1D" w:rsidRDefault="00817C1D" w:rsidP="00420B98">
                    <w:pPr>
                      <w:pStyle w:val="bodydropcap6L"/>
                    </w:pPr>
                  </w:p>
                  <w:p w14:paraId="705E027F" w14:textId="77777777" w:rsidR="00817C1D" w:rsidRDefault="00817C1D" w:rsidP="00420B98">
                    <w:pPr>
                      <w:pStyle w:val="bodydropcap6L"/>
                    </w:pPr>
                  </w:p>
                </w:txbxContent>
              </v:textbox>
              <w10:wrap type="square"/>
              <w10:anchorlock/>
            </v:shape>
          </w:pict>
        </mc:Fallback>
      </mc:AlternateContent>
    </w:r>
    <w:r>
      <w:rPr>
        <w:noProof/>
      </w:rPr>
      <mc:AlternateContent>
        <mc:Choice Requires="wps">
          <w:drawing>
            <wp:anchor distT="0" distB="0" distL="114300" distR="114300" simplePos="0" relativeHeight="251655680" behindDoc="0" locked="1" layoutInCell="0" allowOverlap="1" wp14:anchorId="2510C8C4" wp14:editId="0FF2C5B2">
              <wp:simplePos x="0" y="0"/>
              <wp:positionH relativeFrom="margin">
                <wp:posOffset>0</wp:posOffset>
              </wp:positionH>
              <wp:positionV relativeFrom="page">
                <wp:posOffset>365760</wp:posOffset>
              </wp:positionV>
              <wp:extent cx="6705600" cy="76200"/>
              <wp:effectExtent l="0" t="0" r="0" b="0"/>
              <wp:wrapNone/>
              <wp:docPr id="13636037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05600" cy="76200"/>
                      </a:xfrm>
                      <a:prstGeom prst="rect">
                        <a:avLst/>
                      </a:prstGeom>
                      <a:solidFill>
                        <a:srgbClr val="CCCCCC"/>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D23F4AD" id="Rectangle 4" o:spid="_x0000_s1026" style="position:absolute;margin-left:0;margin-top:28.8pt;width:528pt;height:6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" o:allowincell="f" fillcolor="#ccc" stroked="f">
              <w10:wrap anchorx="margin" anchory="page"/>
              <w10:anchorlock/>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E6F125" w14:textId="0C4C19A2" w:rsidR="00FC138D" w:rsidRDefault="00D345EA" w:rsidP="00FC138D">
    <w:pPr>
      <w:pBdr>
        <w:bottom w:val="single" w:sz="4" w:space="20" w:color="auto"/>
      </w:pBdr>
      <w:spacing w:line="240" w:lineRule="exact"/>
      <w:rPr>
        <w:rFonts w:ascii="BlissBold" w:hAnsi="BlissBold"/>
        <w:sz w:val="44"/>
      </w:rPr>
    </w:pPr>
    <w:r>
      <w:rPr>
        <w:rFonts w:ascii="BlissBold" w:hAnsi="BlissBold"/>
        <w:noProof/>
        <w:sz w:val="44"/>
      </w:rPr>
      <w:pict w14:anchorId="3D394CD9">
        <v:rect id="_x0000_i1025" alt="" style="width:468pt;height:.05pt;mso-width-percent:0;mso-height-percent:0;mso-width-percent:0;mso-height-percent:0" o:hralign="center" o:hrstd="t" o:hr="t" fillcolor="#a0a0a0" stroked="f"/>
      </w:pict>
    </w:r>
  </w:p>
  <w:p w14:paraId="17BDF415" w14:textId="77777777" w:rsidR="00817C1D" w:rsidRDefault="00A927B6" w:rsidP="00FC138D">
    <w:pPr>
      <w:pBdr>
        <w:bottom w:val="single" w:sz="4" w:space="20" w:color="auto"/>
      </w:pBdr>
      <w:spacing w:line="240" w:lineRule="exact"/>
      <w:rPr>
        <w:rFonts w:ascii="BlissBold" w:hAnsi="BlissBold"/>
        <w:sz w:val="44"/>
      </w:rPr>
    </w:pPr>
    <w:r>
      <w:rPr>
        <w:noProof/>
      </w:rPr>
      <mc:AlternateContent>
        <mc:Choice Requires="wps">
          <w:drawing>
            <wp:anchor distT="0" distB="0" distL="114300" distR="114300" simplePos="0" relativeHeight="251656704" behindDoc="0" locked="0" layoutInCell="1" allowOverlap="1" wp14:anchorId="31FEDECE" wp14:editId="19B663FF">
              <wp:simplePos x="0" y="0"/>
              <wp:positionH relativeFrom="column">
                <wp:posOffset>172085</wp:posOffset>
              </wp:positionH>
              <wp:positionV relativeFrom="paragraph">
                <wp:posOffset>151765</wp:posOffset>
              </wp:positionV>
              <wp:extent cx="2941320" cy="231140"/>
              <wp:effectExtent l="0" t="0" r="0" b="0"/>
              <wp:wrapSquare wrapText="bothSides"/>
              <wp:docPr id="5424527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41320" cy="231140"/>
                      </a:xfrm>
                      <a:prstGeom prst="rect">
                        <a:avLst/>
                      </a:prstGeom>
                      <a:noFill/>
                      <a:ln>
                        <a:noFill/>
                      </a:ln>
                    </wps:spPr>
                    <wps:txbx>
                      <w:txbxContent>
                        <w:p w14:paraId="545096AC" w14:textId="77777777" w:rsidR="00817C1D" w:rsidRPr="00470082" w:rsidRDefault="00470082" w:rsidP="00470082">
                          <w:pPr>
                            <w:rPr>
                              <w:b/>
                            </w:rPr>
                          </w:pPr>
                          <w:proofErr w:type="gramStart"/>
                          <w:r>
                            <w:t>INSIGHTS  |</w:t>
                          </w:r>
                          <w:proofErr w:type="gramEnd"/>
                          <w:r>
                            <w:t xml:space="preserve">  </w:t>
                          </w:r>
                          <w:r w:rsidR="008C1F8D">
                            <w:t>PERSPECTIVES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1FEDECE" id="_x0000_t202" coordsize="21600,21600" o:spt="202" path="m,l,21600r21600,l21600,xe">
              <v:stroke joinstyle="miter"/>
              <v:path gradientshapeok="t" o:connecttype="rect"/>
            </v:shapetype>
            <v:shape id="Text Box 3" o:spid="_x0000_s1027" type="#_x0000_t202" style="position:absolute;margin-left:13.55pt;margin-top:11.95pt;width:231.6pt;height:18.2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" filled="f" stroked="f">
              <v:textbox>
                <w:txbxContent>
                  <w:p w14:paraId="545096AC" w14:textId="77777777" w:rsidR="00817C1D" w:rsidRPr="00470082" w:rsidRDefault="00470082" w:rsidP="00470082">
                    <w:pPr>
                      <w:rPr>
                        <w:b/>
                      </w:rPr>
                    </w:pPr>
                    <w:proofErr w:type="gramStart"/>
                    <w:r>
                      <w:t>INSIGHTS  |</w:t>
                    </w:r>
                    <w:proofErr w:type="gramEnd"/>
                    <w:r>
                      <w:t xml:space="preserve">  </w:t>
                    </w:r>
                    <w:r w:rsidR="008C1F8D">
                      <w:t>PERSPECTIVES</w:t>
                    </w:r>
                  </w:p>
                </w:txbxContent>
              </v:textbox>
              <w10:wrap type="square"/>
            </v:shape>
          </w:pict>
        </mc:Fallback>
      </mc:AlternateContent>
    </w:r>
    <w:r>
      <w:rPr>
        <w:noProof/>
      </w:rPr>
      <mc:AlternateContent>
        <mc:Choice Requires="wps">
          <w:drawing>
            <wp:anchor distT="0" distB="0" distL="114300" distR="114300" simplePos="0" relativeHeight="251658752" behindDoc="0" locked="1" layoutInCell="0" allowOverlap="1" wp14:anchorId="0526FB57" wp14:editId="4384F9F1">
              <wp:simplePos x="0" y="0"/>
              <wp:positionH relativeFrom="column">
                <wp:posOffset>-559435</wp:posOffset>
              </wp:positionH>
              <wp:positionV relativeFrom="paragraph">
                <wp:posOffset>1411605</wp:posOffset>
              </wp:positionV>
              <wp:extent cx="342900" cy="8036560"/>
              <wp:effectExtent l="0" t="0" r="0" b="0"/>
              <wp:wrapSquare wrapText="bothSides"/>
              <wp:docPr id="16991415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42900" cy="8036560"/>
                      </a:xfrm>
                      <a:prstGeom prst="rect">
                        <a:avLst/>
                      </a:prstGeom>
                      <a:solidFill>
                        <a:srgbClr val="FFFFFF"/>
                      </a:solidFill>
                      <a:ln>
                        <a:noFill/>
                      </a:ln>
                    </wps:spPr>
                    <wps:txbx>
                      <w:txbxContent>
                        <w:p w14:paraId="508EC031" w14:textId="77777777" w:rsidR="00817C1D" w:rsidRDefault="00817C1D" w:rsidP="001345AC">
                          <w:pPr>
                            <w:pStyle w:val="bodydropcap6L"/>
                          </w:pPr>
                          <w:r>
                            <w:t>1</w:t>
                          </w:r>
                        </w:p>
                        <w:p w14:paraId="0F700A98" w14:textId="77777777" w:rsidR="00817C1D" w:rsidRDefault="00817C1D" w:rsidP="001345AC">
                          <w:pPr>
                            <w:pStyle w:val="bodydropcap6L"/>
                          </w:pPr>
                          <w:r>
                            <w:t>2</w:t>
                          </w:r>
                        </w:p>
                        <w:p w14:paraId="5853272F" w14:textId="77777777" w:rsidR="00817C1D" w:rsidRDefault="00817C1D" w:rsidP="001345AC">
                          <w:pPr>
                            <w:pStyle w:val="bodydropcap6L"/>
                          </w:pPr>
                          <w:r>
                            <w:t>3</w:t>
                          </w:r>
                        </w:p>
                        <w:p w14:paraId="0913183C" w14:textId="77777777" w:rsidR="00817C1D" w:rsidRDefault="00817C1D" w:rsidP="001345AC">
                          <w:pPr>
                            <w:pStyle w:val="bodydropcap6L"/>
                          </w:pPr>
                          <w:r>
                            <w:t>4</w:t>
                          </w:r>
                        </w:p>
                        <w:p w14:paraId="3C956753" w14:textId="77777777" w:rsidR="00817C1D" w:rsidRDefault="00817C1D" w:rsidP="001345AC">
                          <w:pPr>
                            <w:pStyle w:val="bodydropcap6L"/>
                          </w:pPr>
                          <w:r>
                            <w:t>5</w:t>
                          </w:r>
                        </w:p>
                        <w:p w14:paraId="4AA9B777" w14:textId="77777777" w:rsidR="00817C1D" w:rsidRDefault="00817C1D" w:rsidP="001345AC">
                          <w:pPr>
                            <w:pStyle w:val="bodydropcap6L"/>
                          </w:pPr>
                          <w:r>
                            <w:t>6</w:t>
                          </w:r>
                        </w:p>
                        <w:p w14:paraId="6BF021AD" w14:textId="77777777" w:rsidR="00817C1D" w:rsidRDefault="00817C1D" w:rsidP="001345AC">
                          <w:pPr>
                            <w:pStyle w:val="bodydropcap6L"/>
                          </w:pPr>
                          <w:r>
                            <w:t>7</w:t>
                          </w:r>
                        </w:p>
                        <w:p w14:paraId="7648D4B1" w14:textId="77777777" w:rsidR="00817C1D" w:rsidRDefault="00817C1D" w:rsidP="001345AC">
                          <w:pPr>
                            <w:pStyle w:val="bodydropcap6L"/>
                          </w:pPr>
                          <w:r>
                            <w:t>8</w:t>
                          </w:r>
                        </w:p>
                        <w:p w14:paraId="63148B67" w14:textId="77777777" w:rsidR="00817C1D" w:rsidRDefault="00817C1D" w:rsidP="001345AC">
                          <w:pPr>
                            <w:pStyle w:val="bodydropcap6L"/>
                          </w:pPr>
                          <w:r>
                            <w:t>9</w:t>
                          </w:r>
                        </w:p>
                        <w:p w14:paraId="2634C70F" w14:textId="77777777" w:rsidR="00817C1D" w:rsidRDefault="00817C1D" w:rsidP="001345AC">
                          <w:pPr>
                            <w:pStyle w:val="bodydropcap6L"/>
                          </w:pPr>
                          <w:r>
                            <w:t>10</w:t>
                          </w:r>
                        </w:p>
                        <w:p w14:paraId="51C55FB8" w14:textId="77777777" w:rsidR="00817C1D" w:rsidRDefault="00817C1D" w:rsidP="001345AC">
                          <w:pPr>
                            <w:pStyle w:val="bodydropcap6L"/>
                          </w:pPr>
                          <w:r>
                            <w:t>11</w:t>
                          </w:r>
                        </w:p>
                        <w:p w14:paraId="1BF5E472" w14:textId="77777777" w:rsidR="00817C1D" w:rsidRDefault="00817C1D" w:rsidP="001345AC">
                          <w:pPr>
                            <w:pStyle w:val="bodydropcap6L"/>
                          </w:pPr>
                          <w:r>
                            <w:t>12</w:t>
                          </w:r>
                        </w:p>
                        <w:p w14:paraId="4349B1A5" w14:textId="77777777" w:rsidR="00817C1D" w:rsidRDefault="00817C1D" w:rsidP="001345AC">
                          <w:pPr>
                            <w:pStyle w:val="bodydropcap6L"/>
                          </w:pPr>
                          <w:r>
                            <w:t>13</w:t>
                          </w:r>
                        </w:p>
                        <w:p w14:paraId="7D30E4AC" w14:textId="77777777" w:rsidR="00817C1D" w:rsidRDefault="00817C1D" w:rsidP="001345AC">
                          <w:pPr>
                            <w:pStyle w:val="bodydropcap6L"/>
                          </w:pPr>
                          <w:r>
                            <w:t>14</w:t>
                          </w:r>
                        </w:p>
                        <w:p w14:paraId="57C1A39A" w14:textId="77777777" w:rsidR="00817C1D" w:rsidRDefault="00817C1D" w:rsidP="001345AC">
                          <w:pPr>
                            <w:pStyle w:val="bodydropcap6L"/>
                          </w:pPr>
                          <w:r>
                            <w:t>15</w:t>
                          </w:r>
                        </w:p>
                        <w:p w14:paraId="3AAE345F" w14:textId="77777777" w:rsidR="00817C1D" w:rsidRDefault="00817C1D" w:rsidP="001345AC">
                          <w:pPr>
                            <w:pStyle w:val="bodydropcap6L"/>
                          </w:pPr>
                          <w:r>
                            <w:t>16</w:t>
                          </w:r>
                        </w:p>
                        <w:p w14:paraId="481BE9CB" w14:textId="77777777" w:rsidR="00817C1D" w:rsidRDefault="00817C1D" w:rsidP="001345AC">
                          <w:pPr>
                            <w:pStyle w:val="bodydropcap6L"/>
                          </w:pPr>
                          <w:r>
                            <w:t>17</w:t>
                          </w:r>
                        </w:p>
                        <w:p w14:paraId="71E4DCF2" w14:textId="77777777" w:rsidR="00817C1D" w:rsidRDefault="00817C1D" w:rsidP="001345AC">
                          <w:pPr>
                            <w:pStyle w:val="bodydropcap6L"/>
                          </w:pPr>
                          <w:r>
                            <w:t>18</w:t>
                          </w:r>
                        </w:p>
                        <w:p w14:paraId="73FD25B3" w14:textId="77777777" w:rsidR="00817C1D" w:rsidRDefault="00817C1D" w:rsidP="001345AC">
                          <w:pPr>
                            <w:pStyle w:val="bodydropcap6L"/>
                          </w:pPr>
                          <w:r>
                            <w:t>19</w:t>
                          </w:r>
                        </w:p>
                        <w:p w14:paraId="519C328C" w14:textId="77777777" w:rsidR="00817C1D" w:rsidRDefault="00817C1D" w:rsidP="001345AC">
                          <w:pPr>
                            <w:pStyle w:val="bodydropcap6L"/>
                          </w:pPr>
                          <w:r>
                            <w:t>20</w:t>
                          </w:r>
                        </w:p>
                        <w:p w14:paraId="704BFBB3" w14:textId="77777777" w:rsidR="00817C1D" w:rsidRDefault="00817C1D" w:rsidP="001345AC">
                          <w:pPr>
                            <w:pStyle w:val="bodydropcap6L"/>
                          </w:pPr>
                          <w:r>
                            <w:t>21</w:t>
                          </w:r>
                        </w:p>
                        <w:p w14:paraId="2E03EFE0" w14:textId="77777777" w:rsidR="00817C1D" w:rsidRDefault="00817C1D" w:rsidP="001345AC">
                          <w:pPr>
                            <w:pStyle w:val="bodydropcap6L"/>
                          </w:pPr>
                          <w:r>
                            <w:t>22</w:t>
                          </w:r>
                        </w:p>
                        <w:p w14:paraId="681622F0" w14:textId="77777777" w:rsidR="00817C1D" w:rsidRDefault="00817C1D" w:rsidP="001345AC">
                          <w:pPr>
                            <w:pStyle w:val="bodydropcap6L"/>
                          </w:pPr>
                          <w:r>
                            <w:t>23</w:t>
                          </w:r>
                        </w:p>
                        <w:p w14:paraId="344744BA" w14:textId="77777777" w:rsidR="00817C1D" w:rsidRDefault="00817C1D" w:rsidP="001345AC">
                          <w:pPr>
                            <w:pStyle w:val="bodydropcap6L"/>
                          </w:pPr>
                          <w:r>
                            <w:t>24</w:t>
                          </w:r>
                        </w:p>
                        <w:p w14:paraId="2D2470DC" w14:textId="77777777" w:rsidR="00817C1D" w:rsidRDefault="00817C1D" w:rsidP="001345AC">
                          <w:pPr>
                            <w:pStyle w:val="bodydropcap6L"/>
                          </w:pPr>
                          <w:r>
                            <w:t>25</w:t>
                          </w:r>
                        </w:p>
                        <w:p w14:paraId="6A0A60DD" w14:textId="77777777" w:rsidR="00817C1D" w:rsidRDefault="00817C1D" w:rsidP="001345AC">
                          <w:pPr>
                            <w:pStyle w:val="bodydropcap6L"/>
                          </w:pPr>
                          <w:r>
                            <w:t>26</w:t>
                          </w:r>
                        </w:p>
                        <w:p w14:paraId="2B33004A" w14:textId="77777777" w:rsidR="00817C1D" w:rsidRDefault="00817C1D" w:rsidP="001345AC">
                          <w:pPr>
                            <w:pStyle w:val="bodydropcap6L"/>
                          </w:pPr>
                          <w:r>
                            <w:t>27</w:t>
                          </w:r>
                        </w:p>
                        <w:p w14:paraId="5E9ECFFA" w14:textId="77777777" w:rsidR="00817C1D" w:rsidRDefault="00817C1D" w:rsidP="001345AC">
                          <w:pPr>
                            <w:pStyle w:val="bodydropcap6L"/>
                          </w:pPr>
                          <w:r>
                            <w:t>28</w:t>
                          </w:r>
                        </w:p>
                        <w:p w14:paraId="0D9D9366" w14:textId="77777777" w:rsidR="00817C1D" w:rsidRDefault="00817C1D" w:rsidP="001345AC">
                          <w:pPr>
                            <w:pStyle w:val="bodydropcap6L"/>
                          </w:pPr>
                          <w:r>
                            <w:t>29</w:t>
                          </w:r>
                        </w:p>
                        <w:p w14:paraId="712C60E8" w14:textId="77777777" w:rsidR="00817C1D" w:rsidRDefault="00817C1D" w:rsidP="001345AC">
                          <w:pPr>
                            <w:pStyle w:val="bodydropcap6L"/>
                          </w:pPr>
                          <w:r>
                            <w:t>30</w:t>
                          </w:r>
                        </w:p>
                        <w:p w14:paraId="4E8E8E9B" w14:textId="77777777" w:rsidR="00817C1D" w:rsidRDefault="00817C1D" w:rsidP="001345AC">
                          <w:pPr>
                            <w:pStyle w:val="bodydropcap6L"/>
                          </w:pPr>
                          <w:r>
                            <w:t>31</w:t>
                          </w:r>
                        </w:p>
                        <w:p w14:paraId="4E01A08E" w14:textId="77777777" w:rsidR="00817C1D" w:rsidRDefault="00817C1D" w:rsidP="001345AC">
                          <w:pPr>
                            <w:pStyle w:val="bodydropcap6L"/>
                          </w:pPr>
                          <w:r>
                            <w:t>32</w:t>
                          </w:r>
                        </w:p>
                        <w:p w14:paraId="2F795608" w14:textId="77777777" w:rsidR="00817C1D" w:rsidRDefault="00817C1D" w:rsidP="001345AC">
                          <w:pPr>
                            <w:pStyle w:val="bodydropcap6L"/>
                          </w:pPr>
                          <w:r>
                            <w:t>33</w:t>
                          </w:r>
                        </w:p>
                        <w:p w14:paraId="5CE640B4" w14:textId="77777777" w:rsidR="00817C1D" w:rsidRDefault="00817C1D" w:rsidP="001345AC">
                          <w:pPr>
                            <w:pStyle w:val="bodydropcap6L"/>
                          </w:pPr>
                          <w:r>
                            <w:t>34</w:t>
                          </w:r>
                        </w:p>
                        <w:p w14:paraId="084D2464" w14:textId="77777777" w:rsidR="00817C1D" w:rsidRDefault="00817C1D" w:rsidP="001345AC">
                          <w:pPr>
                            <w:pStyle w:val="bodydropcap6L"/>
                          </w:pPr>
                          <w:r>
                            <w:t>35</w:t>
                          </w:r>
                        </w:p>
                        <w:p w14:paraId="1279D27E" w14:textId="77777777" w:rsidR="00817C1D" w:rsidRDefault="00817C1D" w:rsidP="001345AC">
                          <w:pPr>
                            <w:pStyle w:val="bodydropcap6L"/>
                          </w:pPr>
                          <w:r>
                            <w:t>36</w:t>
                          </w:r>
                        </w:p>
                        <w:p w14:paraId="668CEE28" w14:textId="77777777" w:rsidR="00817C1D" w:rsidRDefault="00817C1D" w:rsidP="001345AC">
                          <w:pPr>
                            <w:pStyle w:val="bodydropcap6L"/>
                          </w:pPr>
                          <w:r>
                            <w:t>37</w:t>
                          </w:r>
                        </w:p>
                        <w:p w14:paraId="47997230" w14:textId="77777777" w:rsidR="00817C1D" w:rsidRDefault="00817C1D" w:rsidP="001345AC">
                          <w:pPr>
                            <w:pStyle w:val="bodydropcap6L"/>
                          </w:pPr>
                          <w:r>
                            <w:t>38</w:t>
                          </w:r>
                        </w:p>
                        <w:p w14:paraId="64BE665D" w14:textId="77777777" w:rsidR="00817C1D" w:rsidRDefault="00817C1D" w:rsidP="001345AC">
                          <w:pPr>
                            <w:pStyle w:val="bodydropcap6L"/>
                          </w:pPr>
                          <w:r>
                            <w:t>39</w:t>
                          </w:r>
                        </w:p>
                        <w:p w14:paraId="7769F033" w14:textId="77777777" w:rsidR="00817C1D" w:rsidRDefault="00817C1D" w:rsidP="001345AC">
                          <w:pPr>
                            <w:pStyle w:val="bodydropcap6L"/>
                          </w:pPr>
                          <w:r>
                            <w:t>40</w:t>
                          </w:r>
                        </w:p>
                        <w:p w14:paraId="3630BC61" w14:textId="77777777" w:rsidR="00817C1D" w:rsidRDefault="00817C1D" w:rsidP="001345AC">
                          <w:pPr>
                            <w:pStyle w:val="bodydropcap6L"/>
                          </w:pPr>
                          <w:r>
                            <w:t>41</w:t>
                          </w:r>
                        </w:p>
                        <w:p w14:paraId="06B7A5CA" w14:textId="77777777" w:rsidR="00817C1D" w:rsidRDefault="00817C1D" w:rsidP="001345AC">
                          <w:pPr>
                            <w:pStyle w:val="bodydropcap6L"/>
                          </w:pPr>
                          <w:r>
                            <w:t>42</w:t>
                          </w:r>
                        </w:p>
                        <w:p w14:paraId="4E5FF3F9" w14:textId="77777777" w:rsidR="00817C1D" w:rsidRDefault="00817C1D" w:rsidP="001345AC">
                          <w:pPr>
                            <w:pStyle w:val="bodydropcap6L"/>
                          </w:pPr>
                          <w:r>
                            <w:t>43</w:t>
                          </w:r>
                        </w:p>
                        <w:p w14:paraId="521F7D22" w14:textId="77777777" w:rsidR="00817C1D" w:rsidRDefault="00817C1D" w:rsidP="001345AC">
                          <w:pPr>
                            <w:pStyle w:val="bodydropcap6L"/>
                          </w:pPr>
                          <w:r>
                            <w:t>44</w:t>
                          </w:r>
                        </w:p>
                        <w:p w14:paraId="1D106DDA" w14:textId="77777777" w:rsidR="00817C1D" w:rsidRDefault="00817C1D" w:rsidP="001345AC">
                          <w:pPr>
                            <w:pStyle w:val="bodydropcap6L"/>
                          </w:pPr>
                          <w:r>
                            <w:t>45</w:t>
                          </w:r>
                        </w:p>
                        <w:p w14:paraId="1A52F846" w14:textId="77777777" w:rsidR="00817C1D" w:rsidRDefault="00817C1D" w:rsidP="001345AC">
                          <w:pPr>
                            <w:pStyle w:val="bodydropcap6L"/>
                          </w:pPr>
                          <w:r>
                            <w:t>46</w:t>
                          </w:r>
                        </w:p>
                        <w:p w14:paraId="7C0B521E" w14:textId="77777777" w:rsidR="00817C1D" w:rsidRDefault="00817C1D" w:rsidP="001345AC">
                          <w:pPr>
                            <w:pStyle w:val="bodydropcap6L"/>
                          </w:pPr>
                          <w:r>
                            <w:t>47</w:t>
                          </w:r>
                        </w:p>
                        <w:p w14:paraId="595A4E0B" w14:textId="77777777" w:rsidR="00817C1D" w:rsidRDefault="00817C1D" w:rsidP="001345AC">
                          <w:pPr>
                            <w:pStyle w:val="bodydropcap6L"/>
                          </w:pPr>
                          <w:r>
                            <w:t>48</w:t>
                          </w:r>
                        </w:p>
                        <w:p w14:paraId="7870F3A7" w14:textId="77777777" w:rsidR="00817C1D" w:rsidRDefault="00817C1D" w:rsidP="001345AC">
                          <w:pPr>
                            <w:pStyle w:val="bodydropcap6L"/>
                          </w:pPr>
                          <w:r>
                            <w:t>49</w:t>
                          </w:r>
                        </w:p>
                        <w:p w14:paraId="204050F2" w14:textId="77777777" w:rsidR="00817C1D" w:rsidRDefault="00817C1D" w:rsidP="001345AC">
                          <w:pPr>
                            <w:pStyle w:val="bodydropcap6L"/>
                          </w:pPr>
                          <w:r>
                            <w:t>50</w:t>
                          </w:r>
                        </w:p>
                        <w:p w14:paraId="5E6E1061" w14:textId="77777777" w:rsidR="00817C1D" w:rsidRDefault="00817C1D" w:rsidP="001345AC">
                          <w:pPr>
                            <w:pStyle w:val="bodydropcap6L"/>
                          </w:pPr>
                          <w:r>
                            <w:t>51</w:t>
                          </w:r>
                        </w:p>
                        <w:p w14:paraId="3F77497B" w14:textId="77777777" w:rsidR="00817C1D" w:rsidRDefault="00817C1D" w:rsidP="001345AC">
                          <w:pPr>
                            <w:pStyle w:val="bodydropcap6L"/>
                          </w:pPr>
                          <w:r>
                            <w:t>52</w:t>
                          </w:r>
                        </w:p>
                        <w:p w14:paraId="5E4AD144" w14:textId="77777777" w:rsidR="00817C1D" w:rsidRDefault="00817C1D" w:rsidP="001345AC">
                          <w:pPr>
                            <w:pStyle w:val="bodydropcap6L"/>
                          </w:pPr>
                          <w:r>
                            <w:t>53</w:t>
                          </w:r>
                        </w:p>
                        <w:p w14:paraId="774B18E2" w14:textId="77777777" w:rsidR="00817C1D" w:rsidRDefault="00817C1D" w:rsidP="001345AC">
                          <w:pPr>
                            <w:pStyle w:val="bodydropcap6L"/>
                          </w:pPr>
                          <w:r>
                            <w:t>54</w:t>
                          </w:r>
                        </w:p>
                        <w:p w14:paraId="1706879F" w14:textId="77777777" w:rsidR="00817C1D" w:rsidRDefault="00817C1D" w:rsidP="001345AC">
                          <w:pPr>
                            <w:pStyle w:val="bodydropcap6L"/>
                          </w:pPr>
                          <w:r>
                            <w:t>55</w:t>
                          </w:r>
                        </w:p>
                        <w:p w14:paraId="708D996E" w14:textId="77777777" w:rsidR="00817C1D" w:rsidRDefault="00817C1D" w:rsidP="001345AC">
                          <w:pPr>
                            <w:pStyle w:val="bodydropcap6L"/>
                          </w:pPr>
                          <w:r>
                            <w:t>56</w:t>
                          </w:r>
                        </w:p>
                        <w:p w14:paraId="0343F36C" w14:textId="77777777" w:rsidR="00817C1D" w:rsidRDefault="00817C1D" w:rsidP="001345AC">
                          <w:pPr>
                            <w:pStyle w:val="bodydropcap6L"/>
                          </w:pPr>
                          <w:r>
                            <w:t>57</w:t>
                          </w:r>
                        </w:p>
                        <w:p w14:paraId="60DE1D6C" w14:textId="77777777" w:rsidR="00817C1D" w:rsidRDefault="00817C1D" w:rsidP="001345AC">
                          <w:pPr>
                            <w:pStyle w:val="bodydropcap6L"/>
                          </w:pPr>
                          <w:r>
                            <w:t>58</w:t>
                          </w:r>
                        </w:p>
                        <w:p w14:paraId="441B9200" w14:textId="77777777" w:rsidR="00817C1D" w:rsidRDefault="00817C1D" w:rsidP="001345AC">
                          <w:pPr>
                            <w:pStyle w:val="bodydropcap6L"/>
                          </w:pPr>
                          <w:r>
                            <w:t>59</w:t>
                          </w:r>
                        </w:p>
                        <w:p w14:paraId="70BCEBB4" w14:textId="77777777" w:rsidR="00817C1D" w:rsidRDefault="00817C1D" w:rsidP="001345AC">
                          <w:pPr>
                            <w:pStyle w:val="bodydropcap6L"/>
                          </w:pPr>
                        </w:p>
                        <w:p w14:paraId="1AAB5333" w14:textId="77777777" w:rsidR="00817C1D" w:rsidRDefault="00817C1D" w:rsidP="001345AC">
                          <w:pPr>
                            <w:pStyle w:val="bodydropcap6L"/>
                          </w:pPr>
                        </w:p>
                        <w:p w14:paraId="39A39A47" w14:textId="77777777" w:rsidR="00817C1D" w:rsidRDefault="00817C1D" w:rsidP="001345AC">
                          <w:pPr>
                            <w:pStyle w:val="bodydropcap6L"/>
                          </w:pPr>
                        </w:p>
                      </w:txbxContent>
                    </wps:txbx>
                    <wps:bodyPr rot="0" vert="horz" wrap="square" lIns="91440" tIns="9144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26FB57" id="Text Box 2" o:spid="_x0000_s1028" type="#_x0000_t202" style="position:absolute;margin-left:-44.05pt;margin-top:111.15pt;width:27pt;height:632.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" o:allowincell="f" stroked="f">
              <v:textbox inset=",7.2pt">
                <w:txbxContent>
                  <w:p w14:paraId="508EC031" w14:textId="77777777" w:rsidR="00817C1D" w:rsidRDefault="00817C1D" w:rsidP="001345AC">
                    <w:pPr>
                      <w:pStyle w:val="bodydropcap6L"/>
                    </w:pPr>
                    <w:r>
                      <w:t>1</w:t>
                    </w:r>
                  </w:p>
                  <w:p w14:paraId="0F700A98" w14:textId="77777777" w:rsidR="00817C1D" w:rsidRDefault="00817C1D" w:rsidP="001345AC">
                    <w:pPr>
                      <w:pStyle w:val="bodydropcap6L"/>
                    </w:pPr>
                    <w:r>
                      <w:t>2</w:t>
                    </w:r>
                  </w:p>
                  <w:p w14:paraId="5853272F" w14:textId="77777777" w:rsidR="00817C1D" w:rsidRDefault="00817C1D" w:rsidP="001345AC">
                    <w:pPr>
                      <w:pStyle w:val="bodydropcap6L"/>
                    </w:pPr>
                    <w:r>
                      <w:t>3</w:t>
                    </w:r>
                  </w:p>
                  <w:p w14:paraId="0913183C" w14:textId="77777777" w:rsidR="00817C1D" w:rsidRDefault="00817C1D" w:rsidP="001345AC">
                    <w:pPr>
                      <w:pStyle w:val="bodydropcap6L"/>
                    </w:pPr>
                    <w:r>
                      <w:t>4</w:t>
                    </w:r>
                  </w:p>
                  <w:p w14:paraId="3C956753" w14:textId="77777777" w:rsidR="00817C1D" w:rsidRDefault="00817C1D" w:rsidP="001345AC">
                    <w:pPr>
                      <w:pStyle w:val="bodydropcap6L"/>
                    </w:pPr>
                    <w:r>
                      <w:t>5</w:t>
                    </w:r>
                  </w:p>
                  <w:p w14:paraId="4AA9B777" w14:textId="77777777" w:rsidR="00817C1D" w:rsidRDefault="00817C1D" w:rsidP="001345AC">
                    <w:pPr>
                      <w:pStyle w:val="bodydropcap6L"/>
                    </w:pPr>
                    <w:r>
                      <w:t>6</w:t>
                    </w:r>
                  </w:p>
                  <w:p w14:paraId="6BF021AD" w14:textId="77777777" w:rsidR="00817C1D" w:rsidRDefault="00817C1D" w:rsidP="001345AC">
                    <w:pPr>
                      <w:pStyle w:val="bodydropcap6L"/>
                    </w:pPr>
                    <w:r>
                      <w:t>7</w:t>
                    </w:r>
                  </w:p>
                  <w:p w14:paraId="7648D4B1" w14:textId="77777777" w:rsidR="00817C1D" w:rsidRDefault="00817C1D" w:rsidP="001345AC">
                    <w:pPr>
                      <w:pStyle w:val="bodydropcap6L"/>
                    </w:pPr>
                    <w:r>
                      <w:t>8</w:t>
                    </w:r>
                  </w:p>
                  <w:p w14:paraId="63148B67" w14:textId="77777777" w:rsidR="00817C1D" w:rsidRDefault="00817C1D" w:rsidP="001345AC">
                    <w:pPr>
                      <w:pStyle w:val="bodydropcap6L"/>
                    </w:pPr>
                    <w:r>
                      <w:t>9</w:t>
                    </w:r>
                  </w:p>
                  <w:p w14:paraId="2634C70F" w14:textId="77777777" w:rsidR="00817C1D" w:rsidRDefault="00817C1D" w:rsidP="001345AC">
                    <w:pPr>
                      <w:pStyle w:val="bodydropcap6L"/>
                    </w:pPr>
                    <w:r>
                      <w:t>10</w:t>
                    </w:r>
                  </w:p>
                  <w:p w14:paraId="51C55FB8" w14:textId="77777777" w:rsidR="00817C1D" w:rsidRDefault="00817C1D" w:rsidP="001345AC">
                    <w:pPr>
                      <w:pStyle w:val="bodydropcap6L"/>
                    </w:pPr>
                    <w:r>
                      <w:t>11</w:t>
                    </w:r>
                  </w:p>
                  <w:p w14:paraId="1BF5E472" w14:textId="77777777" w:rsidR="00817C1D" w:rsidRDefault="00817C1D" w:rsidP="001345AC">
                    <w:pPr>
                      <w:pStyle w:val="bodydropcap6L"/>
                    </w:pPr>
                    <w:r>
                      <w:t>12</w:t>
                    </w:r>
                  </w:p>
                  <w:p w14:paraId="4349B1A5" w14:textId="77777777" w:rsidR="00817C1D" w:rsidRDefault="00817C1D" w:rsidP="001345AC">
                    <w:pPr>
                      <w:pStyle w:val="bodydropcap6L"/>
                    </w:pPr>
                    <w:r>
                      <w:t>13</w:t>
                    </w:r>
                  </w:p>
                  <w:p w14:paraId="7D30E4AC" w14:textId="77777777" w:rsidR="00817C1D" w:rsidRDefault="00817C1D" w:rsidP="001345AC">
                    <w:pPr>
                      <w:pStyle w:val="bodydropcap6L"/>
                    </w:pPr>
                    <w:r>
                      <w:t>14</w:t>
                    </w:r>
                  </w:p>
                  <w:p w14:paraId="57C1A39A" w14:textId="77777777" w:rsidR="00817C1D" w:rsidRDefault="00817C1D" w:rsidP="001345AC">
                    <w:pPr>
                      <w:pStyle w:val="bodydropcap6L"/>
                    </w:pPr>
                    <w:r>
                      <w:t>15</w:t>
                    </w:r>
                  </w:p>
                  <w:p w14:paraId="3AAE345F" w14:textId="77777777" w:rsidR="00817C1D" w:rsidRDefault="00817C1D" w:rsidP="001345AC">
                    <w:pPr>
                      <w:pStyle w:val="bodydropcap6L"/>
                    </w:pPr>
                    <w:r>
                      <w:t>16</w:t>
                    </w:r>
                  </w:p>
                  <w:p w14:paraId="481BE9CB" w14:textId="77777777" w:rsidR="00817C1D" w:rsidRDefault="00817C1D" w:rsidP="001345AC">
                    <w:pPr>
                      <w:pStyle w:val="bodydropcap6L"/>
                    </w:pPr>
                    <w:r>
                      <w:t>17</w:t>
                    </w:r>
                  </w:p>
                  <w:p w14:paraId="71E4DCF2" w14:textId="77777777" w:rsidR="00817C1D" w:rsidRDefault="00817C1D" w:rsidP="001345AC">
                    <w:pPr>
                      <w:pStyle w:val="bodydropcap6L"/>
                    </w:pPr>
                    <w:r>
                      <w:t>18</w:t>
                    </w:r>
                  </w:p>
                  <w:p w14:paraId="73FD25B3" w14:textId="77777777" w:rsidR="00817C1D" w:rsidRDefault="00817C1D" w:rsidP="001345AC">
                    <w:pPr>
                      <w:pStyle w:val="bodydropcap6L"/>
                    </w:pPr>
                    <w:r>
                      <w:t>19</w:t>
                    </w:r>
                  </w:p>
                  <w:p w14:paraId="519C328C" w14:textId="77777777" w:rsidR="00817C1D" w:rsidRDefault="00817C1D" w:rsidP="001345AC">
                    <w:pPr>
                      <w:pStyle w:val="bodydropcap6L"/>
                    </w:pPr>
                    <w:r>
                      <w:t>20</w:t>
                    </w:r>
                  </w:p>
                  <w:p w14:paraId="704BFBB3" w14:textId="77777777" w:rsidR="00817C1D" w:rsidRDefault="00817C1D" w:rsidP="001345AC">
                    <w:pPr>
                      <w:pStyle w:val="bodydropcap6L"/>
                    </w:pPr>
                    <w:r>
                      <w:t>21</w:t>
                    </w:r>
                  </w:p>
                  <w:p w14:paraId="2E03EFE0" w14:textId="77777777" w:rsidR="00817C1D" w:rsidRDefault="00817C1D" w:rsidP="001345AC">
                    <w:pPr>
                      <w:pStyle w:val="bodydropcap6L"/>
                    </w:pPr>
                    <w:r>
                      <w:t>22</w:t>
                    </w:r>
                  </w:p>
                  <w:p w14:paraId="681622F0" w14:textId="77777777" w:rsidR="00817C1D" w:rsidRDefault="00817C1D" w:rsidP="001345AC">
                    <w:pPr>
                      <w:pStyle w:val="bodydropcap6L"/>
                    </w:pPr>
                    <w:r>
                      <w:t>23</w:t>
                    </w:r>
                  </w:p>
                  <w:p w14:paraId="344744BA" w14:textId="77777777" w:rsidR="00817C1D" w:rsidRDefault="00817C1D" w:rsidP="001345AC">
                    <w:pPr>
                      <w:pStyle w:val="bodydropcap6L"/>
                    </w:pPr>
                    <w:r>
                      <w:t>24</w:t>
                    </w:r>
                  </w:p>
                  <w:p w14:paraId="2D2470DC" w14:textId="77777777" w:rsidR="00817C1D" w:rsidRDefault="00817C1D" w:rsidP="001345AC">
                    <w:pPr>
                      <w:pStyle w:val="bodydropcap6L"/>
                    </w:pPr>
                    <w:r>
                      <w:t>25</w:t>
                    </w:r>
                  </w:p>
                  <w:p w14:paraId="6A0A60DD" w14:textId="77777777" w:rsidR="00817C1D" w:rsidRDefault="00817C1D" w:rsidP="001345AC">
                    <w:pPr>
                      <w:pStyle w:val="bodydropcap6L"/>
                    </w:pPr>
                    <w:r>
                      <w:t>26</w:t>
                    </w:r>
                  </w:p>
                  <w:p w14:paraId="2B33004A" w14:textId="77777777" w:rsidR="00817C1D" w:rsidRDefault="00817C1D" w:rsidP="001345AC">
                    <w:pPr>
                      <w:pStyle w:val="bodydropcap6L"/>
                    </w:pPr>
                    <w:r>
                      <w:t>27</w:t>
                    </w:r>
                  </w:p>
                  <w:p w14:paraId="5E9ECFFA" w14:textId="77777777" w:rsidR="00817C1D" w:rsidRDefault="00817C1D" w:rsidP="001345AC">
                    <w:pPr>
                      <w:pStyle w:val="bodydropcap6L"/>
                    </w:pPr>
                    <w:r>
                      <w:t>28</w:t>
                    </w:r>
                  </w:p>
                  <w:p w14:paraId="0D9D9366" w14:textId="77777777" w:rsidR="00817C1D" w:rsidRDefault="00817C1D" w:rsidP="001345AC">
                    <w:pPr>
                      <w:pStyle w:val="bodydropcap6L"/>
                    </w:pPr>
                    <w:r>
                      <w:t>29</w:t>
                    </w:r>
                  </w:p>
                  <w:p w14:paraId="712C60E8" w14:textId="77777777" w:rsidR="00817C1D" w:rsidRDefault="00817C1D" w:rsidP="001345AC">
                    <w:pPr>
                      <w:pStyle w:val="bodydropcap6L"/>
                    </w:pPr>
                    <w:r>
                      <w:t>30</w:t>
                    </w:r>
                  </w:p>
                  <w:p w14:paraId="4E8E8E9B" w14:textId="77777777" w:rsidR="00817C1D" w:rsidRDefault="00817C1D" w:rsidP="001345AC">
                    <w:pPr>
                      <w:pStyle w:val="bodydropcap6L"/>
                    </w:pPr>
                    <w:r>
                      <w:t>31</w:t>
                    </w:r>
                  </w:p>
                  <w:p w14:paraId="4E01A08E" w14:textId="77777777" w:rsidR="00817C1D" w:rsidRDefault="00817C1D" w:rsidP="001345AC">
                    <w:pPr>
                      <w:pStyle w:val="bodydropcap6L"/>
                    </w:pPr>
                    <w:r>
                      <w:t>32</w:t>
                    </w:r>
                  </w:p>
                  <w:p w14:paraId="2F795608" w14:textId="77777777" w:rsidR="00817C1D" w:rsidRDefault="00817C1D" w:rsidP="001345AC">
                    <w:pPr>
                      <w:pStyle w:val="bodydropcap6L"/>
                    </w:pPr>
                    <w:r>
                      <w:t>33</w:t>
                    </w:r>
                  </w:p>
                  <w:p w14:paraId="5CE640B4" w14:textId="77777777" w:rsidR="00817C1D" w:rsidRDefault="00817C1D" w:rsidP="001345AC">
                    <w:pPr>
                      <w:pStyle w:val="bodydropcap6L"/>
                    </w:pPr>
                    <w:r>
                      <w:t>34</w:t>
                    </w:r>
                  </w:p>
                  <w:p w14:paraId="084D2464" w14:textId="77777777" w:rsidR="00817C1D" w:rsidRDefault="00817C1D" w:rsidP="001345AC">
                    <w:pPr>
                      <w:pStyle w:val="bodydropcap6L"/>
                    </w:pPr>
                    <w:r>
                      <w:t>35</w:t>
                    </w:r>
                  </w:p>
                  <w:p w14:paraId="1279D27E" w14:textId="77777777" w:rsidR="00817C1D" w:rsidRDefault="00817C1D" w:rsidP="001345AC">
                    <w:pPr>
                      <w:pStyle w:val="bodydropcap6L"/>
                    </w:pPr>
                    <w:r>
                      <w:t>36</w:t>
                    </w:r>
                  </w:p>
                  <w:p w14:paraId="668CEE28" w14:textId="77777777" w:rsidR="00817C1D" w:rsidRDefault="00817C1D" w:rsidP="001345AC">
                    <w:pPr>
                      <w:pStyle w:val="bodydropcap6L"/>
                    </w:pPr>
                    <w:r>
                      <w:t>37</w:t>
                    </w:r>
                  </w:p>
                  <w:p w14:paraId="47997230" w14:textId="77777777" w:rsidR="00817C1D" w:rsidRDefault="00817C1D" w:rsidP="001345AC">
                    <w:pPr>
                      <w:pStyle w:val="bodydropcap6L"/>
                    </w:pPr>
                    <w:r>
                      <w:t>38</w:t>
                    </w:r>
                  </w:p>
                  <w:p w14:paraId="64BE665D" w14:textId="77777777" w:rsidR="00817C1D" w:rsidRDefault="00817C1D" w:rsidP="001345AC">
                    <w:pPr>
                      <w:pStyle w:val="bodydropcap6L"/>
                    </w:pPr>
                    <w:r>
                      <w:t>39</w:t>
                    </w:r>
                  </w:p>
                  <w:p w14:paraId="7769F033" w14:textId="77777777" w:rsidR="00817C1D" w:rsidRDefault="00817C1D" w:rsidP="001345AC">
                    <w:pPr>
                      <w:pStyle w:val="bodydropcap6L"/>
                    </w:pPr>
                    <w:r>
                      <w:t>40</w:t>
                    </w:r>
                  </w:p>
                  <w:p w14:paraId="3630BC61" w14:textId="77777777" w:rsidR="00817C1D" w:rsidRDefault="00817C1D" w:rsidP="001345AC">
                    <w:pPr>
                      <w:pStyle w:val="bodydropcap6L"/>
                    </w:pPr>
                    <w:r>
                      <w:t>41</w:t>
                    </w:r>
                  </w:p>
                  <w:p w14:paraId="06B7A5CA" w14:textId="77777777" w:rsidR="00817C1D" w:rsidRDefault="00817C1D" w:rsidP="001345AC">
                    <w:pPr>
                      <w:pStyle w:val="bodydropcap6L"/>
                    </w:pPr>
                    <w:r>
                      <w:t>42</w:t>
                    </w:r>
                  </w:p>
                  <w:p w14:paraId="4E5FF3F9" w14:textId="77777777" w:rsidR="00817C1D" w:rsidRDefault="00817C1D" w:rsidP="001345AC">
                    <w:pPr>
                      <w:pStyle w:val="bodydropcap6L"/>
                    </w:pPr>
                    <w:r>
                      <w:t>43</w:t>
                    </w:r>
                  </w:p>
                  <w:p w14:paraId="521F7D22" w14:textId="77777777" w:rsidR="00817C1D" w:rsidRDefault="00817C1D" w:rsidP="001345AC">
                    <w:pPr>
                      <w:pStyle w:val="bodydropcap6L"/>
                    </w:pPr>
                    <w:r>
                      <w:t>44</w:t>
                    </w:r>
                  </w:p>
                  <w:p w14:paraId="1D106DDA" w14:textId="77777777" w:rsidR="00817C1D" w:rsidRDefault="00817C1D" w:rsidP="001345AC">
                    <w:pPr>
                      <w:pStyle w:val="bodydropcap6L"/>
                    </w:pPr>
                    <w:r>
                      <w:t>45</w:t>
                    </w:r>
                  </w:p>
                  <w:p w14:paraId="1A52F846" w14:textId="77777777" w:rsidR="00817C1D" w:rsidRDefault="00817C1D" w:rsidP="001345AC">
                    <w:pPr>
                      <w:pStyle w:val="bodydropcap6L"/>
                    </w:pPr>
                    <w:r>
                      <w:t>46</w:t>
                    </w:r>
                  </w:p>
                  <w:p w14:paraId="7C0B521E" w14:textId="77777777" w:rsidR="00817C1D" w:rsidRDefault="00817C1D" w:rsidP="001345AC">
                    <w:pPr>
                      <w:pStyle w:val="bodydropcap6L"/>
                    </w:pPr>
                    <w:r>
                      <w:t>47</w:t>
                    </w:r>
                  </w:p>
                  <w:p w14:paraId="595A4E0B" w14:textId="77777777" w:rsidR="00817C1D" w:rsidRDefault="00817C1D" w:rsidP="001345AC">
                    <w:pPr>
                      <w:pStyle w:val="bodydropcap6L"/>
                    </w:pPr>
                    <w:r>
                      <w:t>48</w:t>
                    </w:r>
                  </w:p>
                  <w:p w14:paraId="7870F3A7" w14:textId="77777777" w:rsidR="00817C1D" w:rsidRDefault="00817C1D" w:rsidP="001345AC">
                    <w:pPr>
                      <w:pStyle w:val="bodydropcap6L"/>
                    </w:pPr>
                    <w:r>
                      <w:t>49</w:t>
                    </w:r>
                  </w:p>
                  <w:p w14:paraId="204050F2" w14:textId="77777777" w:rsidR="00817C1D" w:rsidRDefault="00817C1D" w:rsidP="001345AC">
                    <w:pPr>
                      <w:pStyle w:val="bodydropcap6L"/>
                    </w:pPr>
                    <w:r>
                      <w:t>50</w:t>
                    </w:r>
                  </w:p>
                  <w:p w14:paraId="5E6E1061" w14:textId="77777777" w:rsidR="00817C1D" w:rsidRDefault="00817C1D" w:rsidP="001345AC">
                    <w:pPr>
                      <w:pStyle w:val="bodydropcap6L"/>
                    </w:pPr>
                    <w:r>
                      <w:t>51</w:t>
                    </w:r>
                  </w:p>
                  <w:p w14:paraId="3F77497B" w14:textId="77777777" w:rsidR="00817C1D" w:rsidRDefault="00817C1D" w:rsidP="001345AC">
                    <w:pPr>
                      <w:pStyle w:val="bodydropcap6L"/>
                    </w:pPr>
                    <w:r>
                      <w:t>52</w:t>
                    </w:r>
                  </w:p>
                  <w:p w14:paraId="5E4AD144" w14:textId="77777777" w:rsidR="00817C1D" w:rsidRDefault="00817C1D" w:rsidP="001345AC">
                    <w:pPr>
                      <w:pStyle w:val="bodydropcap6L"/>
                    </w:pPr>
                    <w:r>
                      <w:t>53</w:t>
                    </w:r>
                  </w:p>
                  <w:p w14:paraId="774B18E2" w14:textId="77777777" w:rsidR="00817C1D" w:rsidRDefault="00817C1D" w:rsidP="001345AC">
                    <w:pPr>
                      <w:pStyle w:val="bodydropcap6L"/>
                    </w:pPr>
                    <w:r>
                      <w:t>54</w:t>
                    </w:r>
                  </w:p>
                  <w:p w14:paraId="1706879F" w14:textId="77777777" w:rsidR="00817C1D" w:rsidRDefault="00817C1D" w:rsidP="001345AC">
                    <w:pPr>
                      <w:pStyle w:val="bodydropcap6L"/>
                    </w:pPr>
                    <w:r>
                      <w:t>55</w:t>
                    </w:r>
                  </w:p>
                  <w:p w14:paraId="708D996E" w14:textId="77777777" w:rsidR="00817C1D" w:rsidRDefault="00817C1D" w:rsidP="001345AC">
                    <w:pPr>
                      <w:pStyle w:val="bodydropcap6L"/>
                    </w:pPr>
                    <w:r>
                      <w:t>56</w:t>
                    </w:r>
                  </w:p>
                  <w:p w14:paraId="0343F36C" w14:textId="77777777" w:rsidR="00817C1D" w:rsidRDefault="00817C1D" w:rsidP="001345AC">
                    <w:pPr>
                      <w:pStyle w:val="bodydropcap6L"/>
                    </w:pPr>
                    <w:r>
                      <w:t>57</w:t>
                    </w:r>
                  </w:p>
                  <w:p w14:paraId="60DE1D6C" w14:textId="77777777" w:rsidR="00817C1D" w:rsidRDefault="00817C1D" w:rsidP="001345AC">
                    <w:pPr>
                      <w:pStyle w:val="bodydropcap6L"/>
                    </w:pPr>
                    <w:r>
                      <w:t>58</w:t>
                    </w:r>
                  </w:p>
                  <w:p w14:paraId="441B9200" w14:textId="77777777" w:rsidR="00817C1D" w:rsidRDefault="00817C1D" w:rsidP="001345AC">
                    <w:pPr>
                      <w:pStyle w:val="bodydropcap6L"/>
                    </w:pPr>
                    <w:r>
                      <w:t>59</w:t>
                    </w:r>
                  </w:p>
                  <w:p w14:paraId="70BCEBB4" w14:textId="77777777" w:rsidR="00817C1D" w:rsidRDefault="00817C1D" w:rsidP="001345AC">
                    <w:pPr>
                      <w:pStyle w:val="bodydropcap6L"/>
                    </w:pPr>
                  </w:p>
                  <w:p w14:paraId="1AAB5333" w14:textId="77777777" w:rsidR="00817C1D" w:rsidRDefault="00817C1D" w:rsidP="001345AC">
                    <w:pPr>
                      <w:pStyle w:val="bodydropcap6L"/>
                    </w:pPr>
                  </w:p>
                  <w:p w14:paraId="39A39A47" w14:textId="77777777" w:rsidR="00817C1D" w:rsidRDefault="00817C1D" w:rsidP="001345AC">
                    <w:pPr>
                      <w:pStyle w:val="bodydropcap6L"/>
                    </w:pPr>
                  </w:p>
                </w:txbxContent>
              </v:textbox>
              <w10:wrap type="square"/>
              <w10:anchorlock/>
            </v:shape>
          </w:pict>
        </mc:Fallback>
      </mc:AlternateContent>
    </w:r>
    <w:r>
      <w:rPr>
        <w:noProof/>
      </w:rPr>
      <mc:AlternateContent>
        <mc:Choice Requires="wps">
          <w:drawing>
            <wp:anchor distT="0" distB="0" distL="114300" distR="114300" simplePos="0" relativeHeight="251657728" behindDoc="0" locked="1" layoutInCell="0" allowOverlap="1" wp14:anchorId="5F757B60" wp14:editId="390AF023">
              <wp:simplePos x="0" y="0"/>
              <wp:positionH relativeFrom="margin">
                <wp:posOffset>4831715</wp:posOffset>
              </wp:positionH>
              <wp:positionV relativeFrom="page">
                <wp:posOffset>462280</wp:posOffset>
              </wp:positionV>
              <wp:extent cx="1349375" cy="228600"/>
              <wp:effectExtent l="0" t="0" r="0" b="0"/>
              <wp:wrapNone/>
              <wp:docPr id="98710802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49375" cy="228600"/>
                      </a:xfrm>
                      <a:prstGeom prst="rect">
                        <a:avLst/>
                      </a:prstGeom>
                      <a:noFill/>
                      <a:ln>
                        <a:noFill/>
                      </a:ln>
                    </wps:spPr>
                    <wps:txbx>
                      <w:txbxContent>
                        <w:p w14:paraId="5ED491DC" w14:textId="77777777" w:rsidR="00817C1D" w:rsidRPr="00470082" w:rsidRDefault="00817C1D">
                          <w:pPr>
                            <w:spacing w:line="320" w:lineRule="exact"/>
                            <w:jc w:val="center"/>
                            <w:rPr>
                              <w:b/>
                            </w:rPr>
                          </w:pPr>
                          <w:r w:rsidRPr="00470082">
                            <w:rPr>
                              <w:rFonts w:ascii="BlissBold" w:hAnsi="BlissBold"/>
                              <w:b/>
                              <w:i/>
                              <w:smallCaps/>
                              <w:sz w:val="28"/>
                            </w:rPr>
                            <w:t>Science galley</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757B60" id="Rectangle 1" o:spid="_x0000_s1029" style="position:absolute;margin-left:380.45pt;margin-top:36.4pt;width:106.25pt;height:18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" o:allowincell="f" filled="f" stroked="f">
              <v:textbox inset="0,0,0,0">
                <w:txbxContent>
                  <w:p w14:paraId="5ED491DC" w14:textId="77777777" w:rsidR="00817C1D" w:rsidRPr="00470082" w:rsidRDefault="00817C1D">
                    <w:pPr>
                      <w:spacing w:line="320" w:lineRule="exact"/>
                      <w:jc w:val="center"/>
                      <w:rPr>
                        <w:b/>
                      </w:rPr>
                    </w:pPr>
                    <w:r w:rsidRPr="00470082">
                      <w:rPr>
                        <w:rFonts w:ascii="BlissBold" w:hAnsi="BlissBold"/>
                        <w:b/>
                        <w:i/>
                        <w:smallCaps/>
                        <w:sz w:val="28"/>
                      </w:rPr>
                      <w:t>Science galley</w:t>
                    </w:r>
                  </w:p>
                </w:txbxContent>
              </v:textbox>
              <w10:wrap anchorx="margin"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C0331"/>
    <w:multiLevelType w:val="hybridMultilevel"/>
    <w:tmpl w:val="AE6E3626"/>
    <w:lvl w:ilvl="0" w:tplc="CFA2357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1" w15:restartNumberingAfterBreak="0">
    <w:nsid w:val="5E151F3A"/>
    <w:multiLevelType w:val="hybridMultilevel"/>
    <w:tmpl w:val="346C9E28"/>
    <w:lvl w:ilvl="0" w:tplc="BFDAB75C">
      <w:start w:val="1"/>
      <w:numFmt w:val="decimal"/>
      <w:lvlText w:val="%1."/>
      <w:lvlJc w:val="left"/>
      <w:pPr>
        <w:tabs>
          <w:tab w:val="num" w:pos="720"/>
        </w:tabs>
        <w:ind w:left="720" w:hanging="360"/>
      </w:pPr>
    </w:lvl>
    <w:lvl w:ilvl="1" w:tplc="B6FC7AE4" w:tentative="1">
      <w:start w:val="1"/>
      <w:numFmt w:val="lowerLetter"/>
      <w:lvlText w:val="%2."/>
      <w:lvlJc w:val="left"/>
      <w:pPr>
        <w:tabs>
          <w:tab w:val="num" w:pos="1440"/>
        </w:tabs>
        <w:ind w:left="1440" w:hanging="360"/>
      </w:pPr>
    </w:lvl>
    <w:lvl w:ilvl="2" w:tplc="01C2E0B8" w:tentative="1">
      <w:start w:val="1"/>
      <w:numFmt w:val="lowerRoman"/>
      <w:lvlText w:val="%3."/>
      <w:lvlJc w:val="right"/>
      <w:pPr>
        <w:tabs>
          <w:tab w:val="num" w:pos="2160"/>
        </w:tabs>
        <w:ind w:left="2160" w:hanging="180"/>
      </w:pPr>
    </w:lvl>
    <w:lvl w:ilvl="3" w:tplc="B7FCF032" w:tentative="1">
      <w:start w:val="1"/>
      <w:numFmt w:val="decimal"/>
      <w:lvlText w:val="%4."/>
      <w:lvlJc w:val="left"/>
      <w:pPr>
        <w:tabs>
          <w:tab w:val="num" w:pos="2880"/>
        </w:tabs>
        <w:ind w:left="2880" w:hanging="360"/>
      </w:pPr>
    </w:lvl>
    <w:lvl w:ilvl="4" w:tplc="44921C30" w:tentative="1">
      <w:start w:val="1"/>
      <w:numFmt w:val="lowerLetter"/>
      <w:lvlText w:val="%5."/>
      <w:lvlJc w:val="left"/>
      <w:pPr>
        <w:tabs>
          <w:tab w:val="num" w:pos="3600"/>
        </w:tabs>
        <w:ind w:left="3600" w:hanging="360"/>
      </w:pPr>
    </w:lvl>
    <w:lvl w:ilvl="5" w:tplc="BF56D4BA" w:tentative="1">
      <w:start w:val="1"/>
      <w:numFmt w:val="lowerRoman"/>
      <w:lvlText w:val="%6."/>
      <w:lvlJc w:val="right"/>
      <w:pPr>
        <w:tabs>
          <w:tab w:val="num" w:pos="4320"/>
        </w:tabs>
        <w:ind w:left="4320" w:hanging="180"/>
      </w:pPr>
    </w:lvl>
    <w:lvl w:ilvl="6" w:tplc="7EEC9EE2" w:tentative="1">
      <w:start w:val="1"/>
      <w:numFmt w:val="decimal"/>
      <w:lvlText w:val="%7."/>
      <w:lvlJc w:val="left"/>
      <w:pPr>
        <w:tabs>
          <w:tab w:val="num" w:pos="5040"/>
        </w:tabs>
        <w:ind w:left="5040" w:hanging="360"/>
      </w:pPr>
    </w:lvl>
    <w:lvl w:ilvl="7" w:tplc="EFFAD598" w:tentative="1">
      <w:start w:val="1"/>
      <w:numFmt w:val="lowerLetter"/>
      <w:lvlText w:val="%8."/>
      <w:lvlJc w:val="left"/>
      <w:pPr>
        <w:tabs>
          <w:tab w:val="num" w:pos="5760"/>
        </w:tabs>
        <w:ind w:left="5760" w:hanging="360"/>
      </w:pPr>
    </w:lvl>
    <w:lvl w:ilvl="8" w:tplc="CC1CDADC" w:tentative="1">
      <w:start w:val="1"/>
      <w:numFmt w:val="lowerRoman"/>
      <w:lvlText w:val="%9."/>
      <w:lvlJc w:val="right"/>
      <w:pPr>
        <w:tabs>
          <w:tab w:val="num" w:pos="6480"/>
        </w:tabs>
        <w:ind w:left="6480" w:hanging="180"/>
      </w:pPr>
    </w:lvl>
  </w:abstractNum>
  <w:num w:numId="1" w16cid:durableId="1918516935">
    <w:abstractNumId w:val="1"/>
  </w:num>
  <w:num w:numId="2" w16cid:durableId="40156228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ad Wible">
    <w15:presenceInfo w15:providerId="AD" w15:userId="S::bwible@aaas.org::8b01be23-9d44-49e8-9f6c-f81b003f1807"/>
  </w15:person>
  <w15:person w15:author="Clayton Lamb">
    <w15:presenceInfo w15:providerId="AD" w15:userId="S::ctlamb@ualberta.ca::58e2630f-20e3-4c52-a875-9d000fabc8e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autoHyphenation/>
  <w:consecutiveHyphenLimit w:val="3"/>
  <w:hyphenationZone w:val="1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4B"/>
    <w:rsid w:val="00001574"/>
    <w:rsid w:val="000029EA"/>
    <w:rsid w:val="000101E0"/>
    <w:rsid w:val="00012294"/>
    <w:rsid w:val="000156B7"/>
    <w:rsid w:val="0003211D"/>
    <w:rsid w:val="0003273D"/>
    <w:rsid w:val="00034470"/>
    <w:rsid w:val="00036C3C"/>
    <w:rsid w:val="00037C8E"/>
    <w:rsid w:val="00045473"/>
    <w:rsid w:val="00060D32"/>
    <w:rsid w:val="00061F34"/>
    <w:rsid w:val="000656C1"/>
    <w:rsid w:val="00080AF0"/>
    <w:rsid w:val="0008192F"/>
    <w:rsid w:val="00082BBD"/>
    <w:rsid w:val="00082C72"/>
    <w:rsid w:val="00086F5F"/>
    <w:rsid w:val="000916C9"/>
    <w:rsid w:val="00093183"/>
    <w:rsid w:val="000957D1"/>
    <w:rsid w:val="000A1398"/>
    <w:rsid w:val="000B1BCC"/>
    <w:rsid w:val="000B1FE7"/>
    <w:rsid w:val="000B5B51"/>
    <w:rsid w:val="000C52E1"/>
    <w:rsid w:val="000D0A05"/>
    <w:rsid w:val="000E1BA4"/>
    <w:rsid w:val="000E2C69"/>
    <w:rsid w:val="000E5D30"/>
    <w:rsid w:val="000F4C12"/>
    <w:rsid w:val="0010073A"/>
    <w:rsid w:val="001156E4"/>
    <w:rsid w:val="00124BA5"/>
    <w:rsid w:val="00125533"/>
    <w:rsid w:val="001330C7"/>
    <w:rsid w:val="001345AC"/>
    <w:rsid w:val="00146248"/>
    <w:rsid w:val="00167E79"/>
    <w:rsid w:val="00172FD6"/>
    <w:rsid w:val="00175063"/>
    <w:rsid w:val="00190420"/>
    <w:rsid w:val="001A1648"/>
    <w:rsid w:val="001A3450"/>
    <w:rsid w:val="001A73DE"/>
    <w:rsid w:val="001B3969"/>
    <w:rsid w:val="001B3B6F"/>
    <w:rsid w:val="001C4E4D"/>
    <w:rsid w:val="001C5095"/>
    <w:rsid w:val="001E57AB"/>
    <w:rsid w:val="001E5D53"/>
    <w:rsid w:val="00203259"/>
    <w:rsid w:val="0021235C"/>
    <w:rsid w:val="002164E6"/>
    <w:rsid w:val="002239B2"/>
    <w:rsid w:val="00223BCE"/>
    <w:rsid w:val="002258B7"/>
    <w:rsid w:val="002446B9"/>
    <w:rsid w:val="0024787D"/>
    <w:rsid w:val="00255907"/>
    <w:rsid w:val="00261125"/>
    <w:rsid w:val="002613C9"/>
    <w:rsid w:val="00262238"/>
    <w:rsid w:val="00293164"/>
    <w:rsid w:val="002A087A"/>
    <w:rsid w:val="002A3132"/>
    <w:rsid w:val="002A5189"/>
    <w:rsid w:val="002B03D9"/>
    <w:rsid w:val="002B09DF"/>
    <w:rsid w:val="002B3A0B"/>
    <w:rsid w:val="002E743B"/>
    <w:rsid w:val="002F4B57"/>
    <w:rsid w:val="002F641F"/>
    <w:rsid w:val="002F6D65"/>
    <w:rsid w:val="00312DBB"/>
    <w:rsid w:val="00314EFE"/>
    <w:rsid w:val="00316A55"/>
    <w:rsid w:val="00320A3A"/>
    <w:rsid w:val="00326043"/>
    <w:rsid w:val="00327D6D"/>
    <w:rsid w:val="00333958"/>
    <w:rsid w:val="00337751"/>
    <w:rsid w:val="0035057A"/>
    <w:rsid w:val="00352400"/>
    <w:rsid w:val="0035416C"/>
    <w:rsid w:val="003554F3"/>
    <w:rsid w:val="003609CD"/>
    <w:rsid w:val="00366518"/>
    <w:rsid w:val="003949F5"/>
    <w:rsid w:val="00397078"/>
    <w:rsid w:val="003B135B"/>
    <w:rsid w:val="003B7A90"/>
    <w:rsid w:val="003E1547"/>
    <w:rsid w:val="003E2928"/>
    <w:rsid w:val="003F43C1"/>
    <w:rsid w:val="003F61C4"/>
    <w:rsid w:val="00411CD8"/>
    <w:rsid w:val="00420B98"/>
    <w:rsid w:val="00424C71"/>
    <w:rsid w:val="00455E8F"/>
    <w:rsid w:val="00470082"/>
    <w:rsid w:val="004A0020"/>
    <w:rsid w:val="004B156E"/>
    <w:rsid w:val="004B5440"/>
    <w:rsid w:val="004C0774"/>
    <w:rsid w:val="004C7DAF"/>
    <w:rsid w:val="004D057E"/>
    <w:rsid w:val="004D74DD"/>
    <w:rsid w:val="004E0773"/>
    <w:rsid w:val="004E1FEA"/>
    <w:rsid w:val="004E55A8"/>
    <w:rsid w:val="004F0020"/>
    <w:rsid w:val="004F7092"/>
    <w:rsid w:val="00506D0F"/>
    <w:rsid w:val="00512BF7"/>
    <w:rsid w:val="00527F88"/>
    <w:rsid w:val="00544284"/>
    <w:rsid w:val="00545CED"/>
    <w:rsid w:val="00551B37"/>
    <w:rsid w:val="0055520A"/>
    <w:rsid w:val="00561152"/>
    <w:rsid w:val="00566865"/>
    <w:rsid w:val="00575757"/>
    <w:rsid w:val="005A0390"/>
    <w:rsid w:val="005A12A7"/>
    <w:rsid w:val="005A6E59"/>
    <w:rsid w:val="005B08B7"/>
    <w:rsid w:val="005C1B56"/>
    <w:rsid w:val="005C2204"/>
    <w:rsid w:val="005C358F"/>
    <w:rsid w:val="005D2757"/>
    <w:rsid w:val="005E6BB0"/>
    <w:rsid w:val="005F190F"/>
    <w:rsid w:val="005F32FE"/>
    <w:rsid w:val="005F4446"/>
    <w:rsid w:val="00633454"/>
    <w:rsid w:val="006349A9"/>
    <w:rsid w:val="00634CA1"/>
    <w:rsid w:val="006369EA"/>
    <w:rsid w:val="00643A72"/>
    <w:rsid w:val="0065065A"/>
    <w:rsid w:val="00650BF5"/>
    <w:rsid w:val="00656274"/>
    <w:rsid w:val="00666D7A"/>
    <w:rsid w:val="00670C4B"/>
    <w:rsid w:val="00677255"/>
    <w:rsid w:val="006807E6"/>
    <w:rsid w:val="00691BC1"/>
    <w:rsid w:val="006A0711"/>
    <w:rsid w:val="006A6B06"/>
    <w:rsid w:val="006A72C1"/>
    <w:rsid w:val="006C3C16"/>
    <w:rsid w:val="006C3E58"/>
    <w:rsid w:val="006C41FB"/>
    <w:rsid w:val="006D1F1C"/>
    <w:rsid w:val="006E145F"/>
    <w:rsid w:val="006F4419"/>
    <w:rsid w:val="00720335"/>
    <w:rsid w:val="007240BA"/>
    <w:rsid w:val="00731A77"/>
    <w:rsid w:val="00731F88"/>
    <w:rsid w:val="00732C2F"/>
    <w:rsid w:val="00771ACE"/>
    <w:rsid w:val="007A0861"/>
    <w:rsid w:val="007A4013"/>
    <w:rsid w:val="007A520C"/>
    <w:rsid w:val="007B316E"/>
    <w:rsid w:val="007C09D9"/>
    <w:rsid w:val="007C0C89"/>
    <w:rsid w:val="007C28D2"/>
    <w:rsid w:val="007C6572"/>
    <w:rsid w:val="007C7572"/>
    <w:rsid w:val="007D024F"/>
    <w:rsid w:val="007D6392"/>
    <w:rsid w:val="007E42C1"/>
    <w:rsid w:val="007E6B26"/>
    <w:rsid w:val="007F2161"/>
    <w:rsid w:val="007F3BE7"/>
    <w:rsid w:val="007F3D88"/>
    <w:rsid w:val="007F596A"/>
    <w:rsid w:val="008056F1"/>
    <w:rsid w:val="00806D01"/>
    <w:rsid w:val="008124DE"/>
    <w:rsid w:val="00815A1C"/>
    <w:rsid w:val="00817C1D"/>
    <w:rsid w:val="0082435D"/>
    <w:rsid w:val="00840702"/>
    <w:rsid w:val="0084378E"/>
    <w:rsid w:val="00855D57"/>
    <w:rsid w:val="00857722"/>
    <w:rsid w:val="00870933"/>
    <w:rsid w:val="0087394B"/>
    <w:rsid w:val="008772B6"/>
    <w:rsid w:val="00884A11"/>
    <w:rsid w:val="00891BEA"/>
    <w:rsid w:val="008A1073"/>
    <w:rsid w:val="008C1F8D"/>
    <w:rsid w:val="008E067E"/>
    <w:rsid w:val="008E079F"/>
    <w:rsid w:val="008E1EA9"/>
    <w:rsid w:val="008E58F9"/>
    <w:rsid w:val="008E7133"/>
    <w:rsid w:val="008F4CAC"/>
    <w:rsid w:val="008F7486"/>
    <w:rsid w:val="00910BDC"/>
    <w:rsid w:val="009224F9"/>
    <w:rsid w:val="009270E1"/>
    <w:rsid w:val="0093441F"/>
    <w:rsid w:val="00942DE2"/>
    <w:rsid w:val="00943D53"/>
    <w:rsid w:val="00946EB2"/>
    <w:rsid w:val="009479BC"/>
    <w:rsid w:val="00953F8F"/>
    <w:rsid w:val="00961BF0"/>
    <w:rsid w:val="00970F0A"/>
    <w:rsid w:val="00973EA2"/>
    <w:rsid w:val="00983D3B"/>
    <w:rsid w:val="009A3B12"/>
    <w:rsid w:val="009C09B6"/>
    <w:rsid w:val="009D19C8"/>
    <w:rsid w:val="00A1074D"/>
    <w:rsid w:val="00A20233"/>
    <w:rsid w:val="00A22AB6"/>
    <w:rsid w:val="00A230A7"/>
    <w:rsid w:val="00A34091"/>
    <w:rsid w:val="00A34A9B"/>
    <w:rsid w:val="00A35234"/>
    <w:rsid w:val="00A512BD"/>
    <w:rsid w:val="00A71F1E"/>
    <w:rsid w:val="00A72BE7"/>
    <w:rsid w:val="00A854EE"/>
    <w:rsid w:val="00A927B6"/>
    <w:rsid w:val="00AA6BC3"/>
    <w:rsid w:val="00AC6813"/>
    <w:rsid w:val="00AC6EC8"/>
    <w:rsid w:val="00AD4D20"/>
    <w:rsid w:val="00AF22BA"/>
    <w:rsid w:val="00B05B9B"/>
    <w:rsid w:val="00B1081B"/>
    <w:rsid w:val="00B2643C"/>
    <w:rsid w:val="00B2773A"/>
    <w:rsid w:val="00B362F5"/>
    <w:rsid w:val="00B40CFD"/>
    <w:rsid w:val="00B42460"/>
    <w:rsid w:val="00B75004"/>
    <w:rsid w:val="00B9342A"/>
    <w:rsid w:val="00B936ED"/>
    <w:rsid w:val="00B97486"/>
    <w:rsid w:val="00BA1CF6"/>
    <w:rsid w:val="00BA4C79"/>
    <w:rsid w:val="00BD190D"/>
    <w:rsid w:val="00BD2ADB"/>
    <w:rsid w:val="00BD56FC"/>
    <w:rsid w:val="00BF0D2F"/>
    <w:rsid w:val="00BF1D2B"/>
    <w:rsid w:val="00BF3501"/>
    <w:rsid w:val="00BF360B"/>
    <w:rsid w:val="00BF4C79"/>
    <w:rsid w:val="00BF79B4"/>
    <w:rsid w:val="00C0180C"/>
    <w:rsid w:val="00C03D8A"/>
    <w:rsid w:val="00C119E9"/>
    <w:rsid w:val="00C1317B"/>
    <w:rsid w:val="00C23B4F"/>
    <w:rsid w:val="00C24216"/>
    <w:rsid w:val="00C251B5"/>
    <w:rsid w:val="00C25F5A"/>
    <w:rsid w:val="00C350CE"/>
    <w:rsid w:val="00C4306C"/>
    <w:rsid w:val="00C4754A"/>
    <w:rsid w:val="00C50243"/>
    <w:rsid w:val="00C90F64"/>
    <w:rsid w:val="00C94AEC"/>
    <w:rsid w:val="00CB2ED1"/>
    <w:rsid w:val="00CB7175"/>
    <w:rsid w:val="00CB779B"/>
    <w:rsid w:val="00CC0D8B"/>
    <w:rsid w:val="00CC5A24"/>
    <w:rsid w:val="00CE5212"/>
    <w:rsid w:val="00CE70B2"/>
    <w:rsid w:val="00CF05ED"/>
    <w:rsid w:val="00CF72EB"/>
    <w:rsid w:val="00D04B37"/>
    <w:rsid w:val="00D21E6B"/>
    <w:rsid w:val="00D24228"/>
    <w:rsid w:val="00D24F93"/>
    <w:rsid w:val="00D345EA"/>
    <w:rsid w:val="00D42F76"/>
    <w:rsid w:val="00D44305"/>
    <w:rsid w:val="00D44336"/>
    <w:rsid w:val="00D46CFA"/>
    <w:rsid w:val="00D54423"/>
    <w:rsid w:val="00D6003D"/>
    <w:rsid w:val="00D60ED3"/>
    <w:rsid w:val="00D71AD0"/>
    <w:rsid w:val="00D7448E"/>
    <w:rsid w:val="00D817D1"/>
    <w:rsid w:val="00DC711D"/>
    <w:rsid w:val="00DD359A"/>
    <w:rsid w:val="00DE54C3"/>
    <w:rsid w:val="00DF1359"/>
    <w:rsid w:val="00DF2373"/>
    <w:rsid w:val="00E04B07"/>
    <w:rsid w:val="00E138F6"/>
    <w:rsid w:val="00E14B4D"/>
    <w:rsid w:val="00E15798"/>
    <w:rsid w:val="00E24B14"/>
    <w:rsid w:val="00E315C2"/>
    <w:rsid w:val="00E364C3"/>
    <w:rsid w:val="00E47499"/>
    <w:rsid w:val="00E54710"/>
    <w:rsid w:val="00E54B56"/>
    <w:rsid w:val="00E750BE"/>
    <w:rsid w:val="00E83675"/>
    <w:rsid w:val="00E839A7"/>
    <w:rsid w:val="00E84EDF"/>
    <w:rsid w:val="00E90AB2"/>
    <w:rsid w:val="00E91BE2"/>
    <w:rsid w:val="00EA1488"/>
    <w:rsid w:val="00EA65CC"/>
    <w:rsid w:val="00EA75A3"/>
    <w:rsid w:val="00EB223D"/>
    <w:rsid w:val="00EC1A0F"/>
    <w:rsid w:val="00ED25B2"/>
    <w:rsid w:val="00EE2A51"/>
    <w:rsid w:val="00EF7EB7"/>
    <w:rsid w:val="00F02142"/>
    <w:rsid w:val="00F02214"/>
    <w:rsid w:val="00F05B45"/>
    <w:rsid w:val="00F1393E"/>
    <w:rsid w:val="00F20E4C"/>
    <w:rsid w:val="00F31F94"/>
    <w:rsid w:val="00F359FD"/>
    <w:rsid w:val="00F37DD2"/>
    <w:rsid w:val="00F46F88"/>
    <w:rsid w:val="00F71418"/>
    <w:rsid w:val="00F85130"/>
    <w:rsid w:val="00F87BA0"/>
    <w:rsid w:val="00FA776A"/>
    <w:rsid w:val="00FB7FBF"/>
    <w:rsid w:val="00FC138D"/>
    <w:rsid w:val="00FC44DE"/>
    <w:rsid w:val="00FD3577"/>
    <w:rsid w:val="00FD3EE4"/>
    <w:rsid w:val="00FD789C"/>
    <w:rsid w:val="00FE0F1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0C04554"/>
  <w15:chartTrackingRefBased/>
  <w15:docId w15:val="{1CF2944D-01ED-3E4B-99DC-989FFB71A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rPr>
  </w:style>
  <w:style w:type="paragraph" w:styleId="Heading1">
    <w:name w:val="heading 1"/>
    <w:basedOn w:val="Normal"/>
    <w:next w:val="Normal"/>
    <w:qFormat/>
    <w:pPr>
      <w:keepNext/>
      <w:outlineLvl w:val="0"/>
    </w:pPr>
    <w:rPr>
      <w:rFonts w:ascii="BlissBold" w:hAnsi="BlissBold"/>
      <w:smallCaps/>
      <w:spacing w:val="20"/>
      <w:sz w:val="72"/>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style>
  <w:style w:type="paragraph" w:customStyle="1" w:styleId="Paragraph">
    <w:name w:val="Paragraph"/>
    <w:basedOn w:val="Normal"/>
    <w:rsid w:val="006C3C16"/>
    <w:pPr>
      <w:widowControl w:val="0"/>
      <w:spacing w:line="210" w:lineRule="exact"/>
      <w:ind w:firstLine="245"/>
      <w:jc w:val="both"/>
    </w:pPr>
    <w:rPr>
      <w:rFonts w:ascii="MillerDaily Roman" w:hAnsi="MillerDaily Roman"/>
      <w:spacing w:val="-4"/>
      <w:sz w:val="17"/>
    </w:rPr>
  </w:style>
  <w:style w:type="paragraph" w:customStyle="1" w:styleId="Refhead">
    <w:name w:val="Ref head"/>
    <w:next w:val="Normal"/>
    <w:uiPriority w:val="99"/>
    <w:rsid w:val="007F2161"/>
    <w:pPr>
      <w:widowControl w:val="0"/>
      <w:spacing w:before="120" w:line="170" w:lineRule="exact"/>
    </w:pPr>
    <w:rPr>
      <w:rFonts w:ascii="BentonSans" w:hAnsi="BentonSans"/>
      <w:b/>
      <w:caps/>
      <w:sz w:val="12"/>
      <w:lang w:val="en-US"/>
    </w:rPr>
  </w:style>
  <w:style w:type="paragraph" w:customStyle="1" w:styleId="Subhead">
    <w:name w:val="Subhead"/>
    <w:basedOn w:val="bodydropcap6L"/>
    <w:qFormat/>
    <w:rsid w:val="000957D1"/>
    <w:pPr>
      <w:jc w:val="left"/>
    </w:pPr>
    <w:rPr>
      <w:rFonts w:ascii="Benton Sans Condensed" w:hAnsi="Benton Sans Condensed"/>
      <w:b/>
      <w:caps/>
    </w:rPr>
  </w:style>
  <w:style w:type="paragraph" w:customStyle="1" w:styleId="bodydropcap6L">
    <w:name w:val="body dropcap 6L"/>
    <w:rsid w:val="0008192F"/>
    <w:pPr>
      <w:spacing w:line="210" w:lineRule="exact"/>
      <w:jc w:val="both"/>
    </w:pPr>
    <w:rPr>
      <w:rFonts w:ascii="MillerDaily" w:hAnsi="MillerDaily"/>
      <w:spacing w:val="-4"/>
      <w:sz w:val="17"/>
      <w:lang w:val="en-US"/>
    </w:rPr>
  </w:style>
  <w:style w:type="paragraph" w:customStyle="1" w:styleId="AuthorAttribute">
    <w:name w:val="Author Attribute"/>
    <w:rsid w:val="00190420"/>
    <w:pPr>
      <w:framePr w:w="3281" w:hSpace="180" w:vSpace="180" w:wrap="around" w:hAnchor="text" w:yAlign="bottom" w:anchorLock="1"/>
      <w:pBdr>
        <w:top w:val="single" w:sz="6" w:space="1" w:color="auto"/>
      </w:pBdr>
      <w:spacing w:line="160" w:lineRule="exact"/>
    </w:pPr>
    <w:rPr>
      <w:rFonts w:ascii="Benton Sans Condensed Book" w:hAnsi="Benton Sans Condensed Book"/>
      <w:noProof/>
      <w:color w:val="000000"/>
      <w:sz w:val="14"/>
      <w:lang w:val="en-US"/>
    </w:rPr>
  </w:style>
  <w:style w:type="paragraph" w:customStyle="1" w:styleId="Authors">
    <w:name w:val="Authors"/>
    <w:rsid w:val="000957D1"/>
    <w:pPr>
      <w:spacing w:after="120" w:line="210" w:lineRule="exact"/>
    </w:pPr>
    <w:rPr>
      <w:rFonts w:ascii="Benton Sans Condensed" w:hAnsi="Benton Sans Condensed"/>
      <w:b/>
      <w:noProof/>
      <w:sz w:val="16"/>
      <w:lang w:val="en-US"/>
    </w:rPr>
  </w:style>
  <w:style w:type="paragraph" w:customStyle="1" w:styleId="Referencesandnotes">
    <w:name w:val="References and notes"/>
    <w:rsid w:val="007F2161"/>
    <w:pPr>
      <w:tabs>
        <w:tab w:val="decimal" w:pos="187"/>
        <w:tab w:val="decimal" w:pos="302"/>
      </w:tabs>
      <w:spacing w:line="160" w:lineRule="exact"/>
      <w:ind w:left="245" w:hanging="245"/>
      <w:jc w:val="both"/>
    </w:pPr>
    <w:rPr>
      <w:rFonts w:ascii="BentonSansCondensed Book" w:hAnsi="BentonSansCondensed Book"/>
      <w:sz w:val="14"/>
      <w:lang w:val="en-US"/>
    </w:rPr>
  </w:style>
  <w:style w:type="paragraph" w:customStyle="1" w:styleId="Overline">
    <w:name w:val="Overline"/>
    <w:rsid w:val="007F2161"/>
    <w:pPr>
      <w:spacing w:after="80"/>
    </w:pPr>
    <w:rPr>
      <w:rFonts w:ascii="BentonSans" w:hAnsi="BentonSans"/>
      <w:b/>
      <w:caps/>
      <w:color w:val="FF0000"/>
      <w:spacing w:val="20"/>
      <w:sz w:val="16"/>
      <w:szCs w:val="17"/>
      <w:lang w:val="en-US"/>
    </w:rPr>
  </w:style>
  <w:style w:type="paragraph" w:customStyle="1" w:styleId="Deck">
    <w:name w:val="Deck"/>
    <w:basedOn w:val="bodydropcap6L"/>
    <w:next w:val="Normal"/>
    <w:rsid w:val="000957D1"/>
    <w:pPr>
      <w:keepLines/>
      <w:widowControl w:val="0"/>
      <w:spacing w:line="320" w:lineRule="exact"/>
    </w:pPr>
    <w:rPr>
      <w:rFonts w:ascii="Rocky Light" w:hAnsi="Rocky Light"/>
      <w:sz w:val="30"/>
    </w:rPr>
  </w:style>
  <w:style w:type="paragraph" w:customStyle="1" w:styleId="Legend">
    <w:name w:val="Legend"/>
    <w:rsid w:val="0003273D"/>
    <w:pPr>
      <w:widowControl w:val="0"/>
      <w:spacing w:line="200" w:lineRule="exact"/>
      <w:jc w:val="both"/>
    </w:pPr>
    <w:rPr>
      <w:rFonts w:ascii="BentonSansCondensed Medium" w:hAnsi="BentonSansCondensed Medium"/>
      <w:sz w:val="15"/>
      <w:lang w:val="en-US"/>
    </w:rPr>
  </w:style>
  <w:style w:type="paragraph" w:customStyle="1" w:styleId="DOI">
    <w:name w:val="DOI"/>
    <w:rsid w:val="000957D1"/>
    <w:pPr>
      <w:jc w:val="right"/>
    </w:pPr>
    <w:rPr>
      <w:rFonts w:ascii="Benton Sans Book" w:hAnsi="Benton Sans Book"/>
      <w:sz w:val="14"/>
      <w:lang w:val="en-US"/>
    </w:rPr>
  </w:style>
  <w:style w:type="paragraph" w:customStyle="1" w:styleId="credit">
    <w:name w:val="credit"/>
    <w:rsid w:val="000957D1"/>
    <w:rPr>
      <w:rFonts w:ascii="Benton Sans Book" w:hAnsi="Benton Sans Book"/>
      <w:caps/>
      <w:sz w:val="9"/>
      <w:lang w:val="en-US"/>
    </w:rPr>
  </w:style>
  <w:style w:type="paragraph" w:customStyle="1" w:styleId="Head">
    <w:name w:val="Head"/>
    <w:qFormat/>
    <w:rsid w:val="000957D1"/>
    <w:pPr>
      <w:keepLines/>
    </w:pPr>
    <w:rPr>
      <w:rFonts w:ascii="Benton Sans Compressed" w:hAnsi="Benton Sans Compressed"/>
      <w:b/>
      <w:sz w:val="56"/>
      <w:szCs w:val="48"/>
      <w:lang w:val="en-US"/>
    </w:rPr>
  </w:style>
  <w:style w:type="paragraph" w:customStyle="1" w:styleId="BooksTitle">
    <w:name w:val="Books Title"/>
    <w:basedOn w:val="Normal"/>
    <w:qFormat/>
    <w:rsid w:val="00D54423"/>
    <w:pPr>
      <w:spacing w:line="200" w:lineRule="exact"/>
    </w:pPr>
    <w:rPr>
      <w:rFonts w:ascii="Benton Sans Condensed" w:hAnsi="Benton Sans Condensed"/>
      <w:b/>
      <w:sz w:val="15"/>
    </w:rPr>
  </w:style>
  <w:style w:type="paragraph" w:customStyle="1" w:styleId="Booksubtitle">
    <w:name w:val="Book subtitle"/>
    <w:qFormat/>
    <w:rsid w:val="00D54423"/>
    <w:rPr>
      <w:rFonts w:ascii="Benton Sans Condensed Medium" w:hAnsi="Benton Sans Condensed Medium"/>
      <w:sz w:val="15"/>
      <w:lang w:val="en-US"/>
    </w:rPr>
  </w:style>
  <w:style w:type="paragraph" w:customStyle="1" w:styleId="BookAuthor">
    <w:name w:val="Book Author"/>
    <w:qFormat/>
    <w:rsid w:val="00D54423"/>
    <w:rPr>
      <w:rFonts w:ascii="Benton Sans Condensed Book" w:hAnsi="Benton Sans Condensed Book"/>
      <w:i/>
      <w:sz w:val="16"/>
      <w:lang w:val="en-US"/>
    </w:rPr>
  </w:style>
  <w:style w:type="paragraph" w:customStyle="1" w:styleId="BookOtherInfo">
    <w:name w:val="Book Other Info"/>
    <w:qFormat/>
    <w:rsid w:val="00D54423"/>
    <w:rPr>
      <w:rFonts w:ascii="Benton Sans Condensed Book" w:hAnsi="Benton Sans Condensed Book"/>
      <w:sz w:val="15"/>
      <w:lang w:val="en-US"/>
    </w:rPr>
  </w:style>
  <w:style w:type="paragraph" w:customStyle="1" w:styleId="refnotesSM">
    <w:name w:val="ref_notes SM"/>
    <w:basedOn w:val="Referencesandnotes"/>
    <w:qFormat/>
    <w:rsid w:val="008C1F8D"/>
    <w:rPr>
      <w:rFonts w:ascii="Benton Sans Condensed" w:hAnsi="Benton Sans Condensed"/>
    </w:rPr>
  </w:style>
  <w:style w:type="paragraph" w:styleId="Header">
    <w:name w:val="header"/>
    <w:basedOn w:val="Normal"/>
    <w:link w:val="HeaderChar"/>
    <w:rsid w:val="008C1F8D"/>
    <w:pPr>
      <w:tabs>
        <w:tab w:val="center" w:pos="4680"/>
        <w:tab w:val="right" w:pos="9360"/>
      </w:tabs>
    </w:pPr>
  </w:style>
  <w:style w:type="character" w:customStyle="1" w:styleId="HeaderChar">
    <w:name w:val="Header Char"/>
    <w:basedOn w:val="DefaultParagraphFont"/>
    <w:link w:val="Header"/>
    <w:rsid w:val="008C1F8D"/>
  </w:style>
  <w:style w:type="paragraph" w:styleId="Footer">
    <w:name w:val="footer"/>
    <w:basedOn w:val="Normal"/>
    <w:link w:val="FooterChar"/>
    <w:rsid w:val="008C1F8D"/>
    <w:pPr>
      <w:tabs>
        <w:tab w:val="center" w:pos="4680"/>
        <w:tab w:val="right" w:pos="9360"/>
      </w:tabs>
    </w:pPr>
  </w:style>
  <w:style w:type="character" w:customStyle="1" w:styleId="FooterChar">
    <w:name w:val="Footer Char"/>
    <w:basedOn w:val="DefaultParagraphFont"/>
    <w:link w:val="Footer"/>
    <w:rsid w:val="008C1F8D"/>
  </w:style>
  <w:style w:type="character" w:customStyle="1" w:styleId="ng-binding">
    <w:name w:val="ng-binding"/>
    <w:basedOn w:val="DefaultParagraphFont"/>
    <w:rsid w:val="00086F5F"/>
  </w:style>
  <w:style w:type="character" w:styleId="Hyperlink">
    <w:name w:val="Hyperlink"/>
    <w:rsid w:val="002F641F"/>
    <w:rPr>
      <w:color w:val="0563C1"/>
      <w:u w:val="single"/>
    </w:rPr>
  </w:style>
  <w:style w:type="character" w:styleId="UnresolvedMention">
    <w:name w:val="Unresolved Mention"/>
    <w:uiPriority w:val="99"/>
    <w:semiHidden/>
    <w:unhideWhenUsed/>
    <w:rsid w:val="002F641F"/>
    <w:rPr>
      <w:color w:val="605E5C"/>
      <w:shd w:val="clear" w:color="auto" w:fill="E1DFDD"/>
    </w:rPr>
  </w:style>
  <w:style w:type="paragraph" w:styleId="Revision">
    <w:name w:val="Revision"/>
    <w:hidden/>
    <w:uiPriority w:val="71"/>
    <w:rsid w:val="00262238"/>
    <w:rPr>
      <w:lang w:val="en-US"/>
    </w:rPr>
  </w:style>
  <w:style w:type="character" w:styleId="CommentReference">
    <w:name w:val="annotation reference"/>
    <w:rsid w:val="00DF2373"/>
    <w:rPr>
      <w:sz w:val="16"/>
      <w:szCs w:val="16"/>
    </w:rPr>
  </w:style>
  <w:style w:type="paragraph" w:styleId="CommentText">
    <w:name w:val="annotation text"/>
    <w:basedOn w:val="Normal"/>
    <w:link w:val="CommentTextChar"/>
    <w:rsid w:val="00DF2373"/>
  </w:style>
  <w:style w:type="character" w:customStyle="1" w:styleId="CommentTextChar">
    <w:name w:val="Comment Text Char"/>
    <w:link w:val="CommentText"/>
    <w:rsid w:val="00DF2373"/>
    <w:rPr>
      <w:lang w:val="en-US"/>
    </w:rPr>
  </w:style>
  <w:style w:type="paragraph" w:styleId="CommentSubject">
    <w:name w:val="annotation subject"/>
    <w:basedOn w:val="CommentText"/>
    <w:next w:val="CommentText"/>
    <w:link w:val="CommentSubjectChar"/>
    <w:rsid w:val="00DF2373"/>
    <w:rPr>
      <w:b/>
      <w:bCs/>
    </w:rPr>
  </w:style>
  <w:style w:type="character" w:customStyle="1" w:styleId="CommentSubjectChar">
    <w:name w:val="Comment Subject Char"/>
    <w:link w:val="CommentSubject"/>
    <w:rsid w:val="00DF2373"/>
    <w:rPr>
      <w:b/>
      <w:bCs/>
      <w:lang w:val="en-US"/>
    </w:rPr>
  </w:style>
  <w:style w:type="paragraph" w:styleId="Bibliography">
    <w:name w:val="Bibliography"/>
    <w:basedOn w:val="Normal"/>
    <w:next w:val="Normal"/>
    <w:uiPriority w:val="70"/>
    <w:rsid w:val="005A0390"/>
    <w:pPr>
      <w:tabs>
        <w:tab w:val="left" w:pos="500"/>
      </w:tabs>
      <w:spacing w:after="240"/>
      <w:ind w:left="504" w:hanging="504"/>
    </w:pPr>
  </w:style>
  <w:style w:type="paragraph" w:styleId="BalloonText">
    <w:name w:val="Balloon Text"/>
    <w:basedOn w:val="Normal"/>
    <w:link w:val="BalloonTextChar"/>
    <w:rsid w:val="000029EA"/>
    <w:rPr>
      <w:rFonts w:ascii="Segoe UI" w:hAnsi="Segoe UI" w:cs="Segoe UI"/>
      <w:sz w:val="18"/>
      <w:szCs w:val="18"/>
    </w:rPr>
  </w:style>
  <w:style w:type="character" w:customStyle="1" w:styleId="BalloonTextChar">
    <w:name w:val="Balloon Text Char"/>
    <w:link w:val="BalloonText"/>
    <w:rsid w:val="000029EA"/>
    <w:rPr>
      <w:rFonts w:ascii="Segoe UI" w:hAnsi="Segoe UI" w:cs="Segoe UI"/>
      <w:sz w:val="18"/>
      <w:szCs w:val="18"/>
    </w:rPr>
  </w:style>
  <w:style w:type="paragraph" w:styleId="HTMLPreformatted">
    <w:name w:val="HTML Preformatted"/>
    <w:basedOn w:val="Normal"/>
    <w:link w:val="HTMLPreformattedChar"/>
    <w:uiPriority w:val="99"/>
    <w:unhideWhenUsed/>
    <w:rsid w:val="00312D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en-CA"/>
    </w:rPr>
  </w:style>
  <w:style w:type="character" w:customStyle="1" w:styleId="HTMLPreformattedChar">
    <w:name w:val="HTML Preformatted Char"/>
    <w:basedOn w:val="DefaultParagraphFont"/>
    <w:link w:val="HTMLPreformatted"/>
    <w:uiPriority w:val="99"/>
    <w:rsid w:val="00312DBB"/>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73770">
      <w:bodyDiv w:val="1"/>
      <w:marLeft w:val="0"/>
      <w:marRight w:val="0"/>
      <w:marTop w:val="0"/>
      <w:marBottom w:val="0"/>
      <w:divBdr>
        <w:top w:val="none" w:sz="0" w:space="0" w:color="auto"/>
        <w:left w:val="none" w:sz="0" w:space="0" w:color="auto"/>
        <w:bottom w:val="none" w:sz="0" w:space="0" w:color="auto"/>
        <w:right w:val="none" w:sz="0" w:space="0" w:color="auto"/>
      </w:divBdr>
    </w:div>
    <w:div w:id="607276124">
      <w:bodyDiv w:val="1"/>
      <w:marLeft w:val="0"/>
      <w:marRight w:val="0"/>
      <w:marTop w:val="0"/>
      <w:marBottom w:val="0"/>
      <w:divBdr>
        <w:top w:val="none" w:sz="0" w:space="0" w:color="auto"/>
        <w:left w:val="none" w:sz="0" w:space="0" w:color="auto"/>
        <w:bottom w:val="none" w:sz="0" w:space="0" w:color="auto"/>
        <w:right w:val="none" w:sz="0" w:space="0" w:color="auto"/>
      </w:divBdr>
      <w:divsChild>
        <w:div w:id="25533118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18501208">
              <w:marLeft w:val="0"/>
              <w:marRight w:val="0"/>
              <w:marTop w:val="0"/>
              <w:marBottom w:val="0"/>
              <w:divBdr>
                <w:top w:val="none" w:sz="0" w:space="0" w:color="auto"/>
                <w:left w:val="none" w:sz="0" w:space="0" w:color="auto"/>
                <w:bottom w:val="none" w:sz="0" w:space="0" w:color="auto"/>
                <w:right w:val="none" w:sz="0" w:space="0" w:color="auto"/>
              </w:divBdr>
              <w:divsChild>
                <w:div w:id="473720920">
                  <w:marLeft w:val="0"/>
                  <w:marRight w:val="0"/>
                  <w:marTop w:val="0"/>
                  <w:marBottom w:val="0"/>
                  <w:divBdr>
                    <w:top w:val="none" w:sz="0" w:space="0" w:color="auto"/>
                    <w:left w:val="none" w:sz="0" w:space="0" w:color="auto"/>
                    <w:bottom w:val="none" w:sz="0" w:space="0" w:color="auto"/>
                    <w:right w:val="none" w:sz="0" w:space="0" w:color="auto"/>
                  </w:divBdr>
                  <w:divsChild>
                    <w:div w:id="1067650777">
                      <w:marLeft w:val="0"/>
                      <w:marRight w:val="0"/>
                      <w:marTop w:val="0"/>
                      <w:marBottom w:val="0"/>
                      <w:divBdr>
                        <w:top w:val="none" w:sz="0" w:space="0" w:color="auto"/>
                        <w:left w:val="none" w:sz="0" w:space="0" w:color="auto"/>
                        <w:bottom w:val="none" w:sz="0" w:space="0" w:color="auto"/>
                        <w:right w:val="none" w:sz="0" w:space="0" w:color="auto"/>
                      </w:divBdr>
                      <w:divsChild>
                        <w:div w:id="774639458">
                          <w:marLeft w:val="0"/>
                          <w:marRight w:val="0"/>
                          <w:marTop w:val="0"/>
                          <w:marBottom w:val="0"/>
                          <w:divBdr>
                            <w:top w:val="none" w:sz="0" w:space="0" w:color="auto"/>
                            <w:left w:val="none" w:sz="0" w:space="0" w:color="auto"/>
                            <w:bottom w:val="none" w:sz="0" w:space="0" w:color="auto"/>
                            <w:right w:val="none" w:sz="0" w:space="0" w:color="auto"/>
                          </w:divBdr>
                          <w:divsChild>
                            <w:div w:id="164983310">
                              <w:marLeft w:val="0"/>
                              <w:marRight w:val="0"/>
                              <w:marTop w:val="0"/>
                              <w:marBottom w:val="0"/>
                              <w:divBdr>
                                <w:top w:val="none" w:sz="0" w:space="0" w:color="auto"/>
                                <w:left w:val="none" w:sz="0" w:space="0" w:color="auto"/>
                                <w:bottom w:val="none" w:sz="0" w:space="0" w:color="auto"/>
                                <w:right w:val="none" w:sz="0" w:space="0" w:color="auto"/>
                              </w:divBdr>
                              <w:divsChild>
                                <w:div w:id="4808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3873254">
      <w:bodyDiv w:val="1"/>
      <w:marLeft w:val="0"/>
      <w:marRight w:val="0"/>
      <w:marTop w:val="0"/>
      <w:marBottom w:val="0"/>
      <w:divBdr>
        <w:top w:val="none" w:sz="0" w:space="0" w:color="auto"/>
        <w:left w:val="none" w:sz="0" w:space="0" w:color="auto"/>
        <w:bottom w:val="none" w:sz="0" w:space="0" w:color="auto"/>
        <w:right w:val="none" w:sz="0" w:space="0" w:color="auto"/>
      </w:divBdr>
    </w:div>
    <w:div w:id="1152479047">
      <w:bodyDiv w:val="1"/>
      <w:marLeft w:val="0"/>
      <w:marRight w:val="0"/>
      <w:marTop w:val="0"/>
      <w:marBottom w:val="0"/>
      <w:divBdr>
        <w:top w:val="none" w:sz="0" w:space="0" w:color="auto"/>
        <w:left w:val="none" w:sz="0" w:space="0" w:color="auto"/>
        <w:bottom w:val="none" w:sz="0" w:space="0" w:color="auto"/>
        <w:right w:val="none" w:sz="0" w:space="0" w:color="auto"/>
      </w:divBdr>
    </w:div>
  </w:divs>
  <w:pixelsPerInch w:val="72"/>
</w:webSettings>
</file>

<file path=word/_rels/comments.xml.rels><?xml version="1.0" encoding="UTF-8" standalone="yes"?>
<Relationships xmlns="http://schemas.openxmlformats.org/package/2006/relationships"><Relationship Id="rId3" Type="http://schemas.openxmlformats.org/officeDocument/2006/relationships/hyperlink" Target="https://www.registrelep-sararegistry.gc.ca/virtual_sara/files/plans/Rs-WoodBison-v00-2018Aug-Eng.pdf" TargetMode="External"/><Relationship Id="rId2" Type="http://schemas.openxmlformats.org/officeDocument/2006/relationships/hyperlink" Target="https://www.registrelep-sararegistry.gc.ca/virtual_sara/files/plans/Rs-WoodBison-v00-2018Aug-Eng.pdf" TargetMode="External"/><Relationship Id="rId1" Type="http://schemas.openxmlformats.org/officeDocument/2006/relationships/hyperlink" Target="https://www.science.org/doi/10.1126/science.aat6041" TargetMode="External"/><Relationship Id="rId5" Type="http://schemas.openxmlformats.org/officeDocument/2006/relationships/hyperlink" Target="https://www.cip-icu.ca/Files/Awards/Planning-Excellence/2010-HM-Planning-Publications.aspx" TargetMode="External"/><Relationship Id="rId4" Type="http://schemas.openxmlformats.org/officeDocument/2006/relationships/hyperlink" Target="https://www.registrelep-sararegistry.gc.ca/virtual_sara/files/plans/Rs-WoodBison-v00-2018Aug-Eng.pdf" TargetMode="External"/></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ctlamb@ualberta.c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800C16-33C0-4D62-9C63-56582103D2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13510</Words>
  <Characters>77007</Characters>
  <Application>Microsoft Office Word</Application>
  <DocSecurity>0</DocSecurity>
  <Lines>641</Lines>
  <Paragraphs>180</Paragraphs>
  <ScaleCrop>false</ScaleCrop>
  <HeadingPairs>
    <vt:vector size="2" baseType="variant">
      <vt:variant>
        <vt:lpstr>Title</vt:lpstr>
      </vt:variant>
      <vt:variant>
        <vt:i4>1</vt:i4>
      </vt:variant>
    </vt:vector>
  </HeadingPairs>
  <TitlesOfParts>
    <vt:vector size="1" baseType="lpstr">
      <vt:lpstr>Insert overline, title and author names here after formatting</vt:lpstr>
    </vt:vector>
  </TitlesOfParts>
  <Company>AAAS</Company>
  <LinksUpToDate>false</LinksUpToDate>
  <CharactersWithSpaces>90337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overline, title and author names here after formatting</dc:title>
  <dc:subject/>
  <dc:creator>claytonlamb</dc:creator>
  <cp:keywords/>
  <cp:lastModifiedBy>Clayton Lamb</cp:lastModifiedBy>
  <cp:revision>3</cp:revision>
  <cp:lastPrinted>2009-04-22T21:24:00Z</cp:lastPrinted>
  <dcterms:created xsi:type="dcterms:W3CDTF">2023-04-22T17:26:00Z</dcterms:created>
  <dcterms:modified xsi:type="dcterms:W3CDTF">2023-04-22T17:32:00Z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id="EkAJaq7F"/&gt;&lt;style id="http://www.zotero.org/styles/science-without-titles" hasBibliography="1" bibliographyStyleHasBeenSet="1"/&gt;&lt;prefs&gt;&lt;pref name="fieldType" value="Field"/&gt;&lt;pref name="dontAskDel</vt:lpwstr>
  </property>
  <property fmtid="{D5CDD505-2E9C-101B-9397-08002B2CF9AE}" pid="3" name="ZOTERO_PREF_2">
    <vt:lpwstr>ayCitationUpdates" value="true"/&gt;&lt;/prefs&gt;&lt;/data&gt;</vt:lpwstr>
  </property>
</Properties>
</file>